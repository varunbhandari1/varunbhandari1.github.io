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A60E9" w14:textId="7BB1A018" w:rsidR="00F82B61" w:rsidRPr="00A7421F" w:rsidRDefault="00F82B61" w:rsidP="00F82B61">
      <w:pPr>
        <w:spacing w:beforeLines="120" w:before="288" w:afterLines="120" w:after="288"/>
        <w:rPr>
          <w:rFonts w:ascii="Arial" w:hAnsi="Arial" w:cs="Arial"/>
        </w:rPr>
      </w:pPr>
      <w:r w:rsidRPr="00A7421F">
        <w:rPr>
          <w:rFonts w:ascii="Arial" w:hAnsi="Arial" w:cs="Arial"/>
        </w:rPr>
        <w:t>ACCT</w:t>
      </w:r>
      <w:r w:rsidR="00FB4147" w:rsidRPr="00A7421F">
        <w:rPr>
          <w:rFonts w:ascii="Arial" w:hAnsi="Arial" w:cs="Arial"/>
        </w:rPr>
        <w:t>4201</w:t>
      </w:r>
      <w:r w:rsidRPr="00A7421F">
        <w:rPr>
          <w:rFonts w:ascii="Arial" w:hAnsi="Arial" w:cs="Arial"/>
        </w:rPr>
        <w:t>_T00652126_Varun Bhandari _</w:t>
      </w:r>
      <w:r w:rsidR="00AF38FB">
        <w:rPr>
          <w:rFonts w:ascii="Arial" w:hAnsi="Arial" w:cs="Arial"/>
        </w:rPr>
        <w:t>Case Assignment</w:t>
      </w:r>
    </w:p>
    <w:p w14:paraId="22E754DA" w14:textId="3A338CF4" w:rsidR="00D828FE" w:rsidRPr="00A7421F" w:rsidRDefault="00D828FE" w:rsidP="00D828FE">
      <w:pPr>
        <w:pStyle w:val="Heading1"/>
        <w:spacing w:beforeLines="120" w:before="288" w:afterLines="120" w:after="288"/>
        <w:rPr>
          <w:rFonts w:ascii="Arial" w:hAnsi="Arial" w:cs="Arial"/>
          <w:sz w:val="24"/>
          <w:szCs w:val="24"/>
        </w:rPr>
      </w:pPr>
      <w:r w:rsidRPr="00A7421F">
        <w:rPr>
          <w:rFonts w:ascii="Arial" w:hAnsi="Arial" w:cs="Arial"/>
          <w:sz w:val="24"/>
          <w:szCs w:val="24"/>
        </w:rPr>
        <w:t>WESTMOUNT RETIREMENT RESIDENCE</w:t>
      </w:r>
    </w:p>
    <w:p w14:paraId="5BF8C180" w14:textId="18C190BD" w:rsidR="00D828FE" w:rsidRPr="00A7421F" w:rsidRDefault="00D828FE" w:rsidP="00D828FE">
      <w:pPr>
        <w:pStyle w:val="Heading1"/>
        <w:spacing w:beforeLines="120" w:before="288" w:afterLines="120" w:after="288"/>
        <w:rPr>
          <w:rFonts w:ascii="Arial" w:hAnsi="Arial" w:cs="Arial"/>
          <w:b/>
          <w:bCs/>
          <w:sz w:val="24"/>
          <w:szCs w:val="24"/>
        </w:rPr>
      </w:pPr>
      <w:r w:rsidRPr="00A7421F">
        <w:rPr>
          <w:rFonts w:ascii="Arial" w:hAnsi="Arial" w:cs="Arial"/>
          <w:b/>
          <w:bCs/>
          <w:sz w:val="24"/>
          <w:szCs w:val="24"/>
        </w:rPr>
        <w:t>Introduction</w:t>
      </w:r>
    </w:p>
    <w:p w14:paraId="54DA6220" w14:textId="364D24F4" w:rsidR="00D828FE" w:rsidRPr="00A7421F" w:rsidRDefault="00D828FE" w:rsidP="00D828FE">
      <w:pPr>
        <w:rPr>
          <w:rFonts w:ascii="Arial" w:hAnsi="Arial" w:cs="Arial"/>
        </w:rPr>
      </w:pPr>
      <w:bookmarkStart w:id="0" w:name="OLE_LINK1"/>
      <w:bookmarkStart w:id="1" w:name="OLE_LINK2"/>
      <w:r w:rsidRPr="00A7421F">
        <w:rPr>
          <w:rFonts w:ascii="Arial" w:hAnsi="Arial" w:cs="Arial"/>
        </w:rPr>
        <w:t xml:space="preserve">Westmount Retirement Residence, established in 1997, is a </w:t>
      </w:r>
      <w:r w:rsidR="0029256B" w:rsidRPr="00A7421F">
        <w:rPr>
          <w:rFonts w:ascii="Arial" w:hAnsi="Arial" w:cs="Arial"/>
        </w:rPr>
        <w:t xml:space="preserve">modern </w:t>
      </w:r>
      <w:r w:rsidRPr="00A7421F">
        <w:rPr>
          <w:rFonts w:ascii="Arial" w:hAnsi="Arial" w:cs="Arial"/>
        </w:rPr>
        <w:t>125-unit retirement residence established for</w:t>
      </w:r>
      <w:r w:rsidR="00F16B08" w:rsidRPr="00A7421F">
        <w:rPr>
          <w:rFonts w:ascii="Arial" w:hAnsi="Arial" w:cs="Arial"/>
        </w:rPr>
        <w:t xml:space="preserve"> the purpose of providing service to the seniors in its community. The retirement home provides</w:t>
      </w:r>
      <w:r w:rsidR="0029256B" w:rsidRPr="00A7421F">
        <w:rPr>
          <w:rFonts w:ascii="Arial" w:hAnsi="Arial" w:cs="Arial"/>
        </w:rPr>
        <w:t xml:space="preserve"> living options such as</w:t>
      </w:r>
      <w:r w:rsidR="00F16B08" w:rsidRPr="00A7421F">
        <w:rPr>
          <w:rFonts w:ascii="Arial" w:hAnsi="Arial" w:cs="Arial"/>
        </w:rPr>
        <w:t xml:space="preserve"> assisted living as well as independent supportive living</w:t>
      </w:r>
      <w:r w:rsidR="0029256B" w:rsidRPr="00A7421F">
        <w:rPr>
          <w:rFonts w:ascii="Arial" w:hAnsi="Arial" w:cs="Arial"/>
        </w:rPr>
        <w:t>.</w:t>
      </w:r>
    </w:p>
    <w:p w14:paraId="488F7976" w14:textId="43336F05" w:rsidR="007245BD" w:rsidRPr="00A7421F" w:rsidRDefault="007245BD" w:rsidP="00D828FE">
      <w:pPr>
        <w:rPr>
          <w:rFonts w:ascii="Arial" w:hAnsi="Arial" w:cs="Arial"/>
        </w:rPr>
      </w:pPr>
    </w:p>
    <w:p w14:paraId="2FFD5AC5" w14:textId="3339EF05" w:rsidR="002022F5" w:rsidRPr="00A7421F" w:rsidRDefault="007245BD" w:rsidP="00D828FE">
      <w:pPr>
        <w:rPr>
          <w:rFonts w:ascii="Arial" w:hAnsi="Arial" w:cs="Arial"/>
        </w:rPr>
      </w:pPr>
      <w:r w:rsidRPr="00A7421F">
        <w:rPr>
          <w:rFonts w:ascii="Arial" w:hAnsi="Arial" w:cs="Arial"/>
        </w:rPr>
        <w:t xml:space="preserve">Westmount’s current clientele is comprised of residents over the age of 75. These residents </w:t>
      </w:r>
      <w:r w:rsidR="00916C72" w:rsidRPr="00A7421F">
        <w:rPr>
          <w:rFonts w:ascii="Arial" w:hAnsi="Arial" w:cs="Arial"/>
        </w:rPr>
        <w:t xml:space="preserve">can further be bifurcated into two categories, independent supportive residents who require no assistance with the tasks of daily </w:t>
      </w:r>
      <w:proofErr w:type="gramStart"/>
      <w:r w:rsidR="00916C72" w:rsidRPr="00A7421F">
        <w:rPr>
          <w:rFonts w:ascii="Arial" w:hAnsi="Arial" w:cs="Arial"/>
        </w:rPr>
        <w:t>living, and</w:t>
      </w:r>
      <w:proofErr w:type="gramEnd"/>
      <w:r w:rsidR="00916C72" w:rsidRPr="00A7421F">
        <w:rPr>
          <w:rFonts w:ascii="Arial" w:hAnsi="Arial" w:cs="Arial"/>
        </w:rPr>
        <w:t xml:space="preserve"> assisted living residents who require </w:t>
      </w:r>
      <w:r w:rsidR="006E6ABB" w:rsidRPr="00A7421F">
        <w:rPr>
          <w:rFonts w:ascii="Arial" w:hAnsi="Arial" w:cs="Arial"/>
        </w:rPr>
        <w:t xml:space="preserve">assistance with the activities of daily living depending on their </w:t>
      </w:r>
      <w:r w:rsidR="006079A4" w:rsidRPr="00A7421F">
        <w:rPr>
          <w:rFonts w:ascii="Arial" w:hAnsi="Arial" w:cs="Arial"/>
        </w:rPr>
        <w:t xml:space="preserve">infirmity. </w:t>
      </w:r>
      <w:r w:rsidR="00413218" w:rsidRPr="00A7421F">
        <w:rPr>
          <w:rFonts w:ascii="Arial" w:hAnsi="Arial" w:cs="Arial"/>
        </w:rPr>
        <w:t xml:space="preserve">Presently 31 employees work for Westmount who </w:t>
      </w:r>
      <w:r w:rsidR="002022F5" w:rsidRPr="00A7421F">
        <w:rPr>
          <w:rFonts w:ascii="Arial" w:hAnsi="Arial" w:cs="Arial"/>
        </w:rPr>
        <w:t>oversee</w:t>
      </w:r>
      <w:r w:rsidR="00413218" w:rsidRPr="00A7421F">
        <w:rPr>
          <w:rFonts w:ascii="Arial" w:hAnsi="Arial" w:cs="Arial"/>
        </w:rPr>
        <w:t xml:space="preserve"> nursing, recreational activities, housekeeping, management and building maintenance.</w:t>
      </w:r>
      <w:r w:rsidR="002022F5" w:rsidRPr="00A7421F">
        <w:rPr>
          <w:rFonts w:ascii="Arial" w:hAnsi="Arial" w:cs="Arial"/>
        </w:rPr>
        <w:t xml:space="preserve"> Moreover</w:t>
      </w:r>
      <w:r w:rsidR="003172D1" w:rsidRPr="00A7421F">
        <w:rPr>
          <w:rFonts w:ascii="Arial" w:hAnsi="Arial" w:cs="Arial"/>
        </w:rPr>
        <w:t>,</w:t>
      </w:r>
      <w:r w:rsidR="002022F5" w:rsidRPr="00A7421F">
        <w:rPr>
          <w:rFonts w:ascii="Arial" w:hAnsi="Arial" w:cs="Arial"/>
        </w:rPr>
        <w:t xml:space="preserve"> volunteers acquir</w:t>
      </w:r>
      <w:r w:rsidR="003172D1" w:rsidRPr="00A7421F">
        <w:rPr>
          <w:rFonts w:ascii="Arial" w:hAnsi="Arial" w:cs="Arial"/>
        </w:rPr>
        <w:t>e</w:t>
      </w:r>
      <w:r w:rsidR="002022F5" w:rsidRPr="00A7421F">
        <w:rPr>
          <w:rFonts w:ascii="Arial" w:hAnsi="Arial" w:cs="Arial"/>
        </w:rPr>
        <w:t xml:space="preserve"> clinical and managerial experience </w:t>
      </w:r>
      <w:r w:rsidR="003172D1" w:rsidRPr="00A7421F">
        <w:rPr>
          <w:rFonts w:ascii="Arial" w:hAnsi="Arial" w:cs="Arial"/>
        </w:rPr>
        <w:t>working at Westmount.</w:t>
      </w:r>
    </w:p>
    <w:bookmarkEnd w:id="0"/>
    <w:bookmarkEnd w:id="1"/>
    <w:p w14:paraId="50936F94" w14:textId="432C55A9" w:rsidR="003172D1" w:rsidRPr="00A7421F" w:rsidRDefault="003172D1" w:rsidP="00D828FE">
      <w:pPr>
        <w:rPr>
          <w:rFonts w:ascii="Arial" w:hAnsi="Arial" w:cs="Arial"/>
        </w:rPr>
      </w:pPr>
    </w:p>
    <w:p w14:paraId="16DF0685" w14:textId="09BF3804" w:rsidR="003172D1" w:rsidRPr="00A7421F" w:rsidRDefault="004F07B3" w:rsidP="00D828FE">
      <w:pPr>
        <w:rPr>
          <w:rFonts w:ascii="Arial" w:hAnsi="Arial" w:cs="Arial"/>
        </w:rPr>
      </w:pPr>
      <w:r w:rsidRPr="00A7421F">
        <w:rPr>
          <w:rFonts w:ascii="Arial" w:hAnsi="Arial" w:cs="Arial"/>
        </w:rPr>
        <w:t xml:space="preserve">Westmount’s </w:t>
      </w:r>
      <w:r w:rsidR="001F3E8B" w:rsidRPr="00A7421F">
        <w:rPr>
          <w:rFonts w:ascii="Arial" w:hAnsi="Arial" w:cs="Arial"/>
        </w:rPr>
        <w:t xml:space="preserve">pricing model is solely based on the room size. Residents have the option </w:t>
      </w:r>
      <w:r w:rsidR="008047A4" w:rsidRPr="00A7421F">
        <w:rPr>
          <w:rFonts w:ascii="Arial" w:hAnsi="Arial" w:cs="Arial"/>
        </w:rPr>
        <w:t>of a</w:t>
      </w:r>
      <w:r w:rsidR="00A01AB5" w:rsidRPr="00A7421F">
        <w:rPr>
          <w:rFonts w:ascii="Arial" w:hAnsi="Arial" w:cs="Arial"/>
        </w:rPr>
        <w:t xml:space="preserve"> studio, one-bedroom or a two-bedroom</w:t>
      </w:r>
      <w:r w:rsidR="008047A4" w:rsidRPr="00A7421F">
        <w:rPr>
          <w:rFonts w:ascii="Arial" w:hAnsi="Arial" w:cs="Arial"/>
        </w:rPr>
        <w:t xml:space="preserve"> apartment. Th</w:t>
      </w:r>
      <w:r w:rsidR="0072026E" w:rsidRPr="00A7421F">
        <w:rPr>
          <w:rFonts w:ascii="Arial" w:hAnsi="Arial" w:cs="Arial"/>
        </w:rPr>
        <w:t>is</w:t>
      </w:r>
      <w:r w:rsidR="008047A4" w:rsidRPr="00A7421F">
        <w:rPr>
          <w:rFonts w:ascii="Arial" w:hAnsi="Arial" w:cs="Arial"/>
        </w:rPr>
        <w:t xml:space="preserve"> </w:t>
      </w:r>
      <w:r w:rsidR="00886015" w:rsidRPr="00A7421F">
        <w:rPr>
          <w:rFonts w:ascii="Arial" w:hAnsi="Arial" w:cs="Arial"/>
        </w:rPr>
        <w:t>flat rate</w:t>
      </w:r>
      <w:r w:rsidR="0072026E" w:rsidRPr="00A7421F">
        <w:rPr>
          <w:rFonts w:ascii="Arial" w:hAnsi="Arial" w:cs="Arial"/>
        </w:rPr>
        <w:t xml:space="preserve"> is inclusive of all the costs </w:t>
      </w:r>
      <w:r w:rsidR="00886015" w:rsidRPr="00A7421F">
        <w:rPr>
          <w:rFonts w:ascii="Arial" w:hAnsi="Arial" w:cs="Arial"/>
        </w:rPr>
        <w:t>pertaining</w:t>
      </w:r>
      <w:r w:rsidR="0072026E" w:rsidRPr="00A7421F">
        <w:rPr>
          <w:rFonts w:ascii="Arial" w:hAnsi="Arial" w:cs="Arial"/>
        </w:rPr>
        <w:t xml:space="preserve"> to the</w:t>
      </w:r>
      <w:r w:rsidR="008047A4" w:rsidRPr="00A7421F">
        <w:rPr>
          <w:rFonts w:ascii="Arial" w:hAnsi="Arial" w:cs="Arial"/>
        </w:rPr>
        <w:t xml:space="preserve"> common-area amenities as well as the numerous personal services that Westmount provides</w:t>
      </w:r>
      <w:r w:rsidR="0072026E" w:rsidRPr="00A7421F">
        <w:rPr>
          <w:rFonts w:ascii="Arial" w:hAnsi="Arial" w:cs="Arial"/>
        </w:rPr>
        <w:t>.</w:t>
      </w:r>
      <w:r w:rsidR="00C61608" w:rsidRPr="00A7421F">
        <w:rPr>
          <w:rFonts w:ascii="Arial" w:hAnsi="Arial" w:cs="Arial"/>
        </w:rPr>
        <w:t xml:space="preserve"> However, all of Westmount’s competitors charge additionally for extra services. Moreover, </w:t>
      </w:r>
      <w:r w:rsidR="00116131" w:rsidRPr="00A7421F">
        <w:rPr>
          <w:rFonts w:ascii="Arial" w:hAnsi="Arial" w:cs="Arial"/>
        </w:rPr>
        <w:t xml:space="preserve">Westmount is the most </w:t>
      </w:r>
      <w:r w:rsidR="00021F0E" w:rsidRPr="00A7421F">
        <w:rPr>
          <w:rFonts w:ascii="Arial" w:hAnsi="Arial" w:cs="Arial"/>
        </w:rPr>
        <w:t>cost-effective</w:t>
      </w:r>
      <w:r w:rsidR="00150A72" w:rsidRPr="00A7421F">
        <w:rPr>
          <w:rFonts w:ascii="Arial" w:hAnsi="Arial" w:cs="Arial"/>
        </w:rPr>
        <w:t xml:space="preserve"> option </w:t>
      </w:r>
      <w:r w:rsidR="00021F0E" w:rsidRPr="00A7421F">
        <w:rPr>
          <w:rFonts w:ascii="Arial" w:hAnsi="Arial" w:cs="Arial"/>
        </w:rPr>
        <w:t xml:space="preserve">in the retirement housing industry. </w:t>
      </w:r>
    </w:p>
    <w:p w14:paraId="374EE882" w14:textId="693A85C3" w:rsidR="00021F0E" w:rsidRPr="00A7421F" w:rsidRDefault="00021F0E" w:rsidP="00D828FE">
      <w:pPr>
        <w:rPr>
          <w:rFonts w:ascii="Arial" w:hAnsi="Arial" w:cs="Arial"/>
        </w:rPr>
      </w:pPr>
    </w:p>
    <w:p w14:paraId="05034FA7" w14:textId="5ED97CEB" w:rsidR="00667F90" w:rsidRPr="00A7421F" w:rsidRDefault="00021F0E" w:rsidP="00D828FE">
      <w:pPr>
        <w:rPr>
          <w:rFonts w:ascii="Arial" w:hAnsi="Arial" w:cs="Arial"/>
        </w:rPr>
      </w:pPr>
      <w:r w:rsidRPr="00A7421F">
        <w:rPr>
          <w:rFonts w:ascii="Arial" w:hAnsi="Arial" w:cs="Arial"/>
        </w:rPr>
        <w:t>In this case, we will critically analyse Westmount’s current pri</w:t>
      </w:r>
      <w:r w:rsidR="002613C2" w:rsidRPr="00A7421F">
        <w:rPr>
          <w:rFonts w:ascii="Arial" w:hAnsi="Arial" w:cs="Arial"/>
        </w:rPr>
        <w:t>c</w:t>
      </w:r>
      <w:r w:rsidRPr="00A7421F">
        <w:rPr>
          <w:rFonts w:ascii="Arial" w:hAnsi="Arial" w:cs="Arial"/>
        </w:rPr>
        <w:t xml:space="preserve">ing model to be able to develop a new pricing model that better reflects the </w:t>
      </w:r>
      <w:r w:rsidR="002613C2" w:rsidRPr="00A7421F">
        <w:rPr>
          <w:rFonts w:ascii="Arial" w:hAnsi="Arial" w:cs="Arial"/>
        </w:rPr>
        <w:t>level</w:t>
      </w:r>
      <w:r w:rsidR="002613C2" w:rsidRPr="00A7421F">
        <w:rPr>
          <w:rFonts w:ascii="Arial" w:hAnsi="Arial" w:cs="Arial"/>
          <w:i/>
          <w:iCs/>
        </w:rPr>
        <w:t xml:space="preserve"> </w:t>
      </w:r>
      <w:r w:rsidR="002613C2" w:rsidRPr="00A7421F">
        <w:rPr>
          <w:rFonts w:ascii="Arial" w:hAnsi="Arial" w:cs="Arial"/>
        </w:rPr>
        <w:t>of medical care and service required by and provided to each individual patient. To do so, we will isolate the costs of each of Westmount’s services, and then determine pricing for each individual patient.</w:t>
      </w:r>
      <w:r w:rsidR="00667F90" w:rsidRPr="00A7421F">
        <w:rPr>
          <w:rFonts w:ascii="Arial" w:hAnsi="Arial" w:cs="Arial"/>
        </w:rPr>
        <w:t xml:space="preserve"> This individual cost allocation can improve profitability and at the same time ensure that residents are not paying for the services that </w:t>
      </w:r>
      <w:r w:rsidR="00392BCA" w:rsidRPr="00A7421F">
        <w:rPr>
          <w:rFonts w:ascii="Arial" w:hAnsi="Arial" w:cs="Arial"/>
        </w:rPr>
        <w:t>don’t relate to their medical need</w:t>
      </w:r>
      <w:r w:rsidR="00723EEF" w:rsidRPr="00A7421F">
        <w:rPr>
          <w:rFonts w:ascii="Arial" w:hAnsi="Arial" w:cs="Arial"/>
        </w:rPr>
        <w:t xml:space="preserve"> or their personal consumption</w:t>
      </w:r>
      <w:r w:rsidR="00392BCA" w:rsidRPr="00A7421F">
        <w:rPr>
          <w:rFonts w:ascii="Arial" w:hAnsi="Arial" w:cs="Arial"/>
        </w:rPr>
        <w:t xml:space="preserve"> but are a part of the monthly rate due to uniform pricing </w:t>
      </w:r>
      <w:r w:rsidR="00AE77E1" w:rsidRPr="00A7421F">
        <w:rPr>
          <w:rFonts w:ascii="Arial" w:hAnsi="Arial" w:cs="Arial"/>
        </w:rPr>
        <w:t>and cost allocation.</w:t>
      </w:r>
    </w:p>
    <w:p w14:paraId="23A50CB2" w14:textId="58BB777E" w:rsidR="002022F5" w:rsidRDefault="002022F5" w:rsidP="00D828FE">
      <w:pPr>
        <w:rPr>
          <w:rFonts w:ascii="Arial" w:hAnsi="Arial" w:cs="Arial"/>
        </w:rPr>
      </w:pPr>
    </w:p>
    <w:p w14:paraId="1744D39E" w14:textId="77777777" w:rsidR="006B512E" w:rsidRPr="000E275E" w:rsidRDefault="006B512E" w:rsidP="005A6E83">
      <w:pPr>
        <w:rPr>
          <w:ins w:id="2" w:author="Keith Whitmore" w:date="2021-05-18T07:47:00Z"/>
          <w:b/>
          <w:u w:val="single"/>
          <w:rPrChange w:id="3" w:author="Keith Whitmore" w:date="2015-11-24T10:09:00Z">
            <w:rPr>
              <w:ins w:id="4" w:author="Keith Whitmore" w:date="2021-05-18T07:47:00Z"/>
            </w:rPr>
          </w:rPrChange>
        </w:rPr>
      </w:pPr>
      <w:ins w:id="5" w:author="Keith Whitmore" w:date="2021-05-18T07:47:00Z">
        <w:r w:rsidRPr="000E275E">
          <w:rPr>
            <w:b/>
            <w:u w:val="single"/>
            <w:rPrChange w:id="6" w:author="Keith Whitmore" w:date="2015-11-24T10:09:00Z">
              <w:rPr/>
            </w:rPrChange>
          </w:rPr>
          <w:t>Well done</w:t>
        </w:r>
        <w:r>
          <w:rPr>
            <w:b/>
            <w:u w:val="single"/>
          </w:rPr>
          <w:t>.</w:t>
        </w:r>
      </w:ins>
    </w:p>
    <w:p w14:paraId="46772206" w14:textId="77777777" w:rsidR="006B512E" w:rsidRDefault="006B512E" w:rsidP="00DE7E2E">
      <w:pPr>
        <w:pStyle w:val="ph3ns"/>
        <w:shd w:val="clear" w:color="auto" w:fill="FFFFFF"/>
        <w:jc w:val="both"/>
        <w:rPr>
          <w:i w:val="0"/>
          <w:sz w:val="24"/>
          <w:szCs w:val="24"/>
        </w:rPr>
        <w:sectPr w:rsidR="006B512E" w:rsidSect="00480DB4">
          <w:pgSz w:w="12240" w:h="15840"/>
          <w:pgMar w:top="1800" w:right="1800" w:bottom="1440" w:left="1800" w:header="1080" w:footer="720" w:gutter="0"/>
          <w:cols w:space="708"/>
          <w:docGrid w:linePitch="360"/>
        </w:sectPr>
      </w:pPr>
    </w:p>
    <w:p w14:paraId="2AE3F078" w14:textId="5641040A" w:rsidR="006B512E" w:rsidRPr="00A7421F" w:rsidRDefault="006B512E" w:rsidP="00D828FE">
      <w:pPr>
        <w:rPr>
          <w:rFonts w:ascii="Arial" w:hAnsi="Arial" w:cs="Arial"/>
        </w:rPr>
      </w:pPr>
    </w:p>
    <w:p w14:paraId="56406C65" w14:textId="7FC5C89F" w:rsidR="00AE77E1" w:rsidRPr="00A7421F" w:rsidRDefault="00AE77E1" w:rsidP="00AE77E1">
      <w:pPr>
        <w:pStyle w:val="Heading1"/>
        <w:spacing w:beforeLines="120" w:before="288" w:afterLines="120" w:after="288"/>
        <w:rPr>
          <w:rFonts w:ascii="Arial" w:hAnsi="Arial" w:cs="Arial"/>
          <w:b/>
          <w:bCs/>
          <w:sz w:val="24"/>
          <w:szCs w:val="24"/>
        </w:rPr>
      </w:pPr>
      <w:r w:rsidRPr="00A7421F">
        <w:rPr>
          <w:rFonts w:ascii="Arial" w:hAnsi="Arial" w:cs="Arial"/>
          <w:b/>
          <w:bCs/>
          <w:sz w:val="24"/>
          <w:szCs w:val="24"/>
        </w:rPr>
        <w:t>Current Costing Model</w:t>
      </w:r>
    </w:p>
    <w:p w14:paraId="0C36D91A" w14:textId="6540F5C1" w:rsidR="00AE77E1" w:rsidRPr="00A7421F" w:rsidRDefault="00AE77E1" w:rsidP="00AE77E1">
      <w:pPr>
        <w:pStyle w:val="Heading1"/>
        <w:spacing w:beforeLines="120" w:before="288" w:afterLines="120" w:after="288"/>
        <w:rPr>
          <w:rFonts w:ascii="Arial" w:hAnsi="Arial" w:cs="Arial"/>
          <w:sz w:val="24"/>
          <w:szCs w:val="24"/>
        </w:rPr>
      </w:pPr>
      <w:r w:rsidRPr="00A7421F">
        <w:rPr>
          <w:rFonts w:ascii="Arial" w:hAnsi="Arial" w:cs="Arial"/>
          <w:sz w:val="24"/>
          <w:szCs w:val="24"/>
        </w:rPr>
        <w:t>Merits</w:t>
      </w:r>
    </w:p>
    <w:p w14:paraId="0820E993" w14:textId="74528714" w:rsidR="00AE77E1" w:rsidRPr="00A7421F" w:rsidRDefault="007F5588" w:rsidP="00AE77E1">
      <w:pPr>
        <w:rPr>
          <w:rFonts w:ascii="Arial" w:hAnsi="Arial" w:cs="Arial"/>
        </w:rPr>
      </w:pPr>
      <w:r w:rsidRPr="00A7421F">
        <w:rPr>
          <w:rFonts w:ascii="Arial" w:hAnsi="Arial" w:cs="Arial"/>
        </w:rPr>
        <w:t xml:space="preserve">Westmount’s current costing system is </w:t>
      </w:r>
      <w:r w:rsidR="00895B57" w:rsidRPr="00A7421F">
        <w:rPr>
          <w:rFonts w:ascii="Arial" w:hAnsi="Arial" w:cs="Arial"/>
        </w:rPr>
        <w:t>aggressively</w:t>
      </w:r>
      <w:r w:rsidRPr="00A7421F">
        <w:rPr>
          <w:rFonts w:ascii="Arial" w:hAnsi="Arial" w:cs="Arial"/>
        </w:rPr>
        <w:t xml:space="preserve"> competitive. </w:t>
      </w:r>
      <w:r w:rsidR="00895B57" w:rsidRPr="00A7421F">
        <w:rPr>
          <w:rFonts w:ascii="Arial" w:hAnsi="Arial" w:cs="Arial"/>
        </w:rPr>
        <w:t xml:space="preserve">For instance, their monthly rate for a studio apartment </w:t>
      </w:r>
      <w:r w:rsidR="004871B2" w:rsidRPr="00A7421F">
        <w:rPr>
          <w:rFonts w:ascii="Arial" w:hAnsi="Arial" w:cs="Arial"/>
        </w:rPr>
        <w:t>is $1,314, whereas their 3 major competitors charge prices somewhere in the ballpark of $2,100-$2,700</w:t>
      </w:r>
      <w:r w:rsidR="0004446E" w:rsidRPr="00A7421F">
        <w:rPr>
          <w:rFonts w:ascii="Arial" w:hAnsi="Arial" w:cs="Arial"/>
        </w:rPr>
        <w:t xml:space="preserve"> and the market rate </w:t>
      </w:r>
      <w:r w:rsidR="00127E32" w:rsidRPr="00A7421F">
        <w:rPr>
          <w:rFonts w:ascii="Arial" w:hAnsi="Arial" w:cs="Arial"/>
        </w:rPr>
        <w:t>starts at $1,840</w:t>
      </w:r>
      <w:r w:rsidR="004871B2" w:rsidRPr="00A7421F">
        <w:rPr>
          <w:rFonts w:ascii="Arial" w:hAnsi="Arial" w:cs="Arial"/>
        </w:rPr>
        <w:t xml:space="preserve">. </w:t>
      </w:r>
      <w:r w:rsidR="0004446E" w:rsidRPr="00A7421F">
        <w:rPr>
          <w:rFonts w:ascii="Arial" w:hAnsi="Arial" w:cs="Arial"/>
        </w:rPr>
        <w:t>Hence, it can be inferred</w:t>
      </w:r>
      <w:r w:rsidR="000A288E" w:rsidRPr="00A7421F">
        <w:rPr>
          <w:rFonts w:ascii="Arial" w:hAnsi="Arial" w:cs="Arial"/>
        </w:rPr>
        <w:t xml:space="preserve"> that </w:t>
      </w:r>
      <w:r w:rsidR="00191C49" w:rsidRPr="00A7421F">
        <w:rPr>
          <w:rFonts w:ascii="Arial" w:hAnsi="Arial" w:cs="Arial"/>
        </w:rPr>
        <w:t>Westmount</w:t>
      </w:r>
      <w:r w:rsidR="000A288E" w:rsidRPr="00A7421F">
        <w:rPr>
          <w:rFonts w:ascii="Arial" w:hAnsi="Arial" w:cs="Arial"/>
        </w:rPr>
        <w:t xml:space="preserve"> </w:t>
      </w:r>
      <w:r w:rsidR="00191C49" w:rsidRPr="00A7421F">
        <w:rPr>
          <w:rFonts w:ascii="Arial" w:hAnsi="Arial" w:cs="Arial"/>
        </w:rPr>
        <w:t>is</w:t>
      </w:r>
      <w:r w:rsidR="000A288E" w:rsidRPr="00A7421F">
        <w:rPr>
          <w:rFonts w:ascii="Arial" w:hAnsi="Arial" w:cs="Arial"/>
        </w:rPr>
        <w:t xml:space="preserve"> doing a good job at keeping their costs low. The </w:t>
      </w:r>
      <w:r w:rsidR="00270D78" w:rsidRPr="00A7421F">
        <w:rPr>
          <w:rFonts w:ascii="Arial" w:hAnsi="Arial" w:cs="Arial"/>
        </w:rPr>
        <w:t>one- and two-bedroom</w:t>
      </w:r>
      <w:r w:rsidR="000A288E" w:rsidRPr="00A7421F">
        <w:rPr>
          <w:rFonts w:ascii="Arial" w:hAnsi="Arial" w:cs="Arial"/>
        </w:rPr>
        <w:t xml:space="preserve"> apartments are equally attractive options for their potential clients as </w:t>
      </w:r>
      <w:r w:rsidR="00270D78" w:rsidRPr="00A7421F">
        <w:rPr>
          <w:rFonts w:ascii="Arial" w:hAnsi="Arial" w:cs="Arial"/>
        </w:rPr>
        <w:t xml:space="preserve">the elderly population generally </w:t>
      </w:r>
      <w:r w:rsidR="00191C49" w:rsidRPr="00A7421F">
        <w:rPr>
          <w:rFonts w:ascii="Arial" w:hAnsi="Arial" w:cs="Arial"/>
        </w:rPr>
        <w:t>allocates</w:t>
      </w:r>
      <w:r w:rsidR="00270D78" w:rsidRPr="00A7421F">
        <w:rPr>
          <w:rFonts w:ascii="Arial" w:hAnsi="Arial" w:cs="Arial"/>
        </w:rPr>
        <w:t xml:space="preserve"> 21 per cent of their income to overall costs of residency. Moreover, for the vast range of </w:t>
      </w:r>
      <w:r w:rsidR="00191C49" w:rsidRPr="00A7421F">
        <w:rPr>
          <w:rFonts w:ascii="Arial" w:hAnsi="Arial" w:cs="Arial"/>
        </w:rPr>
        <w:t>retirement accommodations provided by a retirement facility, such as Westmount, the costs can amount to 85 per cent of the retiree’s income.</w:t>
      </w:r>
      <w:r w:rsidR="006C4CAF" w:rsidRPr="00A7421F">
        <w:rPr>
          <w:rFonts w:ascii="Arial" w:hAnsi="Arial" w:cs="Arial"/>
        </w:rPr>
        <w:t xml:space="preserve"> This indicates that Westmount’s strategy is one </w:t>
      </w:r>
      <w:r w:rsidR="00793323" w:rsidRPr="00A7421F">
        <w:rPr>
          <w:rFonts w:ascii="Arial" w:hAnsi="Arial" w:cs="Arial"/>
        </w:rPr>
        <w:t>of cost leadership as cost savings are passed on to the customer.</w:t>
      </w:r>
    </w:p>
    <w:p w14:paraId="2ACB4A70" w14:textId="35AF3ED5" w:rsidR="00127E32" w:rsidRPr="00A7421F" w:rsidRDefault="00127E32" w:rsidP="00127E32">
      <w:pPr>
        <w:pStyle w:val="Heading1"/>
        <w:spacing w:beforeLines="120" w:before="288" w:afterLines="120" w:after="288"/>
        <w:rPr>
          <w:rFonts w:ascii="Arial" w:hAnsi="Arial" w:cs="Arial"/>
          <w:sz w:val="24"/>
          <w:szCs w:val="24"/>
        </w:rPr>
      </w:pPr>
      <w:r w:rsidRPr="00A7421F">
        <w:rPr>
          <w:rFonts w:ascii="Arial" w:hAnsi="Arial" w:cs="Arial"/>
          <w:sz w:val="24"/>
          <w:szCs w:val="24"/>
        </w:rPr>
        <w:t>Limitations</w:t>
      </w:r>
    </w:p>
    <w:p w14:paraId="1F0A41DB" w14:textId="5277732E" w:rsidR="00127E32" w:rsidRPr="00A7421F" w:rsidRDefault="00A64543" w:rsidP="00127E32">
      <w:pPr>
        <w:rPr>
          <w:rFonts w:ascii="Arial" w:hAnsi="Arial" w:cs="Arial"/>
        </w:rPr>
      </w:pPr>
      <w:r w:rsidRPr="00A7421F">
        <w:rPr>
          <w:rFonts w:ascii="Arial" w:hAnsi="Arial" w:cs="Arial"/>
        </w:rPr>
        <w:t>The current costing system is flawed as the costs aren’t appropriately segregated</w:t>
      </w:r>
      <w:r w:rsidR="00723EEF" w:rsidRPr="00A7421F">
        <w:rPr>
          <w:rFonts w:ascii="Arial" w:hAnsi="Arial" w:cs="Arial"/>
        </w:rPr>
        <w:t xml:space="preserve">. Costs are allocated to patients based on the room size/square footage </w:t>
      </w:r>
      <w:r w:rsidR="008257BC" w:rsidRPr="00A7421F">
        <w:rPr>
          <w:rFonts w:ascii="Arial" w:hAnsi="Arial" w:cs="Arial"/>
        </w:rPr>
        <w:t>i.e.,</w:t>
      </w:r>
      <w:r w:rsidR="00723EEF" w:rsidRPr="00A7421F">
        <w:rPr>
          <w:rFonts w:ascii="Arial" w:hAnsi="Arial" w:cs="Arial"/>
        </w:rPr>
        <w:t xml:space="preserve"> </w:t>
      </w:r>
      <w:r w:rsidR="008257BC" w:rsidRPr="00A7421F">
        <w:rPr>
          <w:rFonts w:ascii="Arial" w:hAnsi="Arial" w:cs="Arial"/>
        </w:rPr>
        <w:t>a base figure is charged for a studio apartment and a multiplier of 25 per</w:t>
      </w:r>
      <w:r w:rsidR="00384F97" w:rsidRPr="00A7421F">
        <w:rPr>
          <w:rFonts w:ascii="Arial" w:hAnsi="Arial" w:cs="Arial"/>
        </w:rPr>
        <w:t xml:space="preserve"> </w:t>
      </w:r>
      <w:r w:rsidR="008257BC" w:rsidRPr="00A7421F">
        <w:rPr>
          <w:rFonts w:ascii="Arial" w:hAnsi="Arial" w:cs="Arial"/>
        </w:rPr>
        <w:t>cent and 50 per</w:t>
      </w:r>
      <w:r w:rsidR="00384F97" w:rsidRPr="00A7421F">
        <w:rPr>
          <w:rFonts w:ascii="Arial" w:hAnsi="Arial" w:cs="Arial"/>
        </w:rPr>
        <w:t xml:space="preserve"> </w:t>
      </w:r>
      <w:r w:rsidR="008257BC" w:rsidRPr="00A7421F">
        <w:rPr>
          <w:rFonts w:ascii="Arial" w:hAnsi="Arial" w:cs="Arial"/>
        </w:rPr>
        <w:t xml:space="preserve">cent is applied to 1-bedroom and 2-bedroom apartments respectively. These multipliers assume that clients in larger rooms use 25-50 percent more of all services which is not necessarily the case. </w:t>
      </w:r>
      <w:r w:rsidR="00AD7631" w:rsidRPr="00A7421F">
        <w:rPr>
          <w:rFonts w:ascii="Arial" w:hAnsi="Arial" w:cs="Arial"/>
        </w:rPr>
        <w:t>As</w:t>
      </w:r>
      <w:r w:rsidR="008257BC" w:rsidRPr="00A7421F">
        <w:rPr>
          <w:rFonts w:ascii="Arial" w:hAnsi="Arial" w:cs="Arial"/>
        </w:rPr>
        <w:t xml:space="preserve"> the room size</w:t>
      </w:r>
      <w:r w:rsidR="00AD7631" w:rsidRPr="00A7421F">
        <w:rPr>
          <w:rFonts w:ascii="Arial" w:hAnsi="Arial" w:cs="Arial"/>
        </w:rPr>
        <w:t xml:space="preserve"> increases</w:t>
      </w:r>
      <w:r w:rsidR="008257BC" w:rsidRPr="00A7421F">
        <w:rPr>
          <w:rFonts w:ascii="Arial" w:hAnsi="Arial" w:cs="Arial"/>
        </w:rPr>
        <w:t xml:space="preserve">, only the consumption of utilities and </w:t>
      </w:r>
      <w:r w:rsidR="00384F97" w:rsidRPr="00A7421F">
        <w:rPr>
          <w:rFonts w:ascii="Arial" w:hAnsi="Arial" w:cs="Arial"/>
        </w:rPr>
        <w:t>maintenance increases. Moreover, square footage and a flat rate alone aren’t the cost drivers</w:t>
      </w:r>
      <w:r w:rsidR="001823DA" w:rsidRPr="00A7421F">
        <w:rPr>
          <w:rFonts w:ascii="Arial" w:hAnsi="Arial" w:cs="Arial"/>
        </w:rPr>
        <w:t xml:space="preserve"> as different clients require varying levels of care and services.</w:t>
      </w:r>
      <w:r w:rsidR="00AD7631" w:rsidRPr="00A7421F">
        <w:rPr>
          <w:rFonts w:ascii="Arial" w:hAnsi="Arial" w:cs="Arial"/>
        </w:rPr>
        <w:t xml:space="preserve"> </w:t>
      </w:r>
      <w:r w:rsidR="00A56281" w:rsidRPr="00A7421F">
        <w:rPr>
          <w:rFonts w:ascii="Arial" w:hAnsi="Arial" w:cs="Arial"/>
        </w:rPr>
        <w:t>For instance, the cost</w:t>
      </w:r>
      <w:r w:rsidR="00207D22" w:rsidRPr="00A7421F">
        <w:rPr>
          <w:rFonts w:ascii="Arial" w:hAnsi="Arial" w:cs="Arial"/>
        </w:rPr>
        <w:t>s</w:t>
      </w:r>
      <w:r w:rsidR="00A56281" w:rsidRPr="00A7421F">
        <w:rPr>
          <w:rFonts w:ascii="Arial" w:hAnsi="Arial" w:cs="Arial"/>
        </w:rPr>
        <w:t xml:space="preserve"> of nursing care and dieticians </w:t>
      </w:r>
      <w:r w:rsidR="00207D22" w:rsidRPr="00A7421F">
        <w:rPr>
          <w:rFonts w:ascii="Arial" w:hAnsi="Arial" w:cs="Arial"/>
        </w:rPr>
        <w:t>are</w:t>
      </w:r>
      <w:r w:rsidR="00A56281" w:rsidRPr="00A7421F">
        <w:rPr>
          <w:rFonts w:ascii="Arial" w:hAnsi="Arial" w:cs="Arial"/>
        </w:rPr>
        <w:t xml:space="preserve"> distributed evenly across all residents whereas there are some residents who don’t use these services at all</w:t>
      </w:r>
      <w:r w:rsidR="00207D22" w:rsidRPr="00A7421F">
        <w:rPr>
          <w:rFonts w:ascii="Arial" w:hAnsi="Arial" w:cs="Arial"/>
        </w:rPr>
        <w:t xml:space="preserve"> as these services pertain to people with serious conditions</w:t>
      </w:r>
      <w:r w:rsidR="00C41177" w:rsidRPr="00A7421F">
        <w:rPr>
          <w:rFonts w:ascii="Arial" w:hAnsi="Arial" w:cs="Arial"/>
        </w:rPr>
        <w:t xml:space="preserve"> such as diabetes </w:t>
      </w:r>
      <w:r w:rsidR="00BF601A" w:rsidRPr="00A7421F">
        <w:rPr>
          <w:rFonts w:ascii="Arial" w:hAnsi="Arial" w:cs="Arial"/>
        </w:rPr>
        <w:t xml:space="preserve">who </w:t>
      </w:r>
      <w:r w:rsidR="000108EB" w:rsidRPr="00A7421F">
        <w:rPr>
          <w:rFonts w:ascii="Arial" w:hAnsi="Arial" w:cs="Arial"/>
        </w:rPr>
        <w:t xml:space="preserve">rely upon these services quite heavily. </w:t>
      </w:r>
    </w:p>
    <w:p w14:paraId="380D79D5" w14:textId="08BA7A78" w:rsidR="000108EB" w:rsidRPr="00A7421F" w:rsidRDefault="00247A6E" w:rsidP="000108EB">
      <w:pPr>
        <w:pStyle w:val="Heading1"/>
        <w:spacing w:beforeLines="120" w:before="288" w:afterLines="120" w:after="288"/>
        <w:rPr>
          <w:rFonts w:ascii="Arial" w:hAnsi="Arial" w:cs="Arial"/>
          <w:sz w:val="24"/>
          <w:szCs w:val="24"/>
        </w:rPr>
      </w:pPr>
      <w:r w:rsidRPr="00A7421F">
        <w:rPr>
          <w:rFonts w:ascii="Arial" w:hAnsi="Arial" w:cs="Arial"/>
          <w:sz w:val="24"/>
          <w:szCs w:val="24"/>
        </w:rPr>
        <w:t>Challenges faced by the administration</w:t>
      </w:r>
    </w:p>
    <w:p w14:paraId="16A69E7C" w14:textId="52EF6090" w:rsidR="00B764AC" w:rsidRPr="00A7421F" w:rsidRDefault="008F0696" w:rsidP="00B764AC">
      <w:pPr>
        <w:rPr>
          <w:rFonts w:ascii="Arial" w:hAnsi="Arial" w:cs="Arial"/>
        </w:rPr>
      </w:pPr>
      <w:r w:rsidRPr="00A7421F">
        <w:rPr>
          <w:rFonts w:ascii="Arial" w:hAnsi="Arial" w:cs="Arial"/>
        </w:rPr>
        <w:t xml:space="preserve">The administration is unable to figure out the correct hourly rate for some services such as Nursing and Dieticians due to their correlation with other departments </w:t>
      </w:r>
      <w:r w:rsidR="00564B4A" w:rsidRPr="00A7421F">
        <w:rPr>
          <w:rFonts w:ascii="Arial" w:hAnsi="Arial" w:cs="Arial"/>
        </w:rPr>
        <w:t>i.e., administrative services and supplies utilized by them. Therefore, these costs must be incorporated in the hourly rate to</w:t>
      </w:r>
      <w:r w:rsidR="00207EB7" w:rsidRPr="00A7421F">
        <w:rPr>
          <w:rFonts w:ascii="Arial" w:hAnsi="Arial" w:cs="Arial"/>
        </w:rPr>
        <w:t xml:space="preserve"> facilitate proper segregation amongst the three groups of residents: those with no medical needs, those with moderate medical needs and those with intense medical needs (</w:t>
      </w:r>
      <w:r w:rsidR="00BF601A" w:rsidRPr="00A7421F">
        <w:rPr>
          <w:rFonts w:ascii="Arial" w:hAnsi="Arial" w:cs="Arial"/>
        </w:rPr>
        <w:t>s</w:t>
      </w:r>
      <w:r w:rsidR="00207EB7" w:rsidRPr="00A7421F">
        <w:rPr>
          <w:rFonts w:ascii="Arial" w:hAnsi="Arial" w:cs="Arial"/>
        </w:rPr>
        <w:t>uch as diabetic</w:t>
      </w:r>
      <w:r w:rsidR="005975E5" w:rsidRPr="00A7421F">
        <w:rPr>
          <w:rFonts w:ascii="Arial" w:hAnsi="Arial" w:cs="Arial"/>
        </w:rPr>
        <w:t xml:space="preserve"> patients</w:t>
      </w:r>
      <w:r w:rsidR="00207EB7" w:rsidRPr="00A7421F">
        <w:rPr>
          <w:rFonts w:ascii="Arial" w:hAnsi="Arial" w:cs="Arial"/>
        </w:rPr>
        <w:t xml:space="preserve">). </w:t>
      </w:r>
    </w:p>
    <w:p w14:paraId="4B818C71" w14:textId="43F5A052" w:rsidR="00793323" w:rsidRPr="00A7421F" w:rsidRDefault="00793323" w:rsidP="00B764AC">
      <w:pPr>
        <w:rPr>
          <w:rFonts w:ascii="Arial" w:hAnsi="Arial" w:cs="Arial"/>
        </w:rPr>
      </w:pPr>
    </w:p>
    <w:p w14:paraId="41143864" w14:textId="30F68A53" w:rsidR="00793323" w:rsidRPr="00A7421F" w:rsidRDefault="00793323" w:rsidP="00B764AC">
      <w:pPr>
        <w:rPr>
          <w:rFonts w:ascii="Arial" w:hAnsi="Arial" w:cs="Arial"/>
        </w:rPr>
      </w:pPr>
      <w:r w:rsidRPr="00A7421F">
        <w:rPr>
          <w:rFonts w:ascii="Arial" w:hAnsi="Arial" w:cs="Arial"/>
        </w:rPr>
        <w:t xml:space="preserve">Another problem Westmount’s administration is facing is that </w:t>
      </w:r>
      <w:r w:rsidR="00C60A30" w:rsidRPr="00A7421F">
        <w:rPr>
          <w:rFonts w:ascii="Arial" w:hAnsi="Arial" w:cs="Arial"/>
        </w:rPr>
        <w:t xml:space="preserve">they are </w:t>
      </w:r>
      <w:r w:rsidR="00631111" w:rsidRPr="00A7421F">
        <w:rPr>
          <w:rFonts w:ascii="Arial" w:hAnsi="Arial" w:cs="Arial"/>
        </w:rPr>
        <w:t>unable</w:t>
      </w:r>
      <w:r w:rsidR="00C60A30" w:rsidRPr="00A7421F">
        <w:rPr>
          <w:rFonts w:ascii="Arial" w:hAnsi="Arial" w:cs="Arial"/>
        </w:rPr>
        <w:t xml:space="preserve"> to properly allocate overhead costs to service departments due to the</w:t>
      </w:r>
      <w:r w:rsidR="00631111" w:rsidRPr="00A7421F">
        <w:rPr>
          <w:rFonts w:ascii="Arial" w:hAnsi="Arial" w:cs="Arial"/>
        </w:rPr>
        <w:t xml:space="preserve"> </w:t>
      </w:r>
      <w:r w:rsidR="00C60A30" w:rsidRPr="00A7421F">
        <w:rPr>
          <w:rFonts w:ascii="Arial" w:hAnsi="Arial" w:cs="Arial"/>
        </w:rPr>
        <w:t xml:space="preserve">disparity between other departments in terms of employees and square </w:t>
      </w:r>
      <w:r w:rsidR="00631111" w:rsidRPr="00A7421F">
        <w:rPr>
          <w:rFonts w:ascii="Arial" w:hAnsi="Arial" w:cs="Arial"/>
        </w:rPr>
        <w:t xml:space="preserve">feet used by them. </w:t>
      </w:r>
    </w:p>
    <w:p w14:paraId="59DE5B7F" w14:textId="7A96038B" w:rsidR="00207EB7" w:rsidRPr="00A7421F" w:rsidRDefault="00207EB7" w:rsidP="00B764AC">
      <w:pPr>
        <w:rPr>
          <w:rFonts w:ascii="Arial" w:hAnsi="Arial" w:cs="Arial"/>
        </w:rPr>
      </w:pPr>
    </w:p>
    <w:p w14:paraId="6812EA59" w14:textId="0E44771B" w:rsidR="00962E43" w:rsidRPr="00A7421F" w:rsidRDefault="00C4651D" w:rsidP="00B764AC">
      <w:pPr>
        <w:rPr>
          <w:rFonts w:ascii="Arial" w:hAnsi="Arial" w:cs="Arial"/>
        </w:rPr>
      </w:pPr>
      <w:r w:rsidRPr="00A7421F">
        <w:rPr>
          <w:rFonts w:ascii="Arial" w:hAnsi="Arial" w:cs="Arial"/>
        </w:rPr>
        <w:t>One</w:t>
      </w:r>
      <w:r w:rsidR="00962E43" w:rsidRPr="00A7421F">
        <w:rPr>
          <w:rFonts w:ascii="Arial" w:hAnsi="Arial" w:cs="Arial"/>
        </w:rPr>
        <w:t xml:space="preserve"> major issue identified is that some residents shared one-bedroom suites with their spouse and that has created complications for the costing and pricing procedure </w:t>
      </w:r>
      <w:r w:rsidR="00247A6E" w:rsidRPr="00A7421F">
        <w:rPr>
          <w:rFonts w:ascii="Arial" w:hAnsi="Arial" w:cs="Arial"/>
        </w:rPr>
        <w:t>as it may be possible that the spouse would be receiving same care and services (</w:t>
      </w:r>
      <w:r w:rsidR="00BF601A" w:rsidRPr="00A7421F">
        <w:rPr>
          <w:rFonts w:ascii="Arial" w:hAnsi="Arial" w:cs="Arial"/>
        </w:rPr>
        <w:t>s</w:t>
      </w:r>
      <w:r w:rsidR="00247A6E" w:rsidRPr="00A7421F">
        <w:rPr>
          <w:rFonts w:ascii="Arial" w:hAnsi="Arial" w:cs="Arial"/>
        </w:rPr>
        <w:t>uch as utilities and maintenance)</w:t>
      </w:r>
      <w:r w:rsidRPr="00A7421F">
        <w:rPr>
          <w:rFonts w:ascii="Arial" w:hAnsi="Arial" w:cs="Arial"/>
        </w:rPr>
        <w:t xml:space="preserve"> by paying just the flat rate.</w:t>
      </w:r>
    </w:p>
    <w:p w14:paraId="118C9E97" w14:textId="60C2EED4" w:rsidR="00E34CBD" w:rsidRPr="00FC379A" w:rsidRDefault="00453BE5" w:rsidP="00E34CBD">
      <w:pPr>
        <w:pStyle w:val="Heading1"/>
        <w:spacing w:beforeLines="120" w:before="288" w:afterLines="120" w:after="288"/>
        <w:rPr>
          <w:rFonts w:ascii="Arial" w:hAnsi="Arial" w:cs="Arial"/>
          <w:b/>
          <w:bCs/>
          <w:sz w:val="24"/>
          <w:szCs w:val="24"/>
        </w:rPr>
      </w:pPr>
      <w:r w:rsidRPr="00FC379A">
        <w:rPr>
          <w:rFonts w:ascii="Arial" w:hAnsi="Arial" w:cs="Arial"/>
          <w:b/>
          <w:bCs/>
          <w:sz w:val="24"/>
          <w:szCs w:val="24"/>
        </w:rPr>
        <w:lastRenderedPageBreak/>
        <w:t>Developing a new costing and pricing model</w:t>
      </w:r>
    </w:p>
    <w:p w14:paraId="0B138D43" w14:textId="636120E9" w:rsidR="000322B3" w:rsidRDefault="00B12042" w:rsidP="000322B3">
      <w:pPr>
        <w:rPr>
          <w:rFonts w:ascii="Arial" w:hAnsi="Arial" w:cs="Arial"/>
        </w:rPr>
      </w:pPr>
      <w:r w:rsidRPr="00A7421F">
        <w:rPr>
          <w:rFonts w:ascii="Arial" w:hAnsi="Arial" w:cs="Arial"/>
        </w:rPr>
        <w:t>Firstly,</w:t>
      </w:r>
      <w:r w:rsidR="000322B3" w:rsidRPr="00A7421F">
        <w:rPr>
          <w:rFonts w:ascii="Arial" w:hAnsi="Arial" w:cs="Arial"/>
        </w:rPr>
        <w:t xml:space="preserve"> the administration should allocate </w:t>
      </w:r>
      <w:r w:rsidR="0020065D" w:rsidRPr="00A7421F">
        <w:rPr>
          <w:rFonts w:ascii="Arial" w:hAnsi="Arial" w:cs="Arial"/>
        </w:rPr>
        <w:t xml:space="preserve">the </w:t>
      </w:r>
      <w:r w:rsidR="000322B3" w:rsidRPr="00A7421F">
        <w:rPr>
          <w:rFonts w:ascii="Arial" w:hAnsi="Arial" w:cs="Arial"/>
        </w:rPr>
        <w:t>overhead cost</w:t>
      </w:r>
      <w:r w:rsidR="00F8620F" w:rsidRPr="00A7421F">
        <w:rPr>
          <w:rFonts w:ascii="Arial" w:hAnsi="Arial" w:cs="Arial"/>
        </w:rPr>
        <w:t>s</w:t>
      </w:r>
      <w:r w:rsidR="000322B3" w:rsidRPr="00A7421F">
        <w:rPr>
          <w:rFonts w:ascii="Arial" w:hAnsi="Arial" w:cs="Arial"/>
        </w:rPr>
        <w:t xml:space="preserve"> to each </w:t>
      </w:r>
      <w:r w:rsidRPr="00A7421F">
        <w:rPr>
          <w:rFonts w:ascii="Arial" w:hAnsi="Arial" w:cs="Arial"/>
        </w:rPr>
        <w:t xml:space="preserve">department </w:t>
      </w:r>
      <w:r w:rsidR="00F8620F" w:rsidRPr="00A7421F">
        <w:rPr>
          <w:rFonts w:ascii="Arial" w:hAnsi="Arial" w:cs="Arial"/>
        </w:rPr>
        <w:t xml:space="preserve">in a way that </w:t>
      </w:r>
      <w:r w:rsidR="00D44592" w:rsidRPr="00A7421F">
        <w:rPr>
          <w:rFonts w:ascii="Arial" w:hAnsi="Arial" w:cs="Arial"/>
        </w:rPr>
        <w:t xml:space="preserve">the </w:t>
      </w:r>
      <w:r w:rsidR="00EE17FD" w:rsidRPr="00A7421F">
        <w:rPr>
          <w:rFonts w:ascii="Arial" w:hAnsi="Arial" w:cs="Arial"/>
        </w:rPr>
        <w:t>department</w:t>
      </w:r>
      <w:r w:rsidR="00D44592" w:rsidRPr="00A7421F">
        <w:rPr>
          <w:rFonts w:ascii="Arial" w:hAnsi="Arial" w:cs="Arial"/>
        </w:rPr>
        <w:t>s</w:t>
      </w:r>
      <w:r w:rsidR="00EE17FD" w:rsidRPr="00A7421F">
        <w:rPr>
          <w:rFonts w:ascii="Arial" w:hAnsi="Arial" w:cs="Arial"/>
        </w:rPr>
        <w:t xml:space="preserve"> that </w:t>
      </w:r>
      <w:r w:rsidR="005975E5" w:rsidRPr="00A7421F">
        <w:rPr>
          <w:rFonts w:ascii="Arial" w:hAnsi="Arial" w:cs="Arial"/>
        </w:rPr>
        <w:t xml:space="preserve">provide services to </w:t>
      </w:r>
      <w:r w:rsidR="00D44592" w:rsidRPr="00A7421F">
        <w:rPr>
          <w:rFonts w:ascii="Arial" w:hAnsi="Arial" w:cs="Arial"/>
        </w:rPr>
        <w:t>residents directly</w:t>
      </w:r>
      <w:r w:rsidR="0020065D" w:rsidRPr="00A7421F">
        <w:rPr>
          <w:rFonts w:ascii="Arial" w:hAnsi="Arial" w:cs="Arial"/>
        </w:rPr>
        <w:t xml:space="preserve"> (e.g., Food services, supporting services, laundry etc.)</w:t>
      </w:r>
      <w:r w:rsidR="00D44592" w:rsidRPr="00A7421F">
        <w:rPr>
          <w:rFonts w:ascii="Arial" w:hAnsi="Arial" w:cs="Arial"/>
        </w:rPr>
        <w:t>, get a portion of the overhead costs allocated to them by using the appropriate allocation base. Hence, cost of supplies and other</w:t>
      </w:r>
      <w:r w:rsidR="0020065D" w:rsidRPr="00A7421F">
        <w:rPr>
          <w:rFonts w:ascii="Arial" w:hAnsi="Arial" w:cs="Arial"/>
        </w:rPr>
        <w:t xml:space="preserve"> costs</w:t>
      </w:r>
      <w:r w:rsidR="00D44592" w:rsidRPr="00A7421F">
        <w:rPr>
          <w:rFonts w:ascii="Arial" w:hAnsi="Arial" w:cs="Arial"/>
        </w:rPr>
        <w:t xml:space="preserve"> will </w:t>
      </w:r>
      <w:r w:rsidR="0020065D" w:rsidRPr="00A7421F">
        <w:rPr>
          <w:rFonts w:ascii="Arial" w:hAnsi="Arial" w:cs="Arial"/>
        </w:rPr>
        <w:t>be allocated to each department based on the square foot area covered by each department. Cost of wages and benefits will be allocated based on number of employees</w:t>
      </w:r>
      <w:r w:rsidR="009C3125" w:rsidRPr="00A7421F">
        <w:rPr>
          <w:rFonts w:ascii="Arial" w:hAnsi="Arial" w:cs="Arial"/>
        </w:rPr>
        <w:t>.</w:t>
      </w:r>
    </w:p>
    <w:p w14:paraId="1A8BA223" w14:textId="77777777" w:rsidR="006B512E" w:rsidRDefault="006B512E" w:rsidP="000D2759"/>
    <w:p w14:paraId="0180BC7D" w14:textId="42CBABD3" w:rsidR="006B512E" w:rsidRPr="000D2759" w:rsidRDefault="006B512E" w:rsidP="000D2759">
      <w:pPr>
        <w:rPr>
          <w:ins w:id="7" w:author="Keith Whitmore" w:date="2021-04-14T10:10:00Z"/>
          <w:rFonts w:eastAsiaTheme="minorHAnsi"/>
          <w:szCs w:val="22"/>
        </w:rPr>
      </w:pPr>
      <w:ins w:id="8" w:author="Keith Whitmore" w:date="2021-04-14T10:10:00Z">
        <w:r>
          <w:t>The detai</w:t>
        </w:r>
      </w:ins>
      <w:ins w:id="9" w:author="Keith Whitmore" w:date="2021-04-14T10:11:00Z">
        <w:r>
          <w:t>ls belong in an Appendix so that the body of your memo can be concise and easily read.</w:t>
        </w:r>
      </w:ins>
    </w:p>
    <w:p w14:paraId="20387798" w14:textId="2682C307" w:rsidR="006B512E" w:rsidRPr="00A7421F" w:rsidRDefault="006B512E" w:rsidP="000322B3">
      <w:pPr>
        <w:rPr>
          <w:rFonts w:ascii="Arial" w:hAnsi="Arial" w:cs="Arial"/>
        </w:rPr>
      </w:pPr>
    </w:p>
    <w:p w14:paraId="1B0EB2DF" w14:textId="4DF46E73" w:rsidR="00B12042" w:rsidRPr="00A7421F" w:rsidRDefault="00E34CBD" w:rsidP="0041369C">
      <w:pPr>
        <w:pStyle w:val="Heading1"/>
        <w:spacing w:beforeLines="120" w:before="288" w:afterLines="120" w:after="288"/>
        <w:rPr>
          <w:rFonts w:ascii="Arial" w:hAnsi="Arial" w:cs="Arial"/>
          <w:b/>
          <w:bCs/>
          <w:sz w:val="24"/>
          <w:szCs w:val="24"/>
        </w:rPr>
      </w:pPr>
      <w:r w:rsidRPr="00A7421F">
        <w:rPr>
          <w:rFonts w:ascii="Arial" w:hAnsi="Arial" w:cs="Arial"/>
          <w:b/>
          <w:bCs/>
          <w:sz w:val="24"/>
          <w:szCs w:val="24"/>
        </w:rPr>
        <w:t>Step 1:</w:t>
      </w:r>
      <w:r w:rsidR="0041369C" w:rsidRPr="00A7421F">
        <w:rPr>
          <w:rFonts w:ascii="Arial" w:hAnsi="Arial" w:cs="Arial"/>
          <w:b/>
          <w:bCs/>
          <w:sz w:val="24"/>
          <w:szCs w:val="24"/>
        </w:rPr>
        <w:t xml:space="preserve"> </w:t>
      </w:r>
      <w:r w:rsidR="009C3125" w:rsidRPr="00A7421F">
        <w:rPr>
          <w:rFonts w:ascii="Arial" w:hAnsi="Arial" w:cs="Arial"/>
          <w:b/>
          <w:bCs/>
          <w:sz w:val="24"/>
          <w:szCs w:val="24"/>
        </w:rPr>
        <w:t>Departmental cost allocation using direct method:</w:t>
      </w:r>
    </w:p>
    <w:tbl>
      <w:tblPr>
        <w:tblW w:w="9671" w:type="dxa"/>
        <w:tblLook w:val="04A0" w:firstRow="1" w:lastRow="0" w:firstColumn="1" w:lastColumn="0" w:noHBand="0" w:noVBand="1"/>
      </w:tblPr>
      <w:tblGrid>
        <w:gridCol w:w="1346"/>
        <w:gridCol w:w="2984"/>
        <w:gridCol w:w="1491"/>
        <w:gridCol w:w="1159"/>
        <w:gridCol w:w="1387"/>
        <w:gridCol w:w="1304"/>
      </w:tblGrid>
      <w:tr w:rsidR="00D321C0" w:rsidRPr="00A7421F" w14:paraId="1A2E81A8" w14:textId="77777777" w:rsidTr="00E34CBD">
        <w:trPr>
          <w:trHeight w:val="473"/>
        </w:trPr>
        <w:tc>
          <w:tcPr>
            <w:tcW w:w="1346" w:type="dxa"/>
            <w:tcBorders>
              <w:top w:val="single" w:sz="4" w:space="0" w:color="auto"/>
              <w:left w:val="single" w:sz="4" w:space="0" w:color="auto"/>
              <w:bottom w:val="single" w:sz="4" w:space="0" w:color="auto"/>
              <w:right w:val="single" w:sz="4" w:space="0" w:color="auto"/>
            </w:tcBorders>
            <w:shd w:val="clear" w:color="auto" w:fill="auto"/>
            <w:hideMark/>
          </w:tcPr>
          <w:p w14:paraId="66835DEA" w14:textId="77777777" w:rsidR="000322B3" w:rsidRPr="00A7421F" w:rsidRDefault="000322B3">
            <w:pPr>
              <w:jc w:val="center"/>
              <w:rPr>
                <w:rFonts w:ascii="Arial" w:hAnsi="Arial" w:cs="Arial"/>
                <w:color w:val="000000"/>
              </w:rPr>
            </w:pPr>
            <w:r w:rsidRPr="00A7421F">
              <w:rPr>
                <w:rFonts w:ascii="Arial" w:hAnsi="Arial" w:cs="Arial"/>
                <w:color w:val="000000"/>
              </w:rPr>
              <w:t> </w:t>
            </w:r>
          </w:p>
        </w:tc>
        <w:tc>
          <w:tcPr>
            <w:tcW w:w="2984" w:type="dxa"/>
            <w:tcBorders>
              <w:top w:val="single" w:sz="4" w:space="0" w:color="auto"/>
              <w:left w:val="nil"/>
              <w:bottom w:val="single" w:sz="4" w:space="0" w:color="auto"/>
              <w:right w:val="single" w:sz="4" w:space="0" w:color="auto"/>
            </w:tcBorders>
            <w:shd w:val="clear" w:color="auto" w:fill="auto"/>
            <w:hideMark/>
          </w:tcPr>
          <w:p w14:paraId="58B6C00F" w14:textId="77777777" w:rsidR="000322B3" w:rsidRPr="00A7421F" w:rsidRDefault="000322B3">
            <w:pPr>
              <w:jc w:val="center"/>
              <w:rPr>
                <w:rFonts w:ascii="Arial" w:hAnsi="Arial" w:cs="Arial"/>
                <w:color w:val="000000"/>
              </w:rPr>
            </w:pPr>
            <w:r w:rsidRPr="00A7421F">
              <w:rPr>
                <w:rFonts w:ascii="Arial" w:hAnsi="Arial" w:cs="Arial"/>
                <w:color w:val="000000"/>
              </w:rPr>
              <w:t> </w:t>
            </w:r>
          </w:p>
        </w:tc>
        <w:tc>
          <w:tcPr>
            <w:tcW w:w="1491" w:type="dxa"/>
            <w:tcBorders>
              <w:top w:val="single" w:sz="4" w:space="0" w:color="auto"/>
              <w:left w:val="nil"/>
              <w:bottom w:val="single" w:sz="4" w:space="0" w:color="auto"/>
              <w:right w:val="single" w:sz="4" w:space="0" w:color="auto"/>
            </w:tcBorders>
            <w:shd w:val="clear" w:color="auto" w:fill="auto"/>
            <w:hideMark/>
          </w:tcPr>
          <w:p w14:paraId="75F2E86C" w14:textId="77777777" w:rsidR="000322B3" w:rsidRPr="00A7421F" w:rsidRDefault="000322B3">
            <w:pPr>
              <w:jc w:val="center"/>
              <w:rPr>
                <w:rFonts w:ascii="Arial" w:hAnsi="Arial" w:cs="Arial"/>
                <w:color w:val="000000"/>
              </w:rPr>
            </w:pPr>
            <w:r w:rsidRPr="00A7421F">
              <w:rPr>
                <w:rFonts w:ascii="Arial" w:hAnsi="Arial" w:cs="Arial"/>
                <w:color w:val="000000"/>
              </w:rPr>
              <w:t>Wages and benefits (Based on # of employees)</w:t>
            </w:r>
          </w:p>
        </w:tc>
        <w:tc>
          <w:tcPr>
            <w:tcW w:w="1159" w:type="dxa"/>
            <w:tcBorders>
              <w:top w:val="single" w:sz="4" w:space="0" w:color="auto"/>
              <w:left w:val="nil"/>
              <w:bottom w:val="single" w:sz="4" w:space="0" w:color="auto"/>
              <w:right w:val="single" w:sz="4" w:space="0" w:color="auto"/>
            </w:tcBorders>
            <w:shd w:val="clear" w:color="auto" w:fill="auto"/>
            <w:hideMark/>
          </w:tcPr>
          <w:p w14:paraId="02CB636F" w14:textId="77777777" w:rsidR="000322B3" w:rsidRPr="00A7421F" w:rsidRDefault="000322B3">
            <w:pPr>
              <w:jc w:val="center"/>
              <w:rPr>
                <w:rFonts w:ascii="Arial" w:hAnsi="Arial" w:cs="Arial"/>
                <w:color w:val="000000"/>
              </w:rPr>
            </w:pPr>
            <w:r w:rsidRPr="00A7421F">
              <w:rPr>
                <w:rFonts w:ascii="Arial" w:hAnsi="Arial" w:cs="Arial"/>
                <w:color w:val="000000"/>
              </w:rPr>
              <w:t>Supplies (Based on Sq. Ft.)</w:t>
            </w:r>
          </w:p>
        </w:tc>
        <w:tc>
          <w:tcPr>
            <w:tcW w:w="1387" w:type="dxa"/>
            <w:tcBorders>
              <w:top w:val="single" w:sz="4" w:space="0" w:color="auto"/>
              <w:left w:val="nil"/>
              <w:bottom w:val="single" w:sz="4" w:space="0" w:color="auto"/>
              <w:right w:val="single" w:sz="4" w:space="0" w:color="auto"/>
            </w:tcBorders>
            <w:shd w:val="clear" w:color="auto" w:fill="auto"/>
            <w:hideMark/>
          </w:tcPr>
          <w:p w14:paraId="4FB257E4" w14:textId="77777777" w:rsidR="000322B3" w:rsidRPr="00A7421F" w:rsidRDefault="000322B3">
            <w:pPr>
              <w:jc w:val="center"/>
              <w:rPr>
                <w:rFonts w:ascii="Arial" w:hAnsi="Arial" w:cs="Arial"/>
                <w:color w:val="000000"/>
              </w:rPr>
            </w:pPr>
            <w:r w:rsidRPr="00A7421F">
              <w:rPr>
                <w:rFonts w:ascii="Arial" w:hAnsi="Arial" w:cs="Arial"/>
                <w:color w:val="000000"/>
              </w:rPr>
              <w:t>Others (Based on Sq Ft.)</w:t>
            </w:r>
          </w:p>
        </w:tc>
        <w:tc>
          <w:tcPr>
            <w:tcW w:w="1304" w:type="dxa"/>
            <w:tcBorders>
              <w:top w:val="single" w:sz="4" w:space="0" w:color="auto"/>
              <w:left w:val="nil"/>
              <w:bottom w:val="single" w:sz="4" w:space="0" w:color="auto"/>
              <w:right w:val="single" w:sz="4" w:space="0" w:color="auto"/>
            </w:tcBorders>
            <w:shd w:val="clear" w:color="auto" w:fill="auto"/>
            <w:hideMark/>
          </w:tcPr>
          <w:p w14:paraId="07E29303" w14:textId="77777777" w:rsidR="000322B3" w:rsidRPr="00A7421F" w:rsidRDefault="000322B3">
            <w:pPr>
              <w:jc w:val="center"/>
              <w:rPr>
                <w:rFonts w:ascii="Arial" w:hAnsi="Arial" w:cs="Arial"/>
                <w:color w:val="000000"/>
              </w:rPr>
            </w:pPr>
            <w:r w:rsidRPr="00A7421F">
              <w:rPr>
                <w:rFonts w:ascii="Arial" w:hAnsi="Arial" w:cs="Arial"/>
                <w:color w:val="000000"/>
              </w:rPr>
              <w:t>Total</w:t>
            </w:r>
          </w:p>
        </w:tc>
      </w:tr>
      <w:tr w:rsidR="00D321C0" w:rsidRPr="00A7421F" w14:paraId="40352287" w14:textId="77777777" w:rsidTr="00E34CBD">
        <w:trPr>
          <w:trHeight w:val="240"/>
        </w:trPr>
        <w:tc>
          <w:tcPr>
            <w:tcW w:w="1346" w:type="dxa"/>
            <w:tcBorders>
              <w:top w:val="nil"/>
              <w:left w:val="single" w:sz="4" w:space="0" w:color="auto"/>
              <w:bottom w:val="single" w:sz="4" w:space="0" w:color="auto"/>
              <w:right w:val="single" w:sz="4" w:space="0" w:color="auto"/>
            </w:tcBorders>
            <w:shd w:val="clear" w:color="auto" w:fill="auto"/>
            <w:vAlign w:val="bottom"/>
            <w:hideMark/>
          </w:tcPr>
          <w:p w14:paraId="0530B9EA" w14:textId="77777777" w:rsidR="000322B3" w:rsidRPr="00A7421F" w:rsidRDefault="000322B3">
            <w:pPr>
              <w:rPr>
                <w:rFonts w:ascii="Arial" w:hAnsi="Arial" w:cs="Arial"/>
                <w:color w:val="000000"/>
              </w:rPr>
            </w:pPr>
            <w:r w:rsidRPr="00A7421F">
              <w:rPr>
                <w:rFonts w:ascii="Arial" w:hAnsi="Arial" w:cs="Arial"/>
                <w:color w:val="000000"/>
              </w:rPr>
              <w:t>Overhead cost</w:t>
            </w:r>
          </w:p>
        </w:tc>
        <w:tc>
          <w:tcPr>
            <w:tcW w:w="2984" w:type="dxa"/>
            <w:tcBorders>
              <w:top w:val="nil"/>
              <w:left w:val="nil"/>
              <w:bottom w:val="single" w:sz="4" w:space="0" w:color="auto"/>
              <w:right w:val="single" w:sz="4" w:space="0" w:color="auto"/>
            </w:tcBorders>
            <w:shd w:val="clear" w:color="auto" w:fill="auto"/>
            <w:vAlign w:val="bottom"/>
            <w:hideMark/>
          </w:tcPr>
          <w:p w14:paraId="3958FC1B" w14:textId="77777777" w:rsidR="000322B3" w:rsidRPr="00A7421F" w:rsidRDefault="000322B3">
            <w:pPr>
              <w:rPr>
                <w:rFonts w:ascii="Arial" w:hAnsi="Arial" w:cs="Arial"/>
                <w:color w:val="000000"/>
              </w:rPr>
            </w:pPr>
            <w:r w:rsidRPr="00A7421F">
              <w:rPr>
                <w:rFonts w:ascii="Arial" w:hAnsi="Arial" w:cs="Arial"/>
                <w:color w:val="000000"/>
              </w:rPr>
              <w:t>General and administration</w:t>
            </w:r>
          </w:p>
        </w:tc>
        <w:tc>
          <w:tcPr>
            <w:tcW w:w="1491" w:type="dxa"/>
            <w:tcBorders>
              <w:top w:val="nil"/>
              <w:left w:val="nil"/>
              <w:bottom w:val="single" w:sz="4" w:space="0" w:color="auto"/>
              <w:right w:val="single" w:sz="4" w:space="0" w:color="auto"/>
            </w:tcBorders>
            <w:shd w:val="clear" w:color="auto" w:fill="auto"/>
            <w:vAlign w:val="bottom"/>
            <w:hideMark/>
          </w:tcPr>
          <w:p w14:paraId="25CC7732" w14:textId="60F01442" w:rsidR="000322B3" w:rsidRPr="00A7421F" w:rsidRDefault="000322B3">
            <w:pPr>
              <w:rPr>
                <w:rFonts w:ascii="Arial" w:hAnsi="Arial" w:cs="Arial"/>
                <w:color w:val="000000"/>
              </w:rPr>
            </w:pPr>
            <w:r w:rsidRPr="00A7421F">
              <w:rPr>
                <w:rFonts w:ascii="Arial" w:hAnsi="Arial" w:cs="Arial"/>
                <w:color w:val="000000"/>
              </w:rPr>
              <w:t xml:space="preserve">        149,2</w:t>
            </w:r>
            <w:r w:rsidR="00B12042" w:rsidRPr="00A7421F">
              <w:rPr>
                <w:rFonts w:ascii="Arial" w:hAnsi="Arial" w:cs="Arial"/>
                <w:color w:val="000000"/>
              </w:rPr>
              <w:t>8</w:t>
            </w:r>
            <w:r w:rsidRPr="00A7421F">
              <w:rPr>
                <w:rFonts w:ascii="Arial" w:hAnsi="Arial" w:cs="Arial"/>
                <w:color w:val="000000"/>
              </w:rPr>
              <w:t xml:space="preserve">3 </w:t>
            </w:r>
          </w:p>
        </w:tc>
        <w:tc>
          <w:tcPr>
            <w:tcW w:w="1159" w:type="dxa"/>
            <w:tcBorders>
              <w:top w:val="nil"/>
              <w:left w:val="nil"/>
              <w:bottom w:val="single" w:sz="4" w:space="0" w:color="auto"/>
              <w:right w:val="single" w:sz="4" w:space="0" w:color="auto"/>
            </w:tcBorders>
            <w:shd w:val="clear" w:color="auto" w:fill="auto"/>
            <w:vAlign w:val="bottom"/>
            <w:hideMark/>
          </w:tcPr>
          <w:p w14:paraId="30057568" w14:textId="77777777" w:rsidR="000322B3" w:rsidRPr="00A7421F" w:rsidRDefault="000322B3">
            <w:pPr>
              <w:rPr>
                <w:rFonts w:ascii="Arial" w:hAnsi="Arial" w:cs="Arial"/>
                <w:color w:val="000000"/>
              </w:rPr>
            </w:pPr>
            <w:r w:rsidRPr="00A7421F">
              <w:rPr>
                <w:rFonts w:ascii="Arial" w:hAnsi="Arial" w:cs="Arial"/>
                <w:color w:val="000000"/>
              </w:rPr>
              <w:t xml:space="preserve">     11,032 </w:t>
            </w:r>
          </w:p>
        </w:tc>
        <w:tc>
          <w:tcPr>
            <w:tcW w:w="1387" w:type="dxa"/>
            <w:tcBorders>
              <w:top w:val="nil"/>
              <w:left w:val="nil"/>
              <w:bottom w:val="single" w:sz="4" w:space="0" w:color="auto"/>
              <w:right w:val="single" w:sz="4" w:space="0" w:color="auto"/>
            </w:tcBorders>
            <w:shd w:val="clear" w:color="auto" w:fill="auto"/>
            <w:noWrap/>
            <w:vAlign w:val="bottom"/>
            <w:hideMark/>
          </w:tcPr>
          <w:p w14:paraId="5C75F21E" w14:textId="77777777" w:rsidR="000322B3" w:rsidRPr="00A7421F" w:rsidRDefault="000322B3">
            <w:pPr>
              <w:rPr>
                <w:rFonts w:ascii="Arial" w:hAnsi="Arial" w:cs="Arial"/>
                <w:color w:val="000000"/>
              </w:rPr>
            </w:pPr>
            <w:r w:rsidRPr="00A7421F">
              <w:rPr>
                <w:rFonts w:ascii="Arial" w:hAnsi="Arial" w:cs="Arial"/>
                <w:color w:val="000000"/>
              </w:rPr>
              <w:t xml:space="preserve">      280,574 </w:t>
            </w:r>
          </w:p>
        </w:tc>
        <w:tc>
          <w:tcPr>
            <w:tcW w:w="1304" w:type="dxa"/>
            <w:tcBorders>
              <w:top w:val="nil"/>
              <w:left w:val="nil"/>
              <w:bottom w:val="single" w:sz="4" w:space="0" w:color="auto"/>
              <w:right w:val="single" w:sz="4" w:space="0" w:color="auto"/>
            </w:tcBorders>
            <w:shd w:val="clear" w:color="auto" w:fill="auto"/>
            <w:noWrap/>
            <w:vAlign w:val="bottom"/>
            <w:hideMark/>
          </w:tcPr>
          <w:p w14:paraId="33D652D9" w14:textId="77777777" w:rsidR="000322B3" w:rsidRPr="00A7421F" w:rsidRDefault="000322B3">
            <w:pPr>
              <w:rPr>
                <w:rFonts w:ascii="Arial" w:hAnsi="Arial" w:cs="Arial"/>
                <w:color w:val="000000"/>
              </w:rPr>
            </w:pPr>
            <w:r w:rsidRPr="00A7421F">
              <w:rPr>
                <w:rFonts w:ascii="Arial" w:hAnsi="Arial" w:cs="Arial"/>
                <w:color w:val="000000"/>
              </w:rPr>
              <w:t xml:space="preserve">     440,899 </w:t>
            </w:r>
          </w:p>
        </w:tc>
      </w:tr>
      <w:tr w:rsidR="00D321C0" w:rsidRPr="00A7421F" w14:paraId="5CD433E5" w14:textId="77777777" w:rsidTr="00E34CBD">
        <w:trPr>
          <w:trHeight w:val="120"/>
        </w:trPr>
        <w:tc>
          <w:tcPr>
            <w:tcW w:w="1346" w:type="dxa"/>
            <w:tcBorders>
              <w:top w:val="nil"/>
              <w:left w:val="single" w:sz="4" w:space="0" w:color="auto"/>
              <w:bottom w:val="single" w:sz="4" w:space="0" w:color="auto"/>
              <w:right w:val="single" w:sz="4" w:space="0" w:color="auto"/>
            </w:tcBorders>
            <w:shd w:val="clear" w:color="auto" w:fill="auto"/>
            <w:vAlign w:val="bottom"/>
            <w:hideMark/>
          </w:tcPr>
          <w:p w14:paraId="517A6AC3" w14:textId="77777777" w:rsidR="000322B3" w:rsidRPr="00A7421F" w:rsidRDefault="000322B3">
            <w:pPr>
              <w:rPr>
                <w:rFonts w:ascii="Arial" w:hAnsi="Arial" w:cs="Arial"/>
                <w:color w:val="000000"/>
              </w:rPr>
            </w:pPr>
            <w:r w:rsidRPr="00A7421F">
              <w:rPr>
                <w:rFonts w:ascii="Arial" w:hAnsi="Arial" w:cs="Arial"/>
                <w:color w:val="000000"/>
              </w:rPr>
              <w:t> </w:t>
            </w:r>
          </w:p>
        </w:tc>
        <w:tc>
          <w:tcPr>
            <w:tcW w:w="2984" w:type="dxa"/>
            <w:tcBorders>
              <w:top w:val="nil"/>
              <w:left w:val="nil"/>
              <w:bottom w:val="single" w:sz="4" w:space="0" w:color="auto"/>
              <w:right w:val="single" w:sz="4" w:space="0" w:color="auto"/>
            </w:tcBorders>
            <w:shd w:val="clear" w:color="auto" w:fill="auto"/>
            <w:vAlign w:val="bottom"/>
            <w:hideMark/>
          </w:tcPr>
          <w:p w14:paraId="605E8CE2" w14:textId="77777777" w:rsidR="000322B3" w:rsidRPr="00A7421F" w:rsidRDefault="000322B3">
            <w:pPr>
              <w:rPr>
                <w:rFonts w:ascii="Arial" w:hAnsi="Arial" w:cs="Arial"/>
                <w:color w:val="000000"/>
              </w:rPr>
            </w:pPr>
            <w:r w:rsidRPr="00A7421F">
              <w:rPr>
                <w:rFonts w:ascii="Arial" w:hAnsi="Arial" w:cs="Arial"/>
                <w:color w:val="000000"/>
              </w:rPr>
              <w:t>Fixed operating expenses</w:t>
            </w:r>
          </w:p>
        </w:tc>
        <w:tc>
          <w:tcPr>
            <w:tcW w:w="1491" w:type="dxa"/>
            <w:tcBorders>
              <w:top w:val="nil"/>
              <w:left w:val="nil"/>
              <w:bottom w:val="single" w:sz="4" w:space="0" w:color="auto"/>
              <w:right w:val="single" w:sz="4" w:space="0" w:color="auto"/>
            </w:tcBorders>
            <w:shd w:val="clear" w:color="auto" w:fill="auto"/>
            <w:vAlign w:val="bottom"/>
            <w:hideMark/>
          </w:tcPr>
          <w:p w14:paraId="264FB656" w14:textId="77777777" w:rsidR="000322B3" w:rsidRPr="00A7421F" w:rsidRDefault="000322B3">
            <w:pPr>
              <w:rPr>
                <w:rFonts w:ascii="Arial" w:hAnsi="Arial" w:cs="Arial"/>
                <w:color w:val="000000"/>
              </w:rPr>
            </w:pPr>
            <w:r w:rsidRPr="00A7421F">
              <w:rPr>
                <w:rFonts w:ascii="Arial" w:hAnsi="Arial" w:cs="Arial"/>
                <w:color w:val="000000"/>
              </w:rPr>
              <w:t> </w:t>
            </w:r>
          </w:p>
        </w:tc>
        <w:tc>
          <w:tcPr>
            <w:tcW w:w="1159" w:type="dxa"/>
            <w:tcBorders>
              <w:top w:val="nil"/>
              <w:left w:val="nil"/>
              <w:bottom w:val="single" w:sz="4" w:space="0" w:color="auto"/>
              <w:right w:val="single" w:sz="4" w:space="0" w:color="auto"/>
            </w:tcBorders>
            <w:shd w:val="clear" w:color="auto" w:fill="auto"/>
            <w:vAlign w:val="bottom"/>
            <w:hideMark/>
          </w:tcPr>
          <w:p w14:paraId="5B12BADC" w14:textId="77777777" w:rsidR="000322B3" w:rsidRPr="00A7421F" w:rsidRDefault="000322B3">
            <w:pPr>
              <w:rPr>
                <w:rFonts w:ascii="Arial" w:hAnsi="Arial" w:cs="Arial"/>
                <w:color w:val="000000"/>
              </w:rPr>
            </w:pPr>
            <w:r w:rsidRPr="00A7421F">
              <w:rPr>
                <w:rFonts w:ascii="Arial" w:hAnsi="Arial" w:cs="Arial"/>
                <w:color w:val="000000"/>
              </w:rPr>
              <w:t> </w:t>
            </w:r>
          </w:p>
        </w:tc>
        <w:tc>
          <w:tcPr>
            <w:tcW w:w="1387" w:type="dxa"/>
            <w:tcBorders>
              <w:top w:val="nil"/>
              <w:left w:val="nil"/>
              <w:bottom w:val="single" w:sz="4" w:space="0" w:color="auto"/>
              <w:right w:val="single" w:sz="4" w:space="0" w:color="auto"/>
            </w:tcBorders>
            <w:shd w:val="clear" w:color="auto" w:fill="auto"/>
            <w:noWrap/>
            <w:vAlign w:val="bottom"/>
            <w:hideMark/>
          </w:tcPr>
          <w:p w14:paraId="78977DE8" w14:textId="77777777" w:rsidR="000322B3" w:rsidRPr="00A7421F" w:rsidRDefault="000322B3">
            <w:pPr>
              <w:rPr>
                <w:rFonts w:ascii="Arial" w:hAnsi="Arial" w:cs="Arial"/>
                <w:color w:val="000000"/>
              </w:rPr>
            </w:pPr>
            <w:r w:rsidRPr="00A7421F">
              <w:rPr>
                <w:rFonts w:ascii="Arial" w:hAnsi="Arial" w:cs="Arial"/>
                <w:color w:val="000000"/>
              </w:rPr>
              <w:t xml:space="preserve">      241,585 </w:t>
            </w:r>
          </w:p>
        </w:tc>
        <w:tc>
          <w:tcPr>
            <w:tcW w:w="1304" w:type="dxa"/>
            <w:tcBorders>
              <w:top w:val="nil"/>
              <w:left w:val="nil"/>
              <w:bottom w:val="single" w:sz="4" w:space="0" w:color="auto"/>
              <w:right w:val="single" w:sz="4" w:space="0" w:color="auto"/>
            </w:tcBorders>
            <w:shd w:val="clear" w:color="auto" w:fill="auto"/>
            <w:noWrap/>
            <w:vAlign w:val="bottom"/>
            <w:hideMark/>
          </w:tcPr>
          <w:p w14:paraId="66C63460" w14:textId="77777777" w:rsidR="000322B3" w:rsidRPr="00A7421F" w:rsidRDefault="000322B3">
            <w:pPr>
              <w:rPr>
                <w:rFonts w:ascii="Arial" w:hAnsi="Arial" w:cs="Arial"/>
                <w:color w:val="000000"/>
              </w:rPr>
            </w:pPr>
            <w:r w:rsidRPr="00A7421F">
              <w:rPr>
                <w:rFonts w:ascii="Arial" w:hAnsi="Arial" w:cs="Arial"/>
                <w:color w:val="000000"/>
              </w:rPr>
              <w:t xml:space="preserve">     241,585 </w:t>
            </w:r>
          </w:p>
        </w:tc>
      </w:tr>
      <w:tr w:rsidR="00D321C0" w:rsidRPr="00A7421F" w14:paraId="27A2017A" w14:textId="77777777" w:rsidTr="00E34CBD">
        <w:trPr>
          <w:trHeight w:val="120"/>
        </w:trPr>
        <w:tc>
          <w:tcPr>
            <w:tcW w:w="1346" w:type="dxa"/>
            <w:tcBorders>
              <w:top w:val="nil"/>
              <w:left w:val="single" w:sz="4" w:space="0" w:color="auto"/>
              <w:bottom w:val="single" w:sz="4" w:space="0" w:color="auto"/>
              <w:right w:val="single" w:sz="4" w:space="0" w:color="auto"/>
            </w:tcBorders>
            <w:shd w:val="clear" w:color="auto" w:fill="auto"/>
            <w:vAlign w:val="bottom"/>
            <w:hideMark/>
          </w:tcPr>
          <w:p w14:paraId="53D7BD0B" w14:textId="77777777" w:rsidR="000322B3" w:rsidRPr="00A7421F" w:rsidRDefault="000322B3">
            <w:pPr>
              <w:rPr>
                <w:rFonts w:ascii="Arial" w:hAnsi="Arial" w:cs="Arial"/>
                <w:color w:val="000000"/>
              </w:rPr>
            </w:pPr>
            <w:r w:rsidRPr="00A7421F">
              <w:rPr>
                <w:rFonts w:ascii="Arial" w:hAnsi="Arial" w:cs="Arial"/>
                <w:color w:val="000000"/>
              </w:rPr>
              <w:t> </w:t>
            </w:r>
          </w:p>
        </w:tc>
        <w:tc>
          <w:tcPr>
            <w:tcW w:w="2984" w:type="dxa"/>
            <w:tcBorders>
              <w:top w:val="nil"/>
              <w:left w:val="nil"/>
              <w:bottom w:val="single" w:sz="4" w:space="0" w:color="auto"/>
              <w:right w:val="single" w:sz="4" w:space="0" w:color="auto"/>
            </w:tcBorders>
            <w:shd w:val="clear" w:color="auto" w:fill="auto"/>
            <w:vAlign w:val="bottom"/>
            <w:hideMark/>
          </w:tcPr>
          <w:p w14:paraId="167C3B92" w14:textId="77777777" w:rsidR="000322B3" w:rsidRPr="00A7421F" w:rsidRDefault="000322B3">
            <w:pPr>
              <w:rPr>
                <w:rFonts w:ascii="Arial" w:hAnsi="Arial" w:cs="Arial"/>
                <w:color w:val="000000"/>
              </w:rPr>
            </w:pPr>
            <w:r w:rsidRPr="00A7421F">
              <w:rPr>
                <w:rFonts w:ascii="Arial" w:hAnsi="Arial" w:cs="Arial"/>
                <w:color w:val="000000"/>
              </w:rPr>
              <w:t>Managements fees</w:t>
            </w:r>
          </w:p>
        </w:tc>
        <w:tc>
          <w:tcPr>
            <w:tcW w:w="1491" w:type="dxa"/>
            <w:tcBorders>
              <w:top w:val="nil"/>
              <w:left w:val="nil"/>
              <w:bottom w:val="single" w:sz="4" w:space="0" w:color="auto"/>
              <w:right w:val="single" w:sz="4" w:space="0" w:color="auto"/>
            </w:tcBorders>
            <w:shd w:val="clear" w:color="auto" w:fill="auto"/>
            <w:vAlign w:val="bottom"/>
            <w:hideMark/>
          </w:tcPr>
          <w:p w14:paraId="37060B15" w14:textId="77777777" w:rsidR="000322B3" w:rsidRPr="00A7421F" w:rsidRDefault="000322B3">
            <w:pPr>
              <w:rPr>
                <w:rFonts w:ascii="Arial" w:hAnsi="Arial" w:cs="Arial"/>
                <w:color w:val="000000"/>
              </w:rPr>
            </w:pPr>
            <w:r w:rsidRPr="00A7421F">
              <w:rPr>
                <w:rFonts w:ascii="Arial" w:hAnsi="Arial" w:cs="Arial"/>
                <w:color w:val="000000"/>
              </w:rPr>
              <w:t xml:space="preserve">        217,804 </w:t>
            </w:r>
          </w:p>
        </w:tc>
        <w:tc>
          <w:tcPr>
            <w:tcW w:w="1159" w:type="dxa"/>
            <w:tcBorders>
              <w:top w:val="nil"/>
              <w:left w:val="nil"/>
              <w:bottom w:val="single" w:sz="4" w:space="0" w:color="auto"/>
              <w:right w:val="single" w:sz="4" w:space="0" w:color="auto"/>
            </w:tcBorders>
            <w:shd w:val="clear" w:color="auto" w:fill="auto"/>
            <w:noWrap/>
            <w:vAlign w:val="bottom"/>
            <w:hideMark/>
          </w:tcPr>
          <w:p w14:paraId="7DE4038F" w14:textId="77777777" w:rsidR="000322B3" w:rsidRPr="00A7421F" w:rsidRDefault="000322B3">
            <w:pPr>
              <w:rPr>
                <w:rFonts w:ascii="Arial" w:hAnsi="Arial" w:cs="Arial"/>
                <w:color w:val="000000"/>
              </w:rPr>
            </w:pPr>
            <w:r w:rsidRPr="00A7421F">
              <w:rPr>
                <w:rFonts w:ascii="Arial" w:hAnsi="Arial" w:cs="Arial"/>
                <w:color w:val="000000"/>
              </w:rPr>
              <w:t> </w:t>
            </w:r>
          </w:p>
        </w:tc>
        <w:tc>
          <w:tcPr>
            <w:tcW w:w="1387" w:type="dxa"/>
            <w:tcBorders>
              <w:top w:val="nil"/>
              <w:left w:val="nil"/>
              <w:bottom w:val="single" w:sz="4" w:space="0" w:color="auto"/>
              <w:right w:val="single" w:sz="4" w:space="0" w:color="auto"/>
            </w:tcBorders>
            <w:shd w:val="clear" w:color="auto" w:fill="auto"/>
            <w:noWrap/>
            <w:vAlign w:val="bottom"/>
            <w:hideMark/>
          </w:tcPr>
          <w:p w14:paraId="2F698A79" w14:textId="77777777" w:rsidR="000322B3" w:rsidRPr="00A7421F" w:rsidRDefault="000322B3">
            <w:pPr>
              <w:rPr>
                <w:rFonts w:ascii="Arial" w:hAnsi="Arial" w:cs="Arial"/>
                <w:color w:val="000000"/>
              </w:rPr>
            </w:pPr>
            <w:r w:rsidRPr="00A7421F">
              <w:rPr>
                <w:rFonts w:ascii="Arial" w:hAnsi="Arial" w:cs="Arial"/>
                <w:color w:val="000000"/>
              </w:rPr>
              <w:t> </w:t>
            </w:r>
          </w:p>
        </w:tc>
        <w:tc>
          <w:tcPr>
            <w:tcW w:w="1304" w:type="dxa"/>
            <w:tcBorders>
              <w:top w:val="nil"/>
              <w:left w:val="nil"/>
              <w:bottom w:val="single" w:sz="4" w:space="0" w:color="auto"/>
              <w:right w:val="single" w:sz="4" w:space="0" w:color="auto"/>
            </w:tcBorders>
            <w:shd w:val="clear" w:color="auto" w:fill="auto"/>
            <w:noWrap/>
            <w:vAlign w:val="bottom"/>
            <w:hideMark/>
          </w:tcPr>
          <w:p w14:paraId="7EF211CE" w14:textId="77777777" w:rsidR="000322B3" w:rsidRPr="00A7421F" w:rsidRDefault="000322B3">
            <w:pPr>
              <w:rPr>
                <w:rFonts w:ascii="Arial" w:hAnsi="Arial" w:cs="Arial"/>
                <w:color w:val="000000"/>
              </w:rPr>
            </w:pPr>
            <w:r w:rsidRPr="00A7421F">
              <w:rPr>
                <w:rFonts w:ascii="Arial" w:hAnsi="Arial" w:cs="Arial"/>
                <w:color w:val="000000"/>
              </w:rPr>
              <w:t xml:space="preserve">     217,804 </w:t>
            </w:r>
          </w:p>
        </w:tc>
      </w:tr>
      <w:tr w:rsidR="00D321C0" w:rsidRPr="00A7421F" w14:paraId="59798287" w14:textId="77777777" w:rsidTr="00E34CBD">
        <w:trPr>
          <w:trHeight w:val="120"/>
        </w:trPr>
        <w:tc>
          <w:tcPr>
            <w:tcW w:w="1346" w:type="dxa"/>
            <w:tcBorders>
              <w:top w:val="nil"/>
              <w:left w:val="single" w:sz="4" w:space="0" w:color="auto"/>
              <w:bottom w:val="single" w:sz="4" w:space="0" w:color="auto"/>
              <w:right w:val="single" w:sz="4" w:space="0" w:color="auto"/>
            </w:tcBorders>
            <w:shd w:val="clear" w:color="auto" w:fill="auto"/>
            <w:vAlign w:val="bottom"/>
            <w:hideMark/>
          </w:tcPr>
          <w:p w14:paraId="0D1F5FB1" w14:textId="77777777" w:rsidR="000322B3" w:rsidRPr="00A7421F" w:rsidRDefault="000322B3">
            <w:pPr>
              <w:rPr>
                <w:rFonts w:ascii="Arial" w:hAnsi="Arial" w:cs="Arial"/>
                <w:color w:val="000000"/>
              </w:rPr>
            </w:pPr>
            <w:r w:rsidRPr="00A7421F">
              <w:rPr>
                <w:rFonts w:ascii="Arial" w:hAnsi="Arial" w:cs="Arial"/>
                <w:color w:val="000000"/>
              </w:rPr>
              <w:t> </w:t>
            </w:r>
          </w:p>
        </w:tc>
        <w:tc>
          <w:tcPr>
            <w:tcW w:w="2984" w:type="dxa"/>
            <w:tcBorders>
              <w:top w:val="nil"/>
              <w:left w:val="nil"/>
              <w:bottom w:val="single" w:sz="4" w:space="0" w:color="auto"/>
              <w:right w:val="single" w:sz="4" w:space="0" w:color="auto"/>
            </w:tcBorders>
            <w:shd w:val="clear" w:color="auto" w:fill="auto"/>
            <w:vAlign w:val="bottom"/>
            <w:hideMark/>
          </w:tcPr>
          <w:p w14:paraId="07A6CFE3" w14:textId="77777777" w:rsidR="000322B3" w:rsidRPr="00A7421F" w:rsidRDefault="000322B3">
            <w:pPr>
              <w:rPr>
                <w:rFonts w:ascii="Arial" w:hAnsi="Arial" w:cs="Arial"/>
                <w:color w:val="000000"/>
              </w:rPr>
            </w:pPr>
            <w:r w:rsidRPr="00A7421F">
              <w:rPr>
                <w:rFonts w:ascii="Arial" w:hAnsi="Arial" w:cs="Arial"/>
                <w:color w:val="000000"/>
              </w:rPr>
              <w:t>Reserve asset placement</w:t>
            </w:r>
          </w:p>
        </w:tc>
        <w:tc>
          <w:tcPr>
            <w:tcW w:w="1491" w:type="dxa"/>
            <w:tcBorders>
              <w:top w:val="nil"/>
              <w:left w:val="nil"/>
              <w:bottom w:val="single" w:sz="4" w:space="0" w:color="auto"/>
              <w:right w:val="single" w:sz="4" w:space="0" w:color="auto"/>
            </w:tcBorders>
            <w:shd w:val="clear" w:color="auto" w:fill="auto"/>
            <w:vAlign w:val="bottom"/>
            <w:hideMark/>
          </w:tcPr>
          <w:p w14:paraId="2581EEFD" w14:textId="77777777" w:rsidR="000322B3" w:rsidRPr="00A7421F" w:rsidRDefault="000322B3">
            <w:pPr>
              <w:rPr>
                <w:rFonts w:ascii="Arial" w:hAnsi="Arial" w:cs="Arial"/>
                <w:color w:val="000000"/>
              </w:rPr>
            </w:pPr>
            <w:r w:rsidRPr="00A7421F">
              <w:rPr>
                <w:rFonts w:ascii="Arial" w:hAnsi="Arial" w:cs="Arial"/>
                <w:color w:val="000000"/>
              </w:rPr>
              <w:t> </w:t>
            </w:r>
          </w:p>
        </w:tc>
        <w:tc>
          <w:tcPr>
            <w:tcW w:w="1159" w:type="dxa"/>
            <w:tcBorders>
              <w:top w:val="nil"/>
              <w:left w:val="nil"/>
              <w:bottom w:val="single" w:sz="4" w:space="0" w:color="auto"/>
              <w:right w:val="single" w:sz="4" w:space="0" w:color="auto"/>
            </w:tcBorders>
            <w:shd w:val="clear" w:color="auto" w:fill="auto"/>
            <w:vAlign w:val="bottom"/>
            <w:hideMark/>
          </w:tcPr>
          <w:p w14:paraId="04BA2A3E" w14:textId="77777777" w:rsidR="000322B3" w:rsidRPr="00A7421F" w:rsidRDefault="000322B3">
            <w:pPr>
              <w:rPr>
                <w:rFonts w:ascii="Arial" w:hAnsi="Arial" w:cs="Arial"/>
                <w:color w:val="000000"/>
              </w:rPr>
            </w:pPr>
            <w:r w:rsidRPr="00A7421F">
              <w:rPr>
                <w:rFonts w:ascii="Arial" w:hAnsi="Arial" w:cs="Arial"/>
                <w:color w:val="000000"/>
              </w:rPr>
              <w:t xml:space="preserve">     50,889 </w:t>
            </w:r>
          </w:p>
        </w:tc>
        <w:tc>
          <w:tcPr>
            <w:tcW w:w="1387" w:type="dxa"/>
            <w:tcBorders>
              <w:top w:val="nil"/>
              <w:left w:val="nil"/>
              <w:bottom w:val="single" w:sz="4" w:space="0" w:color="auto"/>
              <w:right w:val="single" w:sz="4" w:space="0" w:color="auto"/>
            </w:tcBorders>
            <w:shd w:val="clear" w:color="auto" w:fill="auto"/>
            <w:noWrap/>
            <w:vAlign w:val="bottom"/>
            <w:hideMark/>
          </w:tcPr>
          <w:p w14:paraId="74F34730" w14:textId="77777777" w:rsidR="000322B3" w:rsidRPr="00A7421F" w:rsidRDefault="000322B3">
            <w:pPr>
              <w:rPr>
                <w:rFonts w:ascii="Arial" w:hAnsi="Arial" w:cs="Arial"/>
                <w:color w:val="000000"/>
              </w:rPr>
            </w:pPr>
            <w:r w:rsidRPr="00A7421F">
              <w:rPr>
                <w:rFonts w:ascii="Arial" w:hAnsi="Arial" w:cs="Arial"/>
                <w:color w:val="000000"/>
              </w:rPr>
              <w:t> </w:t>
            </w:r>
          </w:p>
        </w:tc>
        <w:tc>
          <w:tcPr>
            <w:tcW w:w="1304" w:type="dxa"/>
            <w:tcBorders>
              <w:top w:val="nil"/>
              <w:left w:val="nil"/>
              <w:bottom w:val="single" w:sz="4" w:space="0" w:color="auto"/>
              <w:right w:val="single" w:sz="4" w:space="0" w:color="auto"/>
            </w:tcBorders>
            <w:shd w:val="clear" w:color="auto" w:fill="auto"/>
            <w:noWrap/>
            <w:vAlign w:val="bottom"/>
            <w:hideMark/>
          </w:tcPr>
          <w:p w14:paraId="33FF0542" w14:textId="77777777" w:rsidR="000322B3" w:rsidRPr="00A7421F" w:rsidRDefault="000322B3">
            <w:pPr>
              <w:rPr>
                <w:rFonts w:ascii="Arial" w:hAnsi="Arial" w:cs="Arial"/>
                <w:color w:val="000000"/>
              </w:rPr>
            </w:pPr>
            <w:r w:rsidRPr="00A7421F">
              <w:rPr>
                <w:rFonts w:ascii="Arial" w:hAnsi="Arial" w:cs="Arial"/>
                <w:color w:val="000000"/>
              </w:rPr>
              <w:t xml:space="preserve">       50,889 </w:t>
            </w:r>
          </w:p>
        </w:tc>
      </w:tr>
      <w:tr w:rsidR="00B12042" w:rsidRPr="00A7421F" w14:paraId="33061E72" w14:textId="77777777" w:rsidTr="00E34CBD">
        <w:trPr>
          <w:trHeight w:val="120"/>
        </w:trPr>
        <w:tc>
          <w:tcPr>
            <w:tcW w:w="1346" w:type="dxa"/>
            <w:tcBorders>
              <w:top w:val="nil"/>
              <w:left w:val="single" w:sz="4" w:space="0" w:color="auto"/>
              <w:bottom w:val="single" w:sz="4" w:space="0" w:color="auto"/>
              <w:right w:val="single" w:sz="4" w:space="0" w:color="auto"/>
            </w:tcBorders>
            <w:shd w:val="clear" w:color="auto" w:fill="auto"/>
            <w:vAlign w:val="bottom"/>
          </w:tcPr>
          <w:p w14:paraId="5D153062" w14:textId="538BCC01" w:rsidR="00B12042" w:rsidRPr="00A7421F" w:rsidRDefault="00B12042">
            <w:pPr>
              <w:rPr>
                <w:rFonts w:ascii="Arial" w:hAnsi="Arial" w:cs="Arial"/>
                <w:color w:val="000000"/>
              </w:rPr>
            </w:pPr>
            <w:r w:rsidRPr="00A7421F">
              <w:rPr>
                <w:rFonts w:ascii="Arial" w:hAnsi="Arial" w:cs="Arial"/>
                <w:color w:val="000000"/>
              </w:rPr>
              <w:t>Subtotal</w:t>
            </w:r>
          </w:p>
        </w:tc>
        <w:tc>
          <w:tcPr>
            <w:tcW w:w="2984" w:type="dxa"/>
            <w:tcBorders>
              <w:top w:val="nil"/>
              <w:left w:val="nil"/>
              <w:bottom w:val="single" w:sz="4" w:space="0" w:color="auto"/>
              <w:right w:val="single" w:sz="4" w:space="0" w:color="auto"/>
            </w:tcBorders>
            <w:shd w:val="clear" w:color="auto" w:fill="auto"/>
            <w:vAlign w:val="bottom"/>
          </w:tcPr>
          <w:p w14:paraId="10EDFE64" w14:textId="77777777" w:rsidR="00B12042" w:rsidRPr="00A7421F" w:rsidRDefault="00B12042">
            <w:pPr>
              <w:rPr>
                <w:rFonts w:ascii="Arial" w:hAnsi="Arial" w:cs="Arial"/>
                <w:color w:val="000000"/>
              </w:rPr>
            </w:pPr>
          </w:p>
        </w:tc>
        <w:tc>
          <w:tcPr>
            <w:tcW w:w="1491" w:type="dxa"/>
            <w:tcBorders>
              <w:top w:val="nil"/>
              <w:left w:val="nil"/>
              <w:bottom w:val="single" w:sz="4" w:space="0" w:color="auto"/>
              <w:right w:val="single" w:sz="4" w:space="0" w:color="auto"/>
            </w:tcBorders>
            <w:shd w:val="clear" w:color="auto" w:fill="auto"/>
            <w:vAlign w:val="bottom"/>
          </w:tcPr>
          <w:p w14:paraId="1544ED31" w14:textId="425E0175" w:rsidR="00B12042" w:rsidRPr="00A7421F" w:rsidRDefault="00F8620F" w:rsidP="00594877">
            <w:pPr>
              <w:rPr>
                <w:rFonts w:ascii="Arial" w:hAnsi="Arial" w:cs="Arial"/>
                <w:color w:val="000000"/>
                <w:highlight w:val="yellow"/>
              </w:rPr>
            </w:pPr>
            <w:r w:rsidRPr="00A7421F">
              <w:rPr>
                <w:rFonts w:ascii="Arial" w:hAnsi="Arial" w:cs="Arial"/>
                <w:color w:val="000000"/>
                <w:highlight w:val="yellow"/>
              </w:rPr>
              <w:t>367,087</w:t>
            </w:r>
          </w:p>
        </w:tc>
        <w:tc>
          <w:tcPr>
            <w:tcW w:w="1159" w:type="dxa"/>
            <w:tcBorders>
              <w:top w:val="nil"/>
              <w:left w:val="nil"/>
              <w:bottom w:val="single" w:sz="4" w:space="0" w:color="auto"/>
              <w:right w:val="single" w:sz="4" w:space="0" w:color="auto"/>
            </w:tcBorders>
            <w:shd w:val="clear" w:color="auto" w:fill="auto"/>
            <w:vAlign w:val="bottom"/>
          </w:tcPr>
          <w:p w14:paraId="104C2062" w14:textId="058D00A3" w:rsidR="00B12042" w:rsidRPr="00A7421F" w:rsidRDefault="00F8620F" w:rsidP="00594877">
            <w:pPr>
              <w:rPr>
                <w:rFonts w:ascii="Arial" w:hAnsi="Arial" w:cs="Arial"/>
                <w:color w:val="000000"/>
                <w:highlight w:val="yellow"/>
              </w:rPr>
            </w:pPr>
            <w:r w:rsidRPr="00A7421F">
              <w:rPr>
                <w:rFonts w:ascii="Arial" w:hAnsi="Arial" w:cs="Arial"/>
                <w:color w:val="000000"/>
                <w:highlight w:val="yellow"/>
              </w:rPr>
              <w:t>61,921</w:t>
            </w:r>
          </w:p>
        </w:tc>
        <w:tc>
          <w:tcPr>
            <w:tcW w:w="1387" w:type="dxa"/>
            <w:tcBorders>
              <w:top w:val="nil"/>
              <w:left w:val="nil"/>
              <w:bottom w:val="single" w:sz="4" w:space="0" w:color="auto"/>
              <w:right w:val="single" w:sz="4" w:space="0" w:color="auto"/>
            </w:tcBorders>
            <w:shd w:val="clear" w:color="auto" w:fill="auto"/>
            <w:noWrap/>
            <w:vAlign w:val="bottom"/>
          </w:tcPr>
          <w:p w14:paraId="53831030" w14:textId="3105D831" w:rsidR="00B12042" w:rsidRPr="00A7421F" w:rsidRDefault="00F8620F" w:rsidP="00594877">
            <w:pPr>
              <w:rPr>
                <w:rFonts w:ascii="Arial" w:hAnsi="Arial" w:cs="Arial"/>
                <w:color w:val="000000"/>
                <w:highlight w:val="yellow"/>
              </w:rPr>
            </w:pPr>
            <w:r w:rsidRPr="00A7421F">
              <w:rPr>
                <w:rFonts w:ascii="Arial" w:hAnsi="Arial" w:cs="Arial"/>
                <w:color w:val="000000"/>
                <w:highlight w:val="yellow"/>
              </w:rPr>
              <w:t>522,159</w:t>
            </w:r>
          </w:p>
        </w:tc>
        <w:tc>
          <w:tcPr>
            <w:tcW w:w="1304" w:type="dxa"/>
            <w:tcBorders>
              <w:top w:val="nil"/>
              <w:left w:val="nil"/>
              <w:bottom w:val="single" w:sz="4" w:space="0" w:color="auto"/>
              <w:right w:val="single" w:sz="4" w:space="0" w:color="auto"/>
            </w:tcBorders>
            <w:shd w:val="clear" w:color="auto" w:fill="auto"/>
            <w:noWrap/>
            <w:vAlign w:val="bottom"/>
          </w:tcPr>
          <w:p w14:paraId="6610F14E" w14:textId="77777777" w:rsidR="00B12042" w:rsidRPr="00A7421F" w:rsidRDefault="00B12042">
            <w:pPr>
              <w:rPr>
                <w:rFonts w:ascii="Arial" w:hAnsi="Arial" w:cs="Arial"/>
                <w:color w:val="000000"/>
              </w:rPr>
            </w:pPr>
          </w:p>
        </w:tc>
      </w:tr>
      <w:tr w:rsidR="00D321C0" w:rsidRPr="00A7421F" w14:paraId="6DB7060D" w14:textId="77777777" w:rsidTr="00E34CBD">
        <w:trPr>
          <w:trHeight w:val="120"/>
        </w:trPr>
        <w:tc>
          <w:tcPr>
            <w:tcW w:w="1346" w:type="dxa"/>
            <w:tcBorders>
              <w:top w:val="nil"/>
              <w:left w:val="single" w:sz="4" w:space="0" w:color="auto"/>
              <w:bottom w:val="single" w:sz="4" w:space="0" w:color="auto"/>
              <w:right w:val="single" w:sz="4" w:space="0" w:color="auto"/>
            </w:tcBorders>
            <w:shd w:val="clear" w:color="auto" w:fill="auto"/>
            <w:vAlign w:val="bottom"/>
            <w:hideMark/>
          </w:tcPr>
          <w:p w14:paraId="25914ECF" w14:textId="77777777" w:rsidR="000322B3" w:rsidRPr="00A7421F" w:rsidRDefault="000322B3">
            <w:pPr>
              <w:rPr>
                <w:rFonts w:ascii="Arial" w:hAnsi="Arial" w:cs="Arial"/>
                <w:color w:val="000000"/>
              </w:rPr>
            </w:pPr>
            <w:r w:rsidRPr="00A7421F">
              <w:rPr>
                <w:rFonts w:ascii="Arial" w:hAnsi="Arial" w:cs="Arial"/>
                <w:color w:val="000000"/>
              </w:rPr>
              <w:t>Direct costs</w:t>
            </w:r>
          </w:p>
        </w:tc>
        <w:tc>
          <w:tcPr>
            <w:tcW w:w="2984" w:type="dxa"/>
            <w:tcBorders>
              <w:top w:val="nil"/>
              <w:left w:val="nil"/>
              <w:bottom w:val="single" w:sz="4" w:space="0" w:color="auto"/>
              <w:right w:val="single" w:sz="4" w:space="0" w:color="auto"/>
            </w:tcBorders>
            <w:shd w:val="clear" w:color="auto" w:fill="auto"/>
            <w:vAlign w:val="bottom"/>
            <w:hideMark/>
          </w:tcPr>
          <w:p w14:paraId="528925E7" w14:textId="77777777" w:rsidR="000322B3" w:rsidRPr="00A7421F" w:rsidRDefault="000322B3">
            <w:pPr>
              <w:rPr>
                <w:rFonts w:ascii="Arial" w:hAnsi="Arial" w:cs="Arial"/>
                <w:color w:val="000000"/>
              </w:rPr>
            </w:pPr>
            <w:r w:rsidRPr="00A7421F">
              <w:rPr>
                <w:rFonts w:ascii="Arial" w:hAnsi="Arial" w:cs="Arial"/>
                <w:color w:val="000000"/>
              </w:rPr>
              <w:t>Food services</w:t>
            </w:r>
          </w:p>
        </w:tc>
        <w:tc>
          <w:tcPr>
            <w:tcW w:w="1491" w:type="dxa"/>
            <w:tcBorders>
              <w:top w:val="nil"/>
              <w:left w:val="nil"/>
              <w:bottom w:val="single" w:sz="4" w:space="0" w:color="auto"/>
              <w:right w:val="single" w:sz="4" w:space="0" w:color="auto"/>
            </w:tcBorders>
            <w:shd w:val="clear" w:color="auto" w:fill="auto"/>
            <w:vAlign w:val="bottom"/>
            <w:hideMark/>
          </w:tcPr>
          <w:p w14:paraId="727FEC6D" w14:textId="77777777" w:rsidR="000322B3" w:rsidRPr="00A7421F" w:rsidRDefault="000322B3">
            <w:pPr>
              <w:rPr>
                <w:rFonts w:ascii="Arial" w:hAnsi="Arial" w:cs="Arial"/>
                <w:color w:val="000000"/>
              </w:rPr>
            </w:pPr>
            <w:r w:rsidRPr="00A7421F">
              <w:rPr>
                <w:rFonts w:ascii="Arial" w:hAnsi="Arial" w:cs="Arial"/>
                <w:color w:val="000000"/>
              </w:rPr>
              <w:t xml:space="preserve">        257,671 </w:t>
            </w:r>
          </w:p>
        </w:tc>
        <w:tc>
          <w:tcPr>
            <w:tcW w:w="1159" w:type="dxa"/>
            <w:tcBorders>
              <w:top w:val="nil"/>
              <w:left w:val="nil"/>
              <w:bottom w:val="single" w:sz="4" w:space="0" w:color="auto"/>
              <w:right w:val="single" w:sz="4" w:space="0" w:color="auto"/>
            </w:tcBorders>
            <w:shd w:val="clear" w:color="auto" w:fill="auto"/>
            <w:vAlign w:val="bottom"/>
            <w:hideMark/>
          </w:tcPr>
          <w:p w14:paraId="309E05D0" w14:textId="77777777" w:rsidR="000322B3" w:rsidRPr="00A7421F" w:rsidRDefault="000322B3">
            <w:pPr>
              <w:rPr>
                <w:rFonts w:ascii="Arial" w:hAnsi="Arial" w:cs="Arial"/>
                <w:color w:val="000000"/>
              </w:rPr>
            </w:pPr>
            <w:r w:rsidRPr="00A7421F">
              <w:rPr>
                <w:rFonts w:ascii="Arial" w:hAnsi="Arial" w:cs="Arial"/>
                <w:color w:val="000000"/>
              </w:rPr>
              <w:t xml:space="preserve">   252,497 </w:t>
            </w:r>
          </w:p>
        </w:tc>
        <w:tc>
          <w:tcPr>
            <w:tcW w:w="1387" w:type="dxa"/>
            <w:tcBorders>
              <w:top w:val="nil"/>
              <w:left w:val="nil"/>
              <w:bottom w:val="single" w:sz="4" w:space="0" w:color="auto"/>
              <w:right w:val="single" w:sz="4" w:space="0" w:color="auto"/>
            </w:tcBorders>
            <w:shd w:val="clear" w:color="auto" w:fill="auto"/>
            <w:noWrap/>
            <w:vAlign w:val="bottom"/>
            <w:hideMark/>
          </w:tcPr>
          <w:p w14:paraId="3951CBEA" w14:textId="77777777" w:rsidR="000322B3" w:rsidRPr="00A7421F" w:rsidRDefault="000322B3">
            <w:pPr>
              <w:rPr>
                <w:rFonts w:ascii="Arial" w:hAnsi="Arial" w:cs="Arial"/>
                <w:color w:val="000000"/>
              </w:rPr>
            </w:pPr>
            <w:r w:rsidRPr="00A7421F">
              <w:rPr>
                <w:rFonts w:ascii="Arial" w:hAnsi="Arial" w:cs="Arial"/>
                <w:color w:val="000000"/>
              </w:rPr>
              <w:t> </w:t>
            </w:r>
          </w:p>
        </w:tc>
        <w:tc>
          <w:tcPr>
            <w:tcW w:w="1304" w:type="dxa"/>
            <w:tcBorders>
              <w:top w:val="nil"/>
              <w:left w:val="nil"/>
              <w:bottom w:val="single" w:sz="4" w:space="0" w:color="auto"/>
              <w:right w:val="single" w:sz="4" w:space="0" w:color="auto"/>
            </w:tcBorders>
            <w:shd w:val="clear" w:color="auto" w:fill="auto"/>
            <w:noWrap/>
            <w:vAlign w:val="bottom"/>
            <w:hideMark/>
          </w:tcPr>
          <w:p w14:paraId="12089133" w14:textId="77777777" w:rsidR="000322B3" w:rsidRPr="00A7421F" w:rsidRDefault="000322B3">
            <w:pPr>
              <w:rPr>
                <w:rFonts w:ascii="Arial" w:hAnsi="Arial" w:cs="Arial"/>
                <w:color w:val="000000"/>
              </w:rPr>
            </w:pPr>
            <w:r w:rsidRPr="00A7421F">
              <w:rPr>
                <w:rFonts w:ascii="Arial" w:hAnsi="Arial" w:cs="Arial"/>
                <w:color w:val="000000"/>
              </w:rPr>
              <w:t xml:space="preserve">     510,168 </w:t>
            </w:r>
          </w:p>
        </w:tc>
      </w:tr>
      <w:tr w:rsidR="00D321C0" w:rsidRPr="00A7421F" w14:paraId="18DA5A7D" w14:textId="77777777" w:rsidTr="00E34CBD">
        <w:trPr>
          <w:trHeight w:val="120"/>
        </w:trPr>
        <w:tc>
          <w:tcPr>
            <w:tcW w:w="1346" w:type="dxa"/>
            <w:tcBorders>
              <w:top w:val="nil"/>
              <w:left w:val="single" w:sz="4" w:space="0" w:color="auto"/>
              <w:bottom w:val="single" w:sz="4" w:space="0" w:color="auto"/>
              <w:right w:val="single" w:sz="4" w:space="0" w:color="auto"/>
            </w:tcBorders>
            <w:shd w:val="clear" w:color="auto" w:fill="auto"/>
            <w:vAlign w:val="bottom"/>
            <w:hideMark/>
          </w:tcPr>
          <w:p w14:paraId="2170073A" w14:textId="77777777" w:rsidR="000322B3" w:rsidRPr="00A7421F" w:rsidRDefault="000322B3">
            <w:pPr>
              <w:rPr>
                <w:rFonts w:ascii="Arial" w:hAnsi="Arial" w:cs="Arial"/>
                <w:color w:val="000000"/>
              </w:rPr>
            </w:pPr>
            <w:r w:rsidRPr="00A7421F">
              <w:rPr>
                <w:rFonts w:ascii="Arial" w:hAnsi="Arial" w:cs="Arial"/>
                <w:color w:val="000000"/>
              </w:rPr>
              <w:t> </w:t>
            </w:r>
          </w:p>
        </w:tc>
        <w:tc>
          <w:tcPr>
            <w:tcW w:w="2984" w:type="dxa"/>
            <w:tcBorders>
              <w:top w:val="nil"/>
              <w:left w:val="nil"/>
              <w:bottom w:val="single" w:sz="4" w:space="0" w:color="auto"/>
              <w:right w:val="single" w:sz="4" w:space="0" w:color="auto"/>
            </w:tcBorders>
            <w:shd w:val="clear" w:color="auto" w:fill="auto"/>
            <w:vAlign w:val="bottom"/>
            <w:hideMark/>
          </w:tcPr>
          <w:p w14:paraId="61D20220" w14:textId="77777777" w:rsidR="000322B3" w:rsidRPr="00A7421F" w:rsidRDefault="000322B3">
            <w:pPr>
              <w:rPr>
                <w:rFonts w:ascii="Arial" w:hAnsi="Arial" w:cs="Arial"/>
                <w:color w:val="000000"/>
              </w:rPr>
            </w:pPr>
            <w:r w:rsidRPr="00A7421F">
              <w:rPr>
                <w:rFonts w:ascii="Arial" w:hAnsi="Arial" w:cs="Arial"/>
                <w:color w:val="000000"/>
              </w:rPr>
              <w:t>Supporting services</w:t>
            </w:r>
          </w:p>
        </w:tc>
        <w:tc>
          <w:tcPr>
            <w:tcW w:w="1491" w:type="dxa"/>
            <w:tcBorders>
              <w:top w:val="nil"/>
              <w:left w:val="nil"/>
              <w:bottom w:val="single" w:sz="4" w:space="0" w:color="auto"/>
              <w:right w:val="single" w:sz="4" w:space="0" w:color="auto"/>
            </w:tcBorders>
            <w:shd w:val="clear" w:color="auto" w:fill="auto"/>
            <w:vAlign w:val="bottom"/>
            <w:hideMark/>
          </w:tcPr>
          <w:p w14:paraId="50A87F75" w14:textId="77777777" w:rsidR="000322B3" w:rsidRPr="00A7421F" w:rsidRDefault="000322B3">
            <w:pPr>
              <w:rPr>
                <w:rFonts w:ascii="Arial" w:hAnsi="Arial" w:cs="Arial"/>
                <w:color w:val="000000"/>
              </w:rPr>
            </w:pPr>
            <w:r w:rsidRPr="00A7421F">
              <w:rPr>
                <w:rFonts w:ascii="Arial" w:hAnsi="Arial" w:cs="Arial"/>
                <w:color w:val="000000"/>
              </w:rPr>
              <w:t xml:space="preserve">        538,392 </w:t>
            </w:r>
          </w:p>
        </w:tc>
        <w:tc>
          <w:tcPr>
            <w:tcW w:w="1159" w:type="dxa"/>
            <w:tcBorders>
              <w:top w:val="nil"/>
              <w:left w:val="nil"/>
              <w:bottom w:val="single" w:sz="4" w:space="0" w:color="auto"/>
              <w:right w:val="single" w:sz="4" w:space="0" w:color="auto"/>
            </w:tcBorders>
            <w:shd w:val="clear" w:color="auto" w:fill="auto"/>
            <w:vAlign w:val="bottom"/>
            <w:hideMark/>
          </w:tcPr>
          <w:p w14:paraId="6B2E92AE" w14:textId="77777777" w:rsidR="000322B3" w:rsidRPr="00A7421F" w:rsidRDefault="000322B3">
            <w:pPr>
              <w:rPr>
                <w:rFonts w:ascii="Arial" w:hAnsi="Arial" w:cs="Arial"/>
                <w:color w:val="000000"/>
              </w:rPr>
            </w:pPr>
            <w:r w:rsidRPr="00A7421F">
              <w:rPr>
                <w:rFonts w:ascii="Arial" w:hAnsi="Arial" w:cs="Arial"/>
                <w:color w:val="000000"/>
              </w:rPr>
              <w:t xml:space="preserve">     10,181 </w:t>
            </w:r>
          </w:p>
        </w:tc>
        <w:tc>
          <w:tcPr>
            <w:tcW w:w="1387" w:type="dxa"/>
            <w:tcBorders>
              <w:top w:val="nil"/>
              <w:left w:val="nil"/>
              <w:bottom w:val="single" w:sz="4" w:space="0" w:color="auto"/>
              <w:right w:val="single" w:sz="4" w:space="0" w:color="auto"/>
            </w:tcBorders>
            <w:shd w:val="clear" w:color="auto" w:fill="auto"/>
            <w:noWrap/>
            <w:vAlign w:val="bottom"/>
            <w:hideMark/>
          </w:tcPr>
          <w:p w14:paraId="74BDFB9E" w14:textId="77777777" w:rsidR="000322B3" w:rsidRPr="00A7421F" w:rsidRDefault="000322B3">
            <w:pPr>
              <w:rPr>
                <w:rFonts w:ascii="Arial" w:hAnsi="Arial" w:cs="Arial"/>
                <w:color w:val="000000"/>
              </w:rPr>
            </w:pPr>
            <w:r w:rsidRPr="00A7421F">
              <w:rPr>
                <w:rFonts w:ascii="Arial" w:hAnsi="Arial" w:cs="Arial"/>
                <w:color w:val="000000"/>
              </w:rPr>
              <w:t> </w:t>
            </w:r>
          </w:p>
        </w:tc>
        <w:tc>
          <w:tcPr>
            <w:tcW w:w="1304" w:type="dxa"/>
            <w:tcBorders>
              <w:top w:val="nil"/>
              <w:left w:val="nil"/>
              <w:bottom w:val="single" w:sz="4" w:space="0" w:color="auto"/>
              <w:right w:val="single" w:sz="4" w:space="0" w:color="auto"/>
            </w:tcBorders>
            <w:shd w:val="clear" w:color="auto" w:fill="auto"/>
            <w:noWrap/>
            <w:vAlign w:val="bottom"/>
            <w:hideMark/>
          </w:tcPr>
          <w:p w14:paraId="376AD782" w14:textId="77777777" w:rsidR="000322B3" w:rsidRPr="00A7421F" w:rsidRDefault="000322B3">
            <w:pPr>
              <w:rPr>
                <w:rFonts w:ascii="Arial" w:hAnsi="Arial" w:cs="Arial"/>
                <w:color w:val="000000"/>
              </w:rPr>
            </w:pPr>
            <w:r w:rsidRPr="00A7421F">
              <w:rPr>
                <w:rFonts w:ascii="Arial" w:hAnsi="Arial" w:cs="Arial"/>
                <w:color w:val="000000"/>
              </w:rPr>
              <w:t xml:space="preserve">     548,573 </w:t>
            </w:r>
          </w:p>
        </w:tc>
      </w:tr>
      <w:tr w:rsidR="00D321C0" w:rsidRPr="00A7421F" w14:paraId="60F310DE" w14:textId="77777777" w:rsidTr="00E34CBD">
        <w:trPr>
          <w:trHeight w:val="120"/>
        </w:trPr>
        <w:tc>
          <w:tcPr>
            <w:tcW w:w="1346" w:type="dxa"/>
            <w:tcBorders>
              <w:top w:val="nil"/>
              <w:left w:val="single" w:sz="4" w:space="0" w:color="auto"/>
              <w:bottom w:val="single" w:sz="4" w:space="0" w:color="auto"/>
              <w:right w:val="single" w:sz="4" w:space="0" w:color="auto"/>
            </w:tcBorders>
            <w:shd w:val="clear" w:color="auto" w:fill="auto"/>
            <w:vAlign w:val="bottom"/>
            <w:hideMark/>
          </w:tcPr>
          <w:p w14:paraId="0BCE3319" w14:textId="77777777" w:rsidR="000322B3" w:rsidRPr="00A7421F" w:rsidRDefault="000322B3">
            <w:pPr>
              <w:rPr>
                <w:rFonts w:ascii="Arial" w:hAnsi="Arial" w:cs="Arial"/>
                <w:color w:val="000000"/>
              </w:rPr>
            </w:pPr>
            <w:r w:rsidRPr="00A7421F">
              <w:rPr>
                <w:rFonts w:ascii="Arial" w:hAnsi="Arial" w:cs="Arial"/>
                <w:color w:val="000000"/>
              </w:rPr>
              <w:t> </w:t>
            </w:r>
          </w:p>
        </w:tc>
        <w:tc>
          <w:tcPr>
            <w:tcW w:w="2984" w:type="dxa"/>
            <w:tcBorders>
              <w:top w:val="nil"/>
              <w:left w:val="nil"/>
              <w:bottom w:val="single" w:sz="4" w:space="0" w:color="auto"/>
              <w:right w:val="single" w:sz="4" w:space="0" w:color="auto"/>
            </w:tcBorders>
            <w:shd w:val="clear" w:color="auto" w:fill="auto"/>
            <w:vAlign w:val="bottom"/>
            <w:hideMark/>
          </w:tcPr>
          <w:p w14:paraId="008AF6B7" w14:textId="77777777" w:rsidR="000322B3" w:rsidRPr="00A7421F" w:rsidRDefault="000322B3">
            <w:pPr>
              <w:rPr>
                <w:rFonts w:ascii="Arial" w:hAnsi="Arial" w:cs="Arial"/>
                <w:color w:val="000000"/>
              </w:rPr>
            </w:pPr>
            <w:r w:rsidRPr="00A7421F">
              <w:rPr>
                <w:rFonts w:ascii="Arial" w:hAnsi="Arial" w:cs="Arial"/>
                <w:color w:val="000000"/>
              </w:rPr>
              <w:t>Laundry</w:t>
            </w:r>
          </w:p>
        </w:tc>
        <w:tc>
          <w:tcPr>
            <w:tcW w:w="1491" w:type="dxa"/>
            <w:tcBorders>
              <w:top w:val="nil"/>
              <w:left w:val="nil"/>
              <w:bottom w:val="single" w:sz="4" w:space="0" w:color="auto"/>
              <w:right w:val="single" w:sz="4" w:space="0" w:color="auto"/>
            </w:tcBorders>
            <w:shd w:val="clear" w:color="auto" w:fill="auto"/>
            <w:vAlign w:val="bottom"/>
            <w:hideMark/>
          </w:tcPr>
          <w:p w14:paraId="6E277988" w14:textId="77777777" w:rsidR="000322B3" w:rsidRPr="00A7421F" w:rsidRDefault="000322B3">
            <w:pPr>
              <w:rPr>
                <w:rFonts w:ascii="Arial" w:hAnsi="Arial" w:cs="Arial"/>
                <w:color w:val="000000"/>
              </w:rPr>
            </w:pPr>
            <w:r w:rsidRPr="00A7421F">
              <w:rPr>
                <w:rFonts w:ascii="Arial" w:hAnsi="Arial" w:cs="Arial"/>
                <w:color w:val="000000"/>
              </w:rPr>
              <w:t xml:space="preserve">          77,972 </w:t>
            </w:r>
          </w:p>
        </w:tc>
        <w:tc>
          <w:tcPr>
            <w:tcW w:w="1159" w:type="dxa"/>
            <w:tcBorders>
              <w:top w:val="nil"/>
              <w:left w:val="nil"/>
              <w:bottom w:val="single" w:sz="4" w:space="0" w:color="auto"/>
              <w:right w:val="single" w:sz="4" w:space="0" w:color="auto"/>
            </w:tcBorders>
            <w:shd w:val="clear" w:color="auto" w:fill="auto"/>
            <w:vAlign w:val="bottom"/>
            <w:hideMark/>
          </w:tcPr>
          <w:p w14:paraId="7B6E594E" w14:textId="77777777" w:rsidR="000322B3" w:rsidRPr="00A7421F" w:rsidRDefault="000322B3">
            <w:pPr>
              <w:rPr>
                <w:rFonts w:ascii="Arial" w:hAnsi="Arial" w:cs="Arial"/>
                <w:color w:val="000000"/>
              </w:rPr>
            </w:pPr>
            <w:r w:rsidRPr="00A7421F">
              <w:rPr>
                <w:rFonts w:ascii="Arial" w:hAnsi="Arial" w:cs="Arial"/>
                <w:color w:val="000000"/>
              </w:rPr>
              <w:t xml:space="preserve">       6,109 </w:t>
            </w:r>
          </w:p>
        </w:tc>
        <w:tc>
          <w:tcPr>
            <w:tcW w:w="1387" w:type="dxa"/>
            <w:tcBorders>
              <w:top w:val="nil"/>
              <w:left w:val="nil"/>
              <w:bottom w:val="single" w:sz="4" w:space="0" w:color="auto"/>
              <w:right w:val="single" w:sz="4" w:space="0" w:color="auto"/>
            </w:tcBorders>
            <w:shd w:val="clear" w:color="auto" w:fill="auto"/>
            <w:noWrap/>
            <w:vAlign w:val="bottom"/>
            <w:hideMark/>
          </w:tcPr>
          <w:p w14:paraId="5364F74D" w14:textId="77777777" w:rsidR="000322B3" w:rsidRPr="00A7421F" w:rsidRDefault="000322B3">
            <w:pPr>
              <w:rPr>
                <w:rFonts w:ascii="Arial" w:hAnsi="Arial" w:cs="Arial"/>
                <w:color w:val="000000"/>
              </w:rPr>
            </w:pPr>
            <w:r w:rsidRPr="00A7421F">
              <w:rPr>
                <w:rFonts w:ascii="Arial" w:hAnsi="Arial" w:cs="Arial"/>
                <w:color w:val="000000"/>
              </w:rPr>
              <w:t xml:space="preserve">          8,145 </w:t>
            </w:r>
          </w:p>
        </w:tc>
        <w:tc>
          <w:tcPr>
            <w:tcW w:w="1304" w:type="dxa"/>
            <w:tcBorders>
              <w:top w:val="nil"/>
              <w:left w:val="nil"/>
              <w:bottom w:val="single" w:sz="4" w:space="0" w:color="auto"/>
              <w:right w:val="single" w:sz="4" w:space="0" w:color="auto"/>
            </w:tcBorders>
            <w:shd w:val="clear" w:color="auto" w:fill="auto"/>
            <w:noWrap/>
            <w:vAlign w:val="bottom"/>
            <w:hideMark/>
          </w:tcPr>
          <w:p w14:paraId="63702973" w14:textId="77777777" w:rsidR="000322B3" w:rsidRPr="00A7421F" w:rsidRDefault="000322B3">
            <w:pPr>
              <w:rPr>
                <w:rFonts w:ascii="Arial" w:hAnsi="Arial" w:cs="Arial"/>
                <w:color w:val="000000"/>
              </w:rPr>
            </w:pPr>
            <w:r w:rsidRPr="00A7421F">
              <w:rPr>
                <w:rFonts w:ascii="Arial" w:hAnsi="Arial" w:cs="Arial"/>
                <w:color w:val="000000"/>
              </w:rPr>
              <w:t xml:space="preserve">       92,226 </w:t>
            </w:r>
          </w:p>
        </w:tc>
      </w:tr>
      <w:tr w:rsidR="00D321C0" w:rsidRPr="00A7421F" w14:paraId="7B651C87" w14:textId="77777777" w:rsidTr="00E34CBD">
        <w:trPr>
          <w:trHeight w:val="120"/>
        </w:trPr>
        <w:tc>
          <w:tcPr>
            <w:tcW w:w="1346" w:type="dxa"/>
            <w:tcBorders>
              <w:top w:val="nil"/>
              <w:left w:val="single" w:sz="4" w:space="0" w:color="auto"/>
              <w:bottom w:val="single" w:sz="4" w:space="0" w:color="auto"/>
              <w:right w:val="single" w:sz="4" w:space="0" w:color="auto"/>
            </w:tcBorders>
            <w:shd w:val="clear" w:color="auto" w:fill="auto"/>
            <w:vAlign w:val="bottom"/>
            <w:hideMark/>
          </w:tcPr>
          <w:p w14:paraId="67DB0AA9" w14:textId="77777777" w:rsidR="000322B3" w:rsidRPr="00A7421F" w:rsidRDefault="000322B3">
            <w:pPr>
              <w:rPr>
                <w:rFonts w:ascii="Arial" w:hAnsi="Arial" w:cs="Arial"/>
                <w:color w:val="000000"/>
              </w:rPr>
            </w:pPr>
            <w:r w:rsidRPr="00A7421F">
              <w:rPr>
                <w:rFonts w:ascii="Arial" w:hAnsi="Arial" w:cs="Arial"/>
                <w:color w:val="000000"/>
              </w:rPr>
              <w:t> </w:t>
            </w:r>
          </w:p>
        </w:tc>
        <w:tc>
          <w:tcPr>
            <w:tcW w:w="2984" w:type="dxa"/>
            <w:tcBorders>
              <w:top w:val="nil"/>
              <w:left w:val="nil"/>
              <w:bottom w:val="single" w:sz="4" w:space="0" w:color="auto"/>
              <w:right w:val="single" w:sz="4" w:space="0" w:color="auto"/>
            </w:tcBorders>
            <w:shd w:val="clear" w:color="auto" w:fill="auto"/>
            <w:vAlign w:val="bottom"/>
            <w:hideMark/>
          </w:tcPr>
          <w:p w14:paraId="5934D274" w14:textId="77777777" w:rsidR="000322B3" w:rsidRPr="00A7421F" w:rsidRDefault="000322B3">
            <w:pPr>
              <w:rPr>
                <w:rFonts w:ascii="Arial" w:hAnsi="Arial" w:cs="Arial"/>
                <w:color w:val="000000"/>
              </w:rPr>
            </w:pPr>
            <w:r w:rsidRPr="00A7421F">
              <w:rPr>
                <w:rFonts w:ascii="Arial" w:hAnsi="Arial" w:cs="Arial"/>
                <w:color w:val="000000"/>
              </w:rPr>
              <w:t>Recreation</w:t>
            </w:r>
          </w:p>
        </w:tc>
        <w:tc>
          <w:tcPr>
            <w:tcW w:w="1491" w:type="dxa"/>
            <w:tcBorders>
              <w:top w:val="nil"/>
              <w:left w:val="nil"/>
              <w:bottom w:val="single" w:sz="4" w:space="0" w:color="auto"/>
              <w:right w:val="single" w:sz="4" w:space="0" w:color="auto"/>
            </w:tcBorders>
            <w:shd w:val="clear" w:color="auto" w:fill="auto"/>
            <w:vAlign w:val="bottom"/>
            <w:hideMark/>
          </w:tcPr>
          <w:p w14:paraId="5A7A9CE8" w14:textId="77777777" w:rsidR="000322B3" w:rsidRPr="00A7421F" w:rsidRDefault="000322B3">
            <w:pPr>
              <w:rPr>
                <w:rFonts w:ascii="Arial" w:hAnsi="Arial" w:cs="Arial"/>
                <w:color w:val="000000"/>
              </w:rPr>
            </w:pPr>
            <w:r w:rsidRPr="00A7421F">
              <w:rPr>
                <w:rFonts w:ascii="Arial" w:hAnsi="Arial" w:cs="Arial"/>
                <w:color w:val="000000"/>
              </w:rPr>
              <w:t xml:space="preserve">          32,303 </w:t>
            </w:r>
          </w:p>
        </w:tc>
        <w:tc>
          <w:tcPr>
            <w:tcW w:w="1159" w:type="dxa"/>
            <w:tcBorders>
              <w:top w:val="nil"/>
              <w:left w:val="nil"/>
              <w:bottom w:val="single" w:sz="4" w:space="0" w:color="auto"/>
              <w:right w:val="single" w:sz="4" w:space="0" w:color="auto"/>
            </w:tcBorders>
            <w:shd w:val="clear" w:color="auto" w:fill="auto"/>
            <w:vAlign w:val="bottom"/>
            <w:hideMark/>
          </w:tcPr>
          <w:p w14:paraId="2CE25849" w14:textId="77777777" w:rsidR="000322B3" w:rsidRPr="00A7421F" w:rsidRDefault="000322B3">
            <w:pPr>
              <w:rPr>
                <w:rFonts w:ascii="Arial" w:hAnsi="Arial" w:cs="Arial"/>
                <w:color w:val="000000"/>
              </w:rPr>
            </w:pPr>
            <w:r w:rsidRPr="00A7421F">
              <w:rPr>
                <w:rFonts w:ascii="Arial" w:hAnsi="Arial" w:cs="Arial"/>
                <w:color w:val="000000"/>
              </w:rPr>
              <w:t xml:space="preserve">     10,181 </w:t>
            </w:r>
          </w:p>
        </w:tc>
        <w:tc>
          <w:tcPr>
            <w:tcW w:w="1387" w:type="dxa"/>
            <w:tcBorders>
              <w:top w:val="nil"/>
              <w:left w:val="nil"/>
              <w:bottom w:val="single" w:sz="4" w:space="0" w:color="auto"/>
              <w:right w:val="single" w:sz="4" w:space="0" w:color="auto"/>
            </w:tcBorders>
            <w:shd w:val="clear" w:color="auto" w:fill="auto"/>
            <w:noWrap/>
            <w:vAlign w:val="bottom"/>
            <w:hideMark/>
          </w:tcPr>
          <w:p w14:paraId="0261A07F" w14:textId="77777777" w:rsidR="000322B3" w:rsidRPr="00A7421F" w:rsidRDefault="000322B3">
            <w:pPr>
              <w:rPr>
                <w:rFonts w:ascii="Arial" w:hAnsi="Arial" w:cs="Arial"/>
                <w:color w:val="000000"/>
              </w:rPr>
            </w:pPr>
            <w:r w:rsidRPr="00A7421F">
              <w:rPr>
                <w:rFonts w:ascii="Arial" w:hAnsi="Arial" w:cs="Arial"/>
                <w:color w:val="000000"/>
              </w:rPr>
              <w:t> </w:t>
            </w:r>
          </w:p>
        </w:tc>
        <w:tc>
          <w:tcPr>
            <w:tcW w:w="1304" w:type="dxa"/>
            <w:tcBorders>
              <w:top w:val="nil"/>
              <w:left w:val="nil"/>
              <w:bottom w:val="single" w:sz="4" w:space="0" w:color="auto"/>
              <w:right w:val="single" w:sz="4" w:space="0" w:color="auto"/>
            </w:tcBorders>
            <w:shd w:val="clear" w:color="auto" w:fill="auto"/>
            <w:noWrap/>
            <w:vAlign w:val="bottom"/>
            <w:hideMark/>
          </w:tcPr>
          <w:p w14:paraId="7656CF8C" w14:textId="77777777" w:rsidR="000322B3" w:rsidRPr="00A7421F" w:rsidRDefault="000322B3">
            <w:pPr>
              <w:rPr>
                <w:rFonts w:ascii="Arial" w:hAnsi="Arial" w:cs="Arial"/>
                <w:color w:val="000000"/>
              </w:rPr>
            </w:pPr>
            <w:r w:rsidRPr="00A7421F">
              <w:rPr>
                <w:rFonts w:ascii="Arial" w:hAnsi="Arial" w:cs="Arial"/>
                <w:color w:val="000000"/>
              </w:rPr>
              <w:t xml:space="preserve">       42,484 </w:t>
            </w:r>
          </w:p>
        </w:tc>
      </w:tr>
      <w:tr w:rsidR="00D321C0" w:rsidRPr="00A7421F" w14:paraId="17095E69" w14:textId="77777777" w:rsidTr="00E34CBD">
        <w:trPr>
          <w:trHeight w:val="120"/>
        </w:trPr>
        <w:tc>
          <w:tcPr>
            <w:tcW w:w="1346" w:type="dxa"/>
            <w:tcBorders>
              <w:top w:val="nil"/>
              <w:left w:val="single" w:sz="4" w:space="0" w:color="auto"/>
              <w:bottom w:val="single" w:sz="4" w:space="0" w:color="auto"/>
              <w:right w:val="single" w:sz="4" w:space="0" w:color="auto"/>
            </w:tcBorders>
            <w:shd w:val="clear" w:color="auto" w:fill="auto"/>
            <w:vAlign w:val="bottom"/>
            <w:hideMark/>
          </w:tcPr>
          <w:p w14:paraId="710462BF" w14:textId="77777777" w:rsidR="000322B3" w:rsidRPr="00A7421F" w:rsidRDefault="000322B3">
            <w:pPr>
              <w:rPr>
                <w:rFonts w:ascii="Arial" w:hAnsi="Arial" w:cs="Arial"/>
                <w:color w:val="000000"/>
              </w:rPr>
            </w:pPr>
            <w:r w:rsidRPr="00A7421F">
              <w:rPr>
                <w:rFonts w:ascii="Arial" w:hAnsi="Arial" w:cs="Arial"/>
                <w:color w:val="000000"/>
              </w:rPr>
              <w:t> </w:t>
            </w:r>
          </w:p>
        </w:tc>
        <w:tc>
          <w:tcPr>
            <w:tcW w:w="2984" w:type="dxa"/>
            <w:tcBorders>
              <w:top w:val="nil"/>
              <w:left w:val="nil"/>
              <w:bottom w:val="single" w:sz="4" w:space="0" w:color="auto"/>
              <w:right w:val="single" w:sz="4" w:space="0" w:color="auto"/>
            </w:tcBorders>
            <w:shd w:val="clear" w:color="auto" w:fill="auto"/>
            <w:vAlign w:val="bottom"/>
            <w:hideMark/>
          </w:tcPr>
          <w:p w14:paraId="504D3564" w14:textId="77777777" w:rsidR="000322B3" w:rsidRPr="00A7421F" w:rsidRDefault="000322B3">
            <w:pPr>
              <w:rPr>
                <w:rFonts w:ascii="Arial" w:hAnsi="Arial" w:cs="Arial"/>
                <w:color w:val="000000"/>
              </w:rPr>
            </w:pPr>
            <w:r w:rsidRPr="00A7421F">
              <w:rPr>
                <w:rFonts w:ascii="Arial" w:hAnsi="Arial" w:cs="Arial"/>
                <w:color w:val="000000"/>
              </w:rPr>
              <w:t>Facility</w:t>
            </w:r>
          </w:p>
        </w:tc>
        <w:tc>
          <w:tcPr>
            <w:tcW w:w="1491" w:type="dxa"/>
            <w:tcBorders>
              <w:top w:val="nil"/>
              <w:left w:val="nil"/>
              <w:bottom w:val="single" w:sz="4" w:space="0" w:color="auto"/>
              <w:right w:val="single" w:sz="4" w:space="0" w:color="auto"/>
            </w:tcBorders>
            <w:shd w:val="clear" w:color="auto" w:fill="auto"/>
            <w:vAlign w:val="bottom"/>
            <w:hideMark/>
          </w:tcPr>
          <w:p w14:paraId="3D062ED8" w14:textId="77777777" w:rsidR="000322B3" w:rsidRPr="00A7421F" w:rsidRDefault="000322B3">
            <w:pPr>
              <w:rPr>
                <w:rFonts w:ascii="Arial" w:hAnsi="Arial" w:cs="Arial"/>
                <w:color w:val="000000"/>
              </w:rPr>
            </w:pPr>
            <w:r w:rsidRPr="00A7421F">
              <w:rPr>
                <w:rFonts w:ascii="Arial" w:hAnsi="Arial" w:cs="Arial"/>
                <w:color w:val="000000"/>
              </w:rPr>
              <w:t xml:space="preserve">          37,872 </w:t>
            </w:r>
          </w:p>
        </w:tc>
        <w:tc>
          <w:tcPr>
            <w:tcW w:w="1159" w:type="dxa"/>
            <w:tcBorders>
              <w:top w:val="nil"/>
              <w:left w:val="nil"/>
              <w:bottom w:val="single" w:sz="4" w:space="0" w:color="auto"/>
              <w:right w:val="single" w:sz="4" w:space="0" w:color="auto"/>
            </w:tcBorders>
            <w:shd w:val="clear" w:color="auto" w:fill="auto"/>
            <w:vAlign w:val="bottom"/>
            <w:hideMark/>
          </w:tcPr>
          <w:p w14:paraId="313FF56D" w14:textId="77777777" w:rsidR="000322B3" w:rsidRPr="00A7421F" w:rsidRDefault="000322B3">
            <w:pPr>
              <w:rPr>
                <w:rFonts w:ascii="Arial" w:hAnsi="Arial" w:cs="Arial"/>
                <w:color w:val="000000"/>
              </w:rPr>
            </w:pPr>
            <w:r w:rsidRPr="00A7421F">
              <w:rPr>
                <w:rFonts w:ascii="Arial" w:hAnsi="Arial" w:cs="Arial"/>
                <w:color w:val="000000"/>
              </w:rPr>
              <w:t xml:space="preserve">       8,195 </w:t>
            </w:r>
          </w:p>
        </w:tc>
        <w:tc>
          <w:tcPr>
            <w:tcW w:w="1387" w:type="dxa"/>
            <w:tcBorders>
              <w:top w:val="nil"/>
              <w:left w:val="nil"/>
              <w:bottom w:val="single" w:sz="4" w:space="0" w:color="auto"/>
              <w:right w:val="single" w:sz="4" w:space="0" w:color="auto"/>
            </w:tcBorders>
            <w:shd w:val="clear" w:color="auto" w:fill="auto"/>
            <w:noWrap/>
            <w:vAlign w:val="bottom"/>
            <w:hideMark/>
          </w:tcPr>
          <w:p w14:paraId="7DB73215" w14:textId="77777777" w:rsidR="000322B3" w:rsidRPr="00A7421F" w:rsidRDefault="000322B3">
            <w:pPr>
              <w:rPr>
                <w:rFonts w:ascii="Arial" w:hAnsi="Arial" w:cs="Arial"/>
                <w:color w:val="000000"/>
              </w:rPr>
            </w:pPr>
            <w:r w:rsidRPr="00A7421F">
              <w:rPr>
                <w:rFonts w:ascii="Arial" w:hAnsi="Arial" w:cs="Arial"/>
                <w:color w:val="000000"/>
              </w:rPr>
              <w:t xml:space="preserve">      160,116 </w:t>
            </w:r>
          </w:p>
        </w:tc>
        <w:tc>
          <w:tcPr>
            <w:tcW w:w="1304" w:type="dxa"/>
            <w:tcBorders>
              <w:top w:val="nil"/>
              <w:left w:val="nil"/>
              <w:bottom w:val="single" w:sz="4" w:space="0" w:color="auto"/>
              <w:right w:val="single" w:sz="4" w:space="0" w:color="auto"/>
            </w:tcBorders>
            <w:shd w:val="clear" w:color="auto" w:fill="auto"/>
            <w:noWrap/>
            <w:vAlign w:val="bottom"/>
            <w:hideMark/>
          </w:tcPr>
          <w:p w14:paraId="78094783" w14:textId="77777777" w:rsidR="000322B3" w:rsidRPr="00A7421F" w:rsidRDefault="000322B3">
            <w:pPr>
              <w:rPr>
                <w:rFonts w:ascii="Arial" w:hAnsi="Arial" w:cs="Arial"/>
                <w:color w:val="000000"/>
              </w:rPr>
            </w:pPr>
            <w:r w:rsidRPr="00A7421F">
              <w:rPr>
                <w:rFonts w:ascii="Arial" w:hAnsi="Arial" w:cs="Arial"/>
                <w:color w:val="000000"/>
              </w:rPr>
              <w:t xml:space="preserve">     206,183 </w:t>
            </w:r>
          </w:p>
        </w:tc>
      </w:tr>
      <w:tr w:rsidR="00D321C0" w:rsidRPr="00A7421F" w14:paraId="3E1BCDFA" w14:textId="77777777" w:rsidTr="00E34CBD">
        <w:trPr>
          <w:trHeight w:val="120"/>
        </w:trPr>
        <w:tc>
          <w:tcPr>
            <w:tcW w:w="1346" w:type="dxa"/>
            <w:tcBorders>
              <w:top w:val="nil"/>
              <w:left w:val="single" w:sz="4" w:space="0" w:color="auto"/>
              <w:bottom w:val="single" w:sz="4" w:space="0" w:color="auto"/>
              <w:right w:val="single" w:sz="4" w:space="0" w:color="auto"/>
            </w:tcBorders>
            <w:shd w:val="clear" w:color="auto" w:fill="auto"/>
            <w:vAlign w:val="bottom"/>
            <w:hideMark/>
          </w:tcPr>
          <w:p w14:paraId="5D779252" w14:textId="77777777" w:rsidR="000322B3" w:rsidRPr="00A7421F" w:rsidRDefault="000322B3">
            <w:pPr>
              <w:rPr>
                <w:rFonts w:ascii="Arial" w:hAnsi="Arial" w:cs="Arial"/>
                <w:color w:val="000000"/>
              </w:rPr>
            </w:pPr>
            <w:r w:rsidRPr="00A7421F">
              <w:rPr>
                <w:rFonts w:ascii="Arial" w:hAnsi="Arial" w:cs="Arial"/>
                <w:color w:val="000000"/>
              </w:rPr>
              <w:t> </w:t>
            </w:r>
          </w:p>
        </w:tc>
        <w:tc>
          <w:tcPr>
            <w:tcW w:w="2984" w:type="dxa"/>
            <w:tcBorders>
              <w:top w:val="nil"/>
              <w:left w:val="nil"/>
              <w:bottom w:val="single" w:sz="4" w:space="0" w:color="auto"/>
              <w:right w:val="single" w:sz="4" w:space="0" w:color="auto"/>
            </w:tcBorders>
            <w:shd w:val="clear" w:color="auto" w:fill="auto"/>
            <w:vAlign w:val="bottom"/>
            <w:hideMark/>
          </w:tcPr>
          <w:p w14:paraId="4F354C20" w14:textId="77777777" w:rsidR="000322B3" w:rsidRPr="00A7421F" w:rsidRDefault="000322B3">
            <w:pPr>
              <w:rPr>
                <w:rFonts w:ascii="Arial" w:hAnsi="Arial" w:cs="Arial"/>
                <w:color w:val="000000"/>
              </w:rPr>
            </w:pPr>
            <w:r w:rsidRPr="00A7421F">
              <w:rPr>
                <w:rFonts w:ascii="Arial" w:hAnsi="Arial" w:cs="Arial"/>
                <w:color w:val="000000"/>
              </w:rPr>
              <w:t>Housekeeping</w:t>
            </w:r>
          </w:p>
        </w:tc>
        <w:tc>
          <w:tcPr>
            <w:tcW w:w="1491" w:type="dxa"/>
            <w:tcBorders>
              <w:top w:val="nil"/>
              <w:left w:val="nil"/>
              <w:bottom w:val="single" w:sz="4" w:space="0" w:color="auto"/>
              <w:right w:val="single" w:sz="4" w:space="0" w:color="auto"/>
            </w:tcBorders>
            <w:shd w:val="clear" w:color="auto" w:fill="auto"/>
            <w:vAlign w:val="bottom"/>
            <w:hideMark/>
          </w:tcPr>
          <w:p w14:paraId="4AB63686" w14:textId="77777777" w:rsidR="000322B3" w:rsidRPr="00A7421F" w:rsidRDefault="000322B3">
            <w:pPr>
              <w:rPr>
                <w:rFonts w:ascii="Arial" w:hAnsi="Arial" w:cs="Arial"/>
                <w:color w:val="000000"/>
              </w:rPr>
            </w:pPr>
            <w:r w:rsidRPr="00A7421F">
              <w:rPr>
                <w:rFonts w:ascii="Arial" w:hAnsi="Arial" w:cs="Arial"/>
                <w:color w:val="000000"/>
              </w:rPr>
              <w:t xml:space="preserve">        107,053 </w:t>
            </w:r>
          </w:p>
        </w:tc>
        <w:tc>
          <w:tcPr>
            <w:tcW w:w="1159" w:type="dxa"/>
            <w:tcBorders>
              <w:top w:val="nil"/>
              <w:left w:val="nil"/>
              <w:bottom w:val="single" w:sz="4" w:space="0" w:color="auto"/>
              <w:right w:val="single" w:sz="4" w:space="0" w:color="auto"/>
            </w:tcBorders>
            <w:shd w:val="clear" w:color="auto" w:fill="auto"/>
            <w:vAlign w:val="bottom"/>
            <w:hideMark/>
          </w:tcPr>
          <w:p w14:paraId="4B5696C9" w14:textId="77777777" w:rsidR="000322B3" w:rsidRPr="00A7421F" w:rsidRDefault="000322B3">
            <w:pPr>
              <w:rPr>
                <w:rFonts w:ascii="Arial" w:hAnsi="Arial" w:cs="Arial"/>
                <w:color w:val="000000"/>
              </w:rPr>
            </w:pPr>
            <w:r w:rsidRPr="00A7421F">
              <w:rPr>
                <w:rFonts w:ascii="Arial" w:hAnsi="Arial" w:cs="Arial"/>
                <w:color w:val="000000"/>
              </w:rPr>
              <w:t xml:space="preserve">       8,145 </w:t>
            </w:r>
          </w:p>
        </w:tc>
        <w:tc>
          <w:tcPr>
            <w:tcW w:w="1387" w:type="dxa"/>
            <w:tcBorders>
              <w:top w:val="nil"/>
              <w:left w:val="nil"/>
              <w:bottom w:val="single" w:sz="4" w:space="0" w:color="auto"/>
              <w:right w:val="single" w:sz="4" w:space="0" w:color="auto"/>
            </w:tcBorders>
            <w:shd w:val="clear" w:color="auto" w:fill="auto"/>
            <w:noWrap/>
            <w:vAlign w:val="bottom"/>
            <w:hideMark/>
          </w:tcPr>
          <w:p w14:paraId="53E36A45" w14:textId="77777777" w:rsidR="000322B3" w:rsidRPr="00A7421F" w:rsidRDefault="000322B3">
            <w:pPr>
              <w:rPr>
                <w:rFonts w:ascii="Arial" w:hAnsi="Arial" w:cs="Arial"/>
                <w:color w:val="000000"/>
              </w:rPr>
            </w:pPr>
            <w:r w:rsidRPr="00A7421F">
              <w:rPr>
                <w:rFonts w:ascii="Arial" w:hAnsi="Arial" w:cs="Arial"/>
                <w:color w:val="000000"/>
              </w:rPr>
              <w:t> </w:t>
            </w:r>
          </w:p>
        </w:tc>
        <w:tc>
          <w:tcPr>
            <w:tcW w:w="1304" w:type="dxa"/>
            <w:tcBorders>
              <w:top w:val="nil"/>
              <w:left w:val="nil"/>
              <w:bottom w:val="single" w:sz="4" w:space="0" w:color="auto"/>
              <w:right w:val="single" w:sz="4" w:space="0" w:color="auto"/>
            </w:tcBorders>
            <w:shd w:val="clear" w:color="auto" w:fill="auto"/>
            <w:noWrap/>
            <w:vAlign w:val="bottom"/>
            <w:hideMark/>
          </w:tcPr>
          <w:p w14:paraId="5670BD52" w14:textId="77777777" w:rsidR="000322B3" w:rsidRPr="00A7421F" w:rsidRDefault="000322B3">
            <w:pPr>
              <w:rPr>
                <w:rFonts w:ascii="Arial" w:hAnsi="Arial" w:cs="Arial"/>
                <w:color w:val="000000"/>
              </w:rPr>
            </w:pPr>
            <w:r w:rsidRPr="00A7421F">
              <w:rPr>
                <w:rFonts w:ascii="Arial" w:hAnsi="Arial" w:cs="Arial"/>
                <w:color w:val="000000"/>
              </w:rPr>
              <w:t xml:space="preserve">     115,198 </w:t>
            </w:r>
          </w:p>
        </w:tc>
      </w:tr>
      <w:tr w:rsidR="00D321C0" w:rsidRPr="00A7421F" w14:paraId="66F7CE3A" w14:textId="77777777" w:rsidTr="00E34CBD">
        <w:trPr>
          <w:trHeight w:val="120"/>
        </w:trPr>
        <w:tc>
          <w:tcPr>
            <w:tcW w:w="1346" w:type="dxa"/>
            <w:tcBorders>
              <w:top w:val="nil"/>
              <w:left w:val="single" w:sz="4" w:space="0" w:color="auto"/>
              <w:bottom w:val="single" w:sz="4" w:space="0" w:color="auto"/>
              <w:right w:val="single" w:sz="4" w:space="0" w:color="auto"/>
            </w:tcBorders>
            <w:shd w:val="clear" w:color="auto" w:fill="auto"/>
            <w:vAlign w:val="bottom"/>
            <w:hideMark/>
          </w:tcPr>
          <w:p w14:paraId="4BB9CBD5" w14:textId="77777777" w:rsidR="000322B3" w:rsidRPr="00A7421F" w:rsidRDefault="000322B3">
            <w:pPr>
              <w:rPr>
                <w:rFonts w:ascii="Arial" w:hAnsi="Arial" w:cs="Arial"/>
                <w:color w:val="000000"/>
              </w:rPr>
            </w:pPr>
            <w:r w:rsidRPr="00A7421F">
              <w:rPr>
                <w:rFonts w:ascii="Arial" w:hAnsi="Arial" w:cs="Arial"/>
                <w:color w:val="000000"/>
              </w:rPr>
              <w:t>Total</w:t>
            </w:r>
          </w:p>
        </w:tc>
        <w:tc>
          <w:tcPr>
            <w:tcW w:w="2984" w:type="dxa"/>
            <w:tcBorders>
              <w:top w:val="nil"/>
              <w:left w:val="nil"/>
              <w:bottom w:val="single" w:sz="4" w:space="0" w:color="auto"/>
              <w:right w:val="single" w:sz="4" w:space="0" w:color="auto"/>
            </w:tcBorders>
            <w:shd w:val="clear" w:color="auto" w:fill="auto"/>
            <w:vAlign w:val="bottom"/>
            <w:hideMark/>
          </w:tcPr>
          <w:p w14:paraId="31CD8651" w14:textId="77777777" w:rsidR="000322B3" w:rsidRPr="00A7421F" w:rsidRDefault="000322B3">
            <w:pPr>
              <w:rPr>
                <w:rFonts w:ascii="Arial" w:hAnsi="Arial" w:cs="Arial"/>
                <w:color w:val="000000"/>
              </w:rPr>
            </w:pPr>
            <w:r w:rsidRPr="00A7421F">
              <w:rPr>
                <w:rFonts w:ascii="Arial" w:hAnsi="Arial" w:cs="Arial"/>
                <w:color w:val="000000"/>
              </w:rPr>
              <w:t> </w:t>
            </w:r>
          </w:p>
        </w:tc>
        <w:tc>
          <w:tcPr>
            <w:tcW w:w="1491" w:type="dxa"/>
            <w:tcBorders>
              <w:top w:val="nil"/>
              <w:left w:val="nil"/>
              <w:bottom w:val="single" w:sz="4" w:space="0" w:color="auto"/>
              <w:right w:val="single" w:sz="4" w:space="0" w:color="auto"/>
            </w:tcBorders>
            <w:shd w:val="clear" w:color="auto" w:fill="auto"/>
            <w:vAlign w:val="bottom"/>
            <w:hideMark/>
          </w:tcPr>
          <w:p w14:paraId="34A6A665" w14:textId="77777777" w:rsidR="000322B3" w:rsidRPr="00A7421F" w:rsidRDefault="000322B3">
            <w:pPr>
              <w:rPr>
                <w:rFonts w:ascii="Arial" w:hAnsi="Arial" w:cs="Arial"/>
                <w:color w:val="000000"/>
              </w:rPr>
            </w:pPr>
            <w:r w:rsidRPr="00A7421F">
              <w:rPr>
                <w:rFonts w:ascii="Arial" w:hAnsi="Arial" w:cs="Arial"/>
                <w:color w:val="000000"/>
              </w:rPr>
              <w:t> </w:t>
            </w:r>
          </w:p>
        </w:tc>
        <w:tc>
          <w:tcPr>
            <w:tcW w:w="1159" w:type="dxa"/>
            <w:tcBorders>
              <w:top w:val="nil"/>
              <w:left w:val="nil"/>
              <w:bottom w:val="single" w:sz="4" w:space="0" w:color="auto"/>
              <w:right w:val="single" w:sz="4" w:space="0" w:color="auto"/>
            </w:tcBorders>
            <w:shd w:val="clear" w:color="auto" w:fill="auto"/>
            <w:vAlign w:val="bottom"/>
            <w:hideMark/>
          </w:tcPr>
          <w:p w14:paraId="784A49C7" w14:textId="77777777" w:rsidR="000322B3" w:rsidRPr="00A7421F" w:rsidRDefault="000322B3">
            <w:pPr>
              <w:rPr>
                <w:rFonts w:ascii="Arial" w:hAnsi="Arial" w:cs="Arial"/>
                <w:color w:val="000000"/>
              </w:rPr>
            </w:pPr>
            <w:r w:rsidRPr="00A7421F">
              <w:rPr>
                <w:rFonts w:ascii="Arial" w:hAnsi="Arial" w:cs="Arial"/>
                <w:color w:val="000000"/>
              </w:rPr>
              <w:t> </w:t>
            </w:r>
          </w:p>
        </w:tc>
        <w:tc>
          <w:tcPr>
            <w:tcW w:w="1387" w:type="dxa"/>
            <w:tcBorders>
              <w:top w:val="nil"/>
              <w:left w:val="nil"/>
              <w:bottom w:val="single" w:sz="4" w:space="0" w:color="auto"/>
              <w:right w:val="single" w:sz="4" w:space="0" w:color="auto"/>
            </w:tcBorders>
            <w:shd w:val="clear" w:color="auto" w:fill="auto"/>
            <w:noWrap/>
            <w:vAlign w:val="bottom"/>
            <w:hideMark/>
          </w:tcPr>
          <w:p w14:paraId="54FD565F" w14:textId="77777777" w:rsidR="000322B3" w:rsidRPr="00A7421F" w:rsidRDefault="000322B3">
            <w:pPr>
              <w:rPr>
                <w:rFonts w:ascii="Arial" w:hAnsi="Arial" w:cs="Arial"/>
                <w:color w:val="000000"/>
              </w:rPr>
            </w:pPr>
            <w:r w:rsidRPr="00A7421F">
              <w:rPr>
                <w:rFonts w:ascii="Arial" w:hAnsi="Arial" w:cs="Arial"/>
                <w:color w:val="000000"/>
              </w:rPr>
              <w:t> </w:t>
            </w:r>
          </w:p>
        </w:tc>
        <w:tc>
          <w:tcPr>
            <w:tcW w:w="1304" w:type="dxa"/>
            <w:tcBorders>
              <w:top w:val="nil"/>
              <w:left w:val="nil"/>
              <w:bottom w:val="single" w:sz="4" w:space="0" w:color="auto"/>
              <w:right w:val="single" w:sz="4" w:space="0" w:color="auto"/>
            </w:tcBorders>
            <w:shd w:val="clear" w:color="auto" w:fill="auto"/>
            <w:noWrap/>
            <w:vAlign w:val="bottom"/>
            <w:hideMark/>
          </w:tcPr>
          <w:p w14:paraId="15E756C0" w14:textId="77777777" w:rsidR="000322B3" w:rsidRPr="00A7421F" w:rsidRDefault="000322B3">
            <w:pPr>
              <w:rPr>
                <w:rFonts w:ascii="Arial" w:hAnsi="Arial" w:cs="Arial"/>
                <w:color w:val="000000"/>
              </w:rPr>
            </w:pPr>
            <w:r w:rsidRPr="00A7421F">
              <w:rPr>
                <w:rFonts w:ascii="Arial" w:hAnsi="Arial" w:cs="Arial"/>
                <w:color w:val="000000"/>
              </w:rPr>
              <w:t xml:space="preserve">  2,466,009 </w:t>
            </w:r>
          </w:p>
        </w:tc>
      </w:tr>
    </w:tbl>
    <w:p w14:paraId="4F150D94" w14:textId="0DFBAAC4" w:rsidR="00835594" w:rsidRPr="00A7421F" w:rsidRDefault="00835594" w:rsidP="00835594">
      <w:pPr>
        <w:rPr>
          <w:rFonts w:ascii="Arial" w:hAnsi="Arial" w:cs="Arial"/>
        </w:rPr>
      </w:pPr>
    </w:p>
    <w:p w14:paraId="0AD2DE6C" w14:textId="61397CD7" w:rsidR="009C3125" w:rsidRPr="00A7421F" w:rsidRDefault="00594877" w:rsidP="00835594">
      <w:pPr>
        <w:rPr>
          <w:rFonts w:ascii="Arial" w:hAnsi="Arial" w:cs="Arial"/>
          <w:b/>
          <w:bCs/>
        </w:rPr>
      </w:pPr>
      <w:r w:rsidRPr="00A7421F">
        <w:rPr>
          <w:rFonts w:ascii="Arial" w:hAnsi="Arial" w:cs="Arial"/>
          <w:b/>
          <w:bCs/>
        </w:rPr>
        <w:t>Wages and benefits</w:t>
      </w:r>
      <w:r w:rsidR="001A09B7" w:rsidRPr="00A7421F">
        <w:rPr>
          <w:rFonts w:ascii="Arial" w:hAnsi="Arial" w:cs="Arial"/>
          <w:b/>
          <w:bCs/>
        </w:rPr>
        <w:t xml:space="preserve"> overhead</w:t>
      </w:r>
      <w:r w:rsidRPr="00A7421F">
        <w:rPr>
          <w:rFonts w:ascii="Arial" w:hAnsi="Arial" w:cs="Arial"/>
          <w:b/>
          <w:bCs/>
        </w:rPr>
        <w:t xml:space="preserve"> cost allocation to </w:t>
      </w:r>
      <w:r w:rsidR="001A09B7" w:rsidRPr="00A7421F">
        <w:rPr>
          <w:rFonts w:ascii="Arial" w:hAnsi="Arial" w:cs="Arial"/>
          <w:b/>
          <w:bCs/>
        </w:rPr>
        <w:t>all direct costs (Based on # of employees)</w:t>
      </w:r>
    </w:p>
    <w:tbl>
      <w:tblPr>
        <w:tblW w:w="8167" w:type="dxa"/>
        <w:tblLook w:val="04A0" w:firstRow="1" w:lastRow="0" w:firstColumn="1" w:lastColumn="0" w:noHBand="0" w:noVBand="1"/>
      </w:tblPr>
      <w:tblGrid>
        <w:gridCol w:w="1946"/>
        <w:gridCol w:w="1736"/>
        <w:gridCol w:w="1476"/>
        <w:gridCol w:w="1412"/>
        <w:gridCol w:w="1597"/>
      </w:tblGrid>
      <w:tr w:rsidR="00F8620F" w:rsidRPr="00A7421F" w14:paraId="38F5B259" w14:textId="77777777" w:rsidTr="00D321C0">
        <w:trPr>
          <w:trHeight w:val="433"/>
        </w:trPr>
        <w:tc>
          <w:tcPr>
            <w:tcW w:w="1946" w:type="dxa"/>
            <w:tcBorders>
              <w:top w:val="single" w:sz="4" w:space="0" w:color="auto"/>
              <w:left w:val="single" w:sz="4" w:space="0" w:color="auto"/>
              <w:bottom w:val="single" w:sz="4" w:space="0" w:color="auto"/>
              <w:right w:val="single" w:sz="4" w:space="0" w:color="auto"/>
            </w:tcBorders>
            <w:shd w:val="clear" w:color="auto" w:fill="auto"/>
            <w:hideMark/>
          </w:tcPr>
          <w:p w14:paraId="5CBFB784" w14:textId="77777777" w:rsidR="00F8620F" w:rsidRPr="00A7421F" w:rsidRDefault="00F8620F">
            <w:pPr>
              <w:jc w:val="center"/>
              <w:rPr>
                <w:rFonts w:ascii="Arial" w:hAnsi="Arial" w:cs="Arial"/>
                <w:color w:val="000000"/>
              </w:rPr>
            </w:pPr>
            <w:r w:rsidRPr="00A7421F">
              <w:rPr>
                <w:rFonts w:ascii="Arial" w:hAnsi="Arial" w:cs="Arial"/>
                <w:color w:val="000000"/>
              </w:rPr>
              <w:lastRenderedPageBreak/>
              <w:t> </w:t>
            </w:r>
          </w:p>
        </w:tc>
        <w:tc>
          <w:tcPr>
            <w:tcW w:w="1736" w:type="dxa"/>
            <w:tcBorders>
              <w:top w:val="single" w:sz="4" w:space="0" w:color="auto"/>
              <w:left w:val="nil"/>
              <w:bottom w:val="single" w:sz="4" w:space="0" w:color="auto"/>
              <w:right w:val="single" w:sz="4" w:space="0" w:color="auto"/>
            </w:tcBorders>
            <w:shd w:val="clear" w:color="auto" w:fill="auto"/>
            <w:hideMark/>
          </w:tcPr>
          <w:p w14:paraId="41F01D2B" w14:textId="77777777" w:rsidR="00F8620F" w:rsidRPr="00A7421F" w:rsidRDefault="00F8620F">
            <w:pPr>
              <w:jc w:val="center"/>
              <w:rPr>
                <w:rFonts w:ascii="Arial" w:hAnsi="Arial" w:cs="Arial"/>
                <w:color w:val="000000"/>
              </w:rPr>
            </w:pPr>
            <w:r w:rsidRPr="00A7421F">
              <w:rPr>
                <w:rFonts w:ascii="Arial" w:hAnsi="Arial" w:cs="Arial"/>
                <w:color w:val="000000"/>
              </w:rPr>
              <w:t>Cost before overhead Allocation</w:t>
            </w:r>
          </w:p>
        </w:tc>
        <w:tc>
          <w:tcPr>
            <w:tcW w:w="1476" w:type="dxa"/>
            <w:tcBorders>
              <w:top w:val="single" w:sz="4" w:space="0" w:color="auto"/>
              <w:left w:val="nil"/>
              <w:bottom w:val="single" w:sz="4" w:space="0" w:color="auto"/>
              <w:right w:val="single" w:sz="4" w:space="0" w:color="auto"/>
            </w:tcBorders>
            <w:shd w:val="clear" w:color="auto" w:fill="auto"/>
            <w:hideMark/>
          </w:tcPr>
          <w:p w14:paraId="339BC8C6" w14:textId="77777777" w:rsidR="00F8620F" w:rsidRPr="00A7421F" w:rsidRDefault="00F8620F">
            <w:pPr>
              <w:jc w:val="center"/>
              <w:rPr>
                <w:rFonts w:ascii="Arial" w:hAnsi="Arial" w:cs="Arial"/>
                <w:color w:val="000000"/>
              </w:rPr>
            </w:pPr>
            <w:r w:rsidRPr="00A7421F">
              <w:rPr>
                <w:rFonts w:ascii="Arial" w:hAnsi="Arial" w:cs="Arial"/>
                <w:color w:val="000000"/>
              </w:rPr>
              <w:t>Proportion</w:t>
            </w:r>
          </w:p>
        </w:tc>
        <w:tc>
          <w:tcPr>
            <w:tcW w:w="1412" w:type="dxa"/>
            <w:tcBorders>
              <w:top w:val="single" w:sz="4" w:space="0" w:color="auto"/>
              <w:left w:val="nil"/>
              <w:bottom w:val="single" w:sz="4" w:space="0" w:color="auto"/>
              <w:right w:val="single" w:sz="4" w:space="0" w:color="auto"/>
            </w:tcBorders>
            <w:shd w:val="clear" w:color="auto" w:fill="auto"/>
            <w:hideMark/>
          </w:tcPr>
          <w:p w14:paraId="7A7218B6" w14:textId="77777777" w:rsidR="00F8620F" w:rsidRPr="00A7421F" w:rsidRDefault="00F8620F">
            <w:pPr>
              <w:jc w:val="center"/>
              <w:rPr>
                <w:rFonts w:ascii="Arial" w:hAnsi="Arial" w:cs="Arial"/>
                <w:color w:val="000000"/>
              </w:rPr>
            </w:pPr>
            <w:r w:rsidRPr="00A7421F">
              <w:rPr>
                <w:rFonts w:ascii="Arial" w:hAnsi="Arial" w:cs="Arial"/>
                <w:color w:val="000000"/>
              </w:rPr>
              <w:t>Allocation from Overhead</w:t>
            </w:r>
          </w:p>
        </w:tc>
        <w:tc>
          <w:tcPr>
            <w:tcW w:w="1597" w:type="dxa"/>
            <w:tcBorders>
              <w:top w:val="single" w:sz="4" w:space="0" w:color="auto"/>
              <w:left w:val="nil"/>
              <w:bottom w:val="single" w:sz="4" w:space="0" w:color="auto"/>
              <w:right w:val="single" w:sz="4" w:space="0" w:color="auto"/>
            </w:tcBorders>
            <w:shd w:val="clear" w:color="auto" w:fill="auto"/>
            <w:hideMark/>
          </w:tcPr>
          <w:p w14:paraId="062AF495" w14:textId="77777777" w:rsidR="00F8620F" w:rsidRPr="00A7421F" w:rsidRDefault="00F8620F">
            <w:pPr>
              <w:jc w:val="center"/>
              <w:rPr>
                <w:rFonts w:ascii="Arial" w:hAnsi="Arial" w:cs="Arial"/>
                <w:color w:val="000000"/>
              </w:rPr>
            </w:pPr>
            <w:r w:rsidRPr="00A7421F">
              <w:rPr>
                <w:rFonts w:ascii="Arial" w:hAnsi="Arial" w:cs="Arial"/>
                <w:color w:val="000000"/>
              </w:rPr>
              <w:t>Cost after Allocation</w:t>
            </w:r>
          </w:p>
        </w:tc>
      </w:tr>
      <w:tr w:rsidR="00F8620F" w:rsidRPr="00A7421F" w14:paraId="48114849" w14:textId="77777777" w:rsidTr="00D321C0">
        <w:trPr>
          <w:trHeight w:val="144"/>
        </w:trPr>
        <w:tc>
          <w:tcPr>
            <w:tcW w:w="1946" w:type="dxa"/>
            <w:tcBorders>
              <w:top w:val="nil"/>
              <w:left w:val="single" w:sz="4" w:space="0" w:color="auto"/>
              <w:bottom w:val="single" w:sz="4" w:space="0" w:color="auto"/>
              <w:right w:val="single" w:sz="4" w:space="0" w:color="auto"/>
            </w:tcBorders>
            <w:shd w:val="clear" w:color="auto" w:fill="auto"/>
            <w:vAlign w:val="bottom"/>
            <w:hideMark/>
          </w:tcPr>
          <w:p w14:paraId="44C7DF57" w14:textId="77777777" w:rsidR="00F8620F" w:rsidRPr="00A7421F" w:rsidRDefault="00F8620F">
            <w:pPr>
              <w:rPr>
                <w:rFonts w:ascii="Arial" w:hAnsi="Arial" w:cs="Arial"/>
                <w:color w:val="000000"/>
              </w:rPr>
            </w:pPr>
            <w:r w:rsidRPr="00A7421F">
              <w:rPr>
                <w:rFonts w:ascii="Arial" w:hAnsi="Arial" w:cs="Arial"/>
                <w:color w:val="000000"/>
              </w:rPr>
              <w:t>Food services</w:t>
            </w:r>
          </w:p>
        </w:tc>
        <w:tc>
          <w:tcPr>
            <w:tcW w:w="1736" w:type="dxa"/>
            <w:tcBorders>
              <w:top w:val="nil"/>
              <w:left w:val="nil"/>
              <w:bottom w:val="single" w:sz="4" w:space="0" w:color="auto"/>
              <w:right w:val="single" w:sz="4" w:space="0" w:color="auto"/>
            </w:tcBorders>
            <w:shd w:val="clear" w:color="auto" w:fill="auto"/>
            <w:noWrap/>
            <w:vAlign w:val="bottom"/>
            <w:hideMark/>
          </w:tcPr>
          <w:p w14:paraId="42CFF2BC" w14:textId="77777777" w:rsidR="00F8620F" w:rsidRPr="00A7421F" w:rsidRDefault="00F8620F">
            <w:pPr>
              <w:rPr>
                <w:rFonts w:ascii="Arial" w:hAnsi="Arial" w:cs="Arial"/>
                <w:color w:val="000000"/>
              </w:rPr>
            </w:pPr>
            <w:r w:rsidRPr="00A7421F">
              <w:rPr>
                <w:rFonts w:ascii="Arial" w:hAnsi="Arial" w:cs="Arial"/>
                <w:color w:val="000000"/>
              </w:rPr>
              <w:t xml:space="preserve"> $      257,671 </w:t>
            </w:r>
          </w:p>
        </w:tc>
        <w:tc>
          <w:tcPr>
            <w:tcW w:w="1476" w:type="dxa"/>
            <w:tcBorders>
              <w:top w:val="nil"/>
              <w:left w:val="nil"/>
              <w:bottom w:val="single" w:sz="4" w:space="0" w:color="auto"/>
              <w:right w:val="single" w:sz="4" w:space="0" w:color="auto"/>
            </w:tcBorders>
            <w:shd w:val="clear" w:color="auto" w:fill="auto"/>
            <w:noWrap/>
            <w:vAlign w:val="bottom"/>
            <w:hideMark/>
          </w:tcPr>
          <w:p w14:paraId="3E9FDFE0" w14:textId="77777777" w:rsidR="00F8620F" w:rsidRPr="00A7421F" w:rsidRDefault="00F8620F">
            <w:pPr>
              <w:rPr>
                <w:rFonts w:ascii="Arial" w:hAnsi="Arial" w:cs="Arial"/>
                <w:color w:val="000000"/>
              </w:rPr>
            </w:pPr>
            <w:r w:rsidRPr="00A7421F">
              <w:rPr>
                <w:rFonts w:ascii="Arial" w:hAnsi="Arial" w:cs="Arial"/>
                <w:color w:val="000000"/>
              </w:rPr>
              <w:t xml:space="preserve">         0.10 </w:t>
            </w:r>
          </w:p>
        </w:tc>
        <w:tc>
          <w:tcPr>
            <w:tcW w:w="1412" w:type="dxa"/>
            <w:tcBorders>
              <w:top w:val="nil"/>
              <w:left w:val="nil"/>
              <w:bottom w:val="single" w:sz="4" w:space="0" w:color="auto"/>
              <w:right w:val="single" w:sz="4" w:space="0" w:color="auto"/>
            </w:tcBorders>
            <w:shd w:val="clear" w:color="auto" w:fill="auto"/>
            <w:noWrap/>
            <w:vAlign w:val="bottom"/>
            <w:hideMark/>
          </w:tcPr>
          <w:p w14:paraId="165C7C74" w14:textId="77777777" w:rsidR="00F8620F" w:rsidRPr="00A7421F" w:rsidRDefault="00F8620F">
            <w:pPr>
              <w:rPr>
                <w:rFonts w:ascii="Arial" w:hAnsi="Arial" w:cs="Arial"/>
                <w:color w:val="000000"/>
              </w:rPr>
            </w:pPr>
            <w:r w:rsidRPr="00A7421F">
              <w:rPr>
                <w:rFonts w:ascii="Arial" w:hAnsi="Arial" w:cs="Arial"/>
                <w:color w:val="000000"/>
              </w:rPr>
              <w:t xml:space="preserve">     37,975 </w:t>
            </w:r>
          </w:p>
        </w:tc>
        <w:tc>
          <w:tcPr>
            <w:tcW w:w="1597" w:type="dxa"/>
            <w:tcBorders>
              <w:top w:val="nil"/>
              <w:left w:val="nil"/>
              <w:bottom w:val="single" w:sz="4" w:space="0" w:color="auto"/>
              <w:right w:val="single" w:sz="4" w:space="0" w:color="auto"/>
            </w:tcBorders>
            <w:shd w:val="clear" w:color="auto" w:fill="auto"/>
            <w:noWrap/>
            <w:vAlign w:val="bottom"/>
            <w:hideMark/>
          </w:tcPr>
          <w:p w14:paraId="751F2D14" w14:textId="77777777" w:rsidR="00F8620F" w:rsidRPr="00A7421F" w:rsidRDefault="00F8620F">
            <w:pPr>
              <w:rPr>
                <w:rFonts w:ascii="Arial" w:hAnsi="Arial" w:cs="Arial"/>
                <w:color w:val="000000"/>
                <w:highlight w:val="yellow"/>
              </w:rPr>
            </w:pPr>
            <w:r w:rsidRPr="00A7421F">
              <w:rPr>
                <w:rFonts w:ascii="Arial" w:hAnsi="Arial" w:cs="Arial"/>
                <w:color w:val="000000"/>
                <w:highlight w:val="yellow"/>
              </w:rPr>
              <w:t xml:space="preserve"> $    295,646 </w:t>
            </w:r>
          </w:p>
        </w:tc>
      </w:tr>
      <w:tr w:rsidR="00F8620F" w:rsidRPr="00A7421F" w14:paraId="52A24D82" w14:textId="77777777" w:rsidTr="00D321C0">
        <w:trPr>
          <w:trHeight w:val="288"/>
        </w:trPr>
        <w:tc>
          <w:tcPr>
            <w:tcW w:w="1946" w:type="dxa"/>
            <w:tcBorders>
              <w:top w:val="nil"/>
              <w:left w:val="single" w:sz="4" w:space="0" w:color="auto"/>
              <w:bottom w:val="single" w:sz="4" w:space="0" w:color="auto"/>
              <w:right w:val="single" w:sz="4" w:space="0" w:color="auto"/>
            </w:tcBorders>
            <w:shd w:val="clear" w:color="auto" w:fill="auto"/>
            <w:vAlign w:val="bottom"/>
            <w:hideMark/>
          </w:tcPr>
          <w:p w14:paraId="5A0EE146" w14:textId="77777777" w:rsidR="00F8620F" w:rsidRPr="00A7421F" w:rsidRDefault="00F8620F">
            <w:pPr>
              <w:rPr>
                <w:rFonts w:ascii="Arial" w:hAnsi="Arial" w:cs="Arial"/>
                <w:color w:val="000000"/>
              </w:rPr>
            </w:pPr>
            <w:r w:rsidRPr="00A7421F">
              <w:rPr>
                <w:rFonts w:ascii="Arial" w:hAnsi="Arial" w:cs="Arial"/>
                <w:color w:val="000000"/>
              </w:rPr>
              <w:t>Supporting services</w:t>
            </w:r>
          </w:p>
        </w:tc>
        <w:tc>
          <w:tcPr>
            <w:tcW w:w="1736" w:type="dxa"/>
            <w:tcBorders>
              <w:top w:val="nil"/>
              <w:left w:val="nil"/>
              <w:bottom w:val="single" w:sz="4" w:space="0" w:color="auto"/>
              <w:right w:val="single" w:sz="4" w:space="0" w:color="auto"/>
            </w:tcBorders>
            <w:shd w:val="clear" w:color="auto" w:fill="auto"/>
            <w:noWrap/>
            <w:vAlign w:val="bottom"/>
            <w:hideMark/>
          </w:tcPr>
          <w:p w14:paraId="07E52295" w14:textId="77777777" w:rsidR="00F8620F" w:rsidRPr="00A7421F" w:rsidRDefault="00F8620F">
            <w:pPr>
              <w:rPr>
                <w:rFonts w:ascii="Arial" w:hAnsi="Arial" w:cs="Arial"/>
                <w:color w:val="000000"/>
              </w:rPr>
            </w:pPr>
            <w:r w:rsidRPr="00A7421F">
              <w:rPr>
                <w:rFonts w:ascii="Arial" w:hAnsi="Arial" w:cs="Arial"/>
                <w:color w:val="000000"/>
              </w:rPr>
              <w:t xml:space="preserve">         538,392 </w:t>
            </w:r>
          </w:p>
        </w:tc>
        <w:tc>
          <w:tcPr>
            <w:tcW w:w="1476" w:type="dxa"/>
            <w:tcBorders>
              <w:top w:val="nil"/>
              <w:left w:val="nil"/>
              <w:bottom w:val="single" w:sz="4" w:space="0" w:color="auto"/>
              <w:right w:val="single" w:sz="4" w:space="0" w:color="auto"/>
            </w:tcBorders>
            <w:shd w:val="clear" w:color="auto" w:fill="auto"/>
            <w:noWrap/>
            <w:vAlign w:val="bottom"/>
            <w:hideMark/>
          </w:tcPr>
          <w:p w14:paraId="7C6C7409" w14:textId="77777777" w:rsidR="00F8620F" w:rsidRPr="00A7421F" w:rsidRDefault="00F8620F">
            <w:pPr>
              <w:rPr>
                <w:rFonts w:ascii="Arial" w:hAnsi="Arial" w:cs="Arial"/>
                <w:color w:val="000000"/>
              </w:rPr>
            </w:pPr>
            <w:r w:rsidRPr="00A7421F">
              <w:rPr>
                <w:rFonts w:ascii="Arial" w:hAnsi="Arial" w:cs="Arial"/>
                <w:color w:val="000000"/>
              </w:rPr>
              <w:t xml:space="preserve">         0.59 </w:t>
            </w:r>
          </w:p>
        </w:tc>
        <w:tc>
          <w:tcPr>
            <w:tcW w:w="1412" w:type="dxa"/>
            <w:tcBorders>
              <w:top w:val="nil"/>
              <w:left w:val="nil"/>
              <w:bottom w:val="single" w:sz="4" w:space="0" w:color="auto"/>
              <w:right w:val="single" w:sz="4" w:space="0" w:color="auto"/>
            </w:tcBorders>
            <w:shd w:val="clear" w:color="auto" w:fill="auto"/>
            <w:noWrap/>
            <w:vAlign w:val="bottom"/>
            <w:hideMark/>
          </w:tcPr>
          <w:p w14:paraId="67AC692A" w14:textId="77777777" w:rsidR="00F8620F" w:rsidRPr="00A7421F" w:rsidRDefault="00F8620F">
            <w:pPr>
              <w:rPr>
                <w:rFonts w:ascii="Arial" w:hAnsi="Arial" w:cs="Arial"/>
                <w:color w:val="000000"/>
              </w:rPr>
            </w:pPr>
            <w:r w:rsidRPr="00A7421F">
              <w:rPr>
                <w:rFonts w:ascii="Arial" w:hAnsi="Arial" w:cs="Arial"/>
                <w:color w:val="000000"/>
              </w:rPr>
              <w:t xml:space="preserve">   215,189 </w:t>
            </w:r>
          </w:p>
        </w:tc>
        <w:tc>
          <w:tcPr>
            <w:tcW w:w="1597" w:type="dxa"/>
            <w:tcBorders>
              <w:top w:val="nil"/>
              <w:left w:val="nil"/>
              <w:bottom w:val="single" w:sz="4" w:space="0" w:color="auto"/>
              <w:right w:val="single" w:sz="4" w:space="0" w:color="auto"/>
            </w:tcBorders>
            <w:shd w:val="clear" w:color="auto" w:fill="auto"/>
            <w:noWrap/>
            <w:vAlign w:val="bottom"/>
            <w:hideMark/>
          </w:tcPr>
          <w:p w14:paraId="5C4B5FAD" w14:textId="77777777" w:rsidR="00F8620F" w:rsidRPr="00A7421F" w:rsidRDefault="00F8620F">
            <w:pPr>
              <w:rPr>
                <w:rFonts w:ascii="Arial" w:hAnsi="Arial" w:cs="Arial"/>
                <w:color w:val="000000"/>
                <w:highlight w:val="yellow"/>
              </w:rPr>
            </w:pPr>
            <w:r w:rsidRPr="00A7421F">
              <w:rPr>
                <w:rFonts w:ascii="Arial" w:hAnsi="Arial" w:cs="Arial"/>
                <w:color w:val="000000"/>
                <w:highlight w:val="yellow"/>
              </w:rPr>
              <w:t xml:space="preserve">       753,581 </w:t>
            </w:r>
          </w:p>
        </w:tc>
      </w:tr>
      <w:tr w:rsidR="00F8620F" w:rsidRPr="00A7421F" w14:paraId="271D8250" w14:textId="77777777" w:rsidTr="00D321C0">
        <w:trPr>
          <w:trHeight w:val="144"/>
        </w:trPr>
        <w:tc>
          <w:tcPr>
            <w:tcW w:w="1946" w:type="dxa"/>
            <w:tcBorders>
              <w:top w:val="nil"/>
              <w:left w:val="single" w:sz="4" w:space="0" w:color="auto"/>
              <w:bottom w:val="single" w:sz="4" w:space="0" w:color="auto"/>
              <w:right w:val="single" w:sz="4" w:space="0" w:color="auto"/>
            </w:tcBorders>
            <w:shd w:val="clear" w:color="auto" w:fill="auto"/>
            <w:vAlign w:val="bottom"/>
            <w:hideMark/>
          </w:tcPr>
          <w:p w14:paraId="37845004" w14:textId="77777777" w:rsidR="00F8620F" w:rsidRPr="00A7421F" w:rsidRDefault="00F8620F">
            <w:pPr>
              <w:rPr>
                <w:rFonts w:ascii="Arial" w:hAnsi="Arial" w:cs="Arial"/>
                <w:color w:val="000000"/>
              </w:rPr>
            </w:pPr>
            <w:r w:rsidRPr="00A7421F">
              <w:rPr>
                <w:rFonts w:ascii="Arial" w:hAnsi="Arial" w:cs="Arial"/>
                <w:color w:val="000000"/>
              </w:rPr>
              <w:t>Laundry</w:t>
            </w:r>
          </w:p>
        </w:tc>
        <w:tc>
          <w:tcPr>
            <w:tcW w:w="1736" w:type="dxa"/>
            <w:tcBorders>
              <w:top w:val="nil"/>
              <w:left w:val="nil"/>
              <w:bottom w:val="single" w:sz="4" w:space="0" w:color="auto"/>
              <w:right w:val="single" w:sz="4" w:space="0" w:color="auto"/>
            </w:tcBorders>
            <w:shd w:val="clear" w:color="auto" w:fill="auto"/>
            <w:noWrap/>
            <w:vAlign w:val="bottom"/>
            <w:hideMark/>
          </w:tcPr>
          <w:p w14:paraId="69FE707C" w14:textId="77777777" w:rsidR="00F8620F" w:rsidRPr="00A7421F" w:rsidRDefault="00F8620F">
            <w:pPr>
              <w:rPr>
                <w:rFonts w:ascii="Arial" w:hAnsi="Arial" w:cs="Arial"/>
                <w:color w:val="000000"/>
              </w:rPr>
            </w:pPr>
            <w:r w:rsidRPr="00A7421F">
              <w:rPr>
                <w:rFonts w:ascii="Arial" w:hAnsi="Arial" w:cs="Arial"/>
                <w:color w:val="000000"/>
              </w:rPr>
              <w:t xml:space="preserve">           77,972 </w:t>
            </w:r>
          </w:p>
        </w:tc>
        <w:tc>
          <w:tcPr>
            <w:tcW w:w="1476" w:type="dxa"/>
            <w:tcBorders>
              <w:top w:val="nil"/>
              <w:left w:val="nil"/>
              <w:bottom w:val="single" w:sz="4" w:space="0" w:color="auto"/>
              <w:right w:val="single" w:sz="4" w:space="0" w:color="auto"/>
            </w:tcBorders>
            <w:shd w:val="clear" w:color="auto" w:fill="auto"/>
            <w:noWrap/>
            <w:vAlign w:val="bottom"/>
            <w:hideMark/>
          </w:tcPr>
          <w:p w14:paraId="612E2661" w14:textId="77777777" w:rsidR="00F8620F" w:rsidRPr="00A7421F" w:rsidRDefault="00F8620F">
            <w:pPr>
              <w:rPr>
                <w:rFonts w:ascii="Arial" w:hAnsi="Arial" w:cs="Arial"/>
                <w:color w:val="000000"/>
              </w:rPr>
            </w:pPr>
            <w:r w:rsidRPr="00A7421F">
              <w:rPr>
                <w:rFonts w:ascii="Arial" w:hAnsi="Arial" w:cs="Arial"/>
                <w:color w:val="000000"/>
              </w:rPr>
              <w:t xml:space="preserve">         0.07 </w:t>
            </w:r>
          </w:p>
        </w:tc>
        <w:tc>
          <w:tcPr>
            <w:tcW w:w="1412" w:type="dxa"/>
            <w:tcBorders>
              <w:top w:val="nil"/>
              <w:left w:val="nil"/>
              <w:bottom w:val="single" w:sz="4" w:space="0" w:color="auto"/>
              <w:right w:val="single" w:sz="4" w:space="0" w:color="auto"/>
            </w:tcBorders>
            <w:shd w:val="clear" w:color="auto" w:fill="auto"/>
            <w:noWrap/>
            <w:vAlign w:val="bottom"/>
            <w:hideMark/>
          </w:tcPr>
          <w:p w14:paraId="42832F34" w14:textId="77777777" w:rsidR="00F8620F" w:rsidRPr="00A7421F" w:rsidRDefault="00F8620F">
            <w:pPr>
              <w:rPr>
                <w:rFonts w:ascii="Arial" w:hAnsi="Arial" w:cs="Arial"/>
                <w:color w:val="000000"/>
              </w:rPr>
            </w:pPr>
            <w:r w:rsidRPr="00A7421F">
              <w:rPr>
                <w:rFonts w:ascii="Arial" w:hAnsi="Arial" w:cs="Arial"/>
                <w:color w:val="000000"/>
              </w:rPr>
              <w:t xml:space="preserve">     25,316 </w:t>
            </w:r>
          </w:p>
        </w:tc>
        <w:tc>
          <w:tcPr>
            <w:tcW w:w="1597" w:type="dxa"/>
            <w:tcBorders>
              <w:top w:val="nil"/>
              <w:left w:val="nil"/>
              <w:bottom w:val="single" w:sz="4" w:space="0" w:color="auto"/>
              <w:right w:val="single" w:sz="4" w:space="0" w:color="auto"/>
            </w:tcBorders>
            <w:shd w:val="clear" w:color="auto" w:fill="auto"/>
            <w:noWrap/>
            <w:vAlign w:val="bottom"/>
            <w:hideMark/>
          </w:tcPr>
          <w:p w14:paraId="3DB6C12C" w14:textId="77777777" w:rsidR="00F8620F" w:rsidRPr="00A7421F" w:rsidRDefault="00F8620F">
            <w:pPr>
              <w:rPr>
                <w:rFonts w:ascii="Arial" w:hAnsi="Arial" w:cs="Arial"/>
                <w:color w:val="000000"/>
                <w:highlight w:val="yellow"/>
              </w:rPr>
            </w:pPr>
            <w:r w:rsidRPr="00A7421F">
              <w:rPr>
                <w:rFonts w:ascii="Arial" w:hAnsi="Arial" w:cs="Arial"/>
                <w:color w:val="000000"/>
                <w:highlight w:val="yellow"/>
              </w:rPr>
              <w:t xml:space="preserve">       103,288 </w:t>
            </w:r>
          </w:p>
        </w:tc>
      </w:tr>
      <w:tr w:rsidR="00F8620F" w:rsidRPr="00A7421F" w14:paraId="0ED7110F" w14:textId="77777777" w:rsidTr="00D321C0">
        <w:trPr>
          <w:trHeight w:val="144"/>
        </w:trPr>
        <w:tc>
          <w:tcPr>
            <w:tcW w:w="1946" w:type="dxa"/>
            <w:tcBorders>
              <w:top w:val="nil"/>
              <w:left w:val="single" w:sz="4" w:space="0" w:color="auto"/>
              <w:bottom w:val="single" w:sz="4" w:space="0" w:color="auto"/>
              <w:right w:val="single" w:sz="4" w:space="0" w:color="auto"/>
            </w:tcBorders>
            <w:shd w:val="clear" w:color="auto" w:fill="auto"/>
            <w:vAlign w:val="bottom"/>
            <w:hideMark/>
          </w:tcPr>
          <w:p w14:paraId="321CFBEC" w14:textId="77777777" w:rsidR="00F8620F" w:rsidRPr="00A7421F" w:rsidRDefault="00F8620F">
            <w:pPr>
              <w:rPr>
                <w:rFonts w:ascii="Arial" w:hAnsi="Arial" w:cs="Arial"/>
                <w:color w:val="000000"/>
              </w:rPr>
            </w:pPr>
            <w:r w:rsidRPr="00A7421F">
              <w:rPr>
                <w:rFonts w:ascii="Arial" w:hAnsi="Arial" w:cs="Arial"/>
                <w:color w:val="000000"/>
              </w:rPr>
              <w:t>Recreation</w:t>
            </w:r>
          </w:p>
        </w:tc>
        <w:tc>
          <w:tcPr>
            <w:tcW w:w="1736" w:type="dxa"/>
            <w:tcBorders>
              <w:top w:val="nil"/>
              <w:left w:val="nil"/>
              <w:bottom w:val="single" w:sz="4" w:space="0" w:color="auto"/>
              <w:right w:val="single" w:sz="4" w:space="0" w:color="auto"/>
            </w:tcBorders>
            <w:shd w:val="clear" w:color="auto" w:fill="auto"/>
            <w:noWrap/>
            <w:vAlign w:val="bottom"/>
            <w:hideMark/>
          </w:tcPr>
          <w:p w14:paraId="1CF963CE" w14:textId="77777777" w:rsidR="00F8620F" w:rsidRPr="00A7421F" w:rsidRDefault="00F8620F">
            <w:pPr>
              <w:rPr>
                <w:rFonts w:ascii="Arial" w:hAnsi="Arial" w:cs="Arial"/>
                <w:color w:val="000000"/>
              </w:rPr>
            </w:pPr>
            <w:r w:rsidRPr="00A7421F">
              <w:rPr>
                <w:rFonts w:ascii="Arial" w:hAnsi="Arial" w:cs="Arial"/>
                <w:color w:val="000000"/>
              </w:rPr>
              <w:t xml:space="preserve">           32,303 </w:t>
            </w:r>
          </w:p>
        </w:tc>
        <w:tc>
          <w:tcPr>
            <w:tcW w:w="1476" w:type="dxa"/>
            <w:tcBorders>
              <w:top w:val="nil"/>
              <w:left w:val="nil"/>
              <w:bottom w:val="single" w:sz="4" w:space="0" w:color="auto"/>
              <w:right w:val="single" w:sz="4" w:space="0" w:color="auto"/>
            </w:tcBorders>
            <w:shd w:val="clear" w:color="auto" w:fill="auto"/>
            <w:noWrap/>
            <w:vAlign w:val="bottom"/>
            <w:hideMark/>
          </w:tcPr>
          <w:p w14:paraId="26768BDC" w14:textId="77777777" w:rsidR="00F8620F" w:rsidRPr="00A7421F" w:rsidRDefault="00F8620F">
            <w:pPr>
              <w:rPr>
                <w:rFonts w:ascii="Arial" w:hAnsi="Arial" w:cs="Arial"/>
                <w:color w:val="000000"/>
              </w:rPr>
            </w:pPr>
            <w:r w:rsidRPr="00A7421F">
              <w:rPr>
                <w:rFonts w:ascii="Arial" w:hAnsi="Arial" w:cs="Arial"/>
                <w:color w:val="000000"/>
              </w:rPr>
              <w:t xml:space="preserve">         0.07 </w:t>
            </w:r>
          </w:p>
        </w:tc>
        <w:tc>
          <w:tcPr>
            <w:tcW w:w="1412" w:type="dxa"/>
            <w:tcBorders>
              <w:top w:val="nil"/>
              <w:left w:val="nil"/>
              <w:bottom w:val="single" w:sz="4" w:space="0" w:color="auto"/>
              <w:right w:val="single" w:sz="4" w:space="0" w:color="auto"/>
            </w:tcBorders>
            <w:shd w:val="clear" w:color="auto" w:fill="auto"/>
            <w:noWrap/>
            <w:vAlign w:val="bottom"/>
            <w:hideMark/>
          </w:tcPr>
          <w:p w14:paraId="2CE04F57" w14:textId="77777777" w:rsidR="00F8620F" w:rsidRPr="00A7421F" w:rsidRDefault="00F8620F">
            <w:pPr>
              <w:rPr>
                <w:rFonts w:ascii="Arial" w:hAnsi="Arial" w:cs="Arial"/>
                <w:color w:val="000000"/>
              </w:rPr>
            </w:pPr>
            <w:r w:rsidRPr="00A7421F">
              <w:rPr>
                <w:rFonts w:ascii="Arial" w:hAnsi="Arial" w:cs="Arial"/>
                <w:color w:val="000000"/>
              </w:rPr>
              <w:t xml:space="preserve">     25,316 </w:t>
            </w:r>
          </w:p>
        </w:tc>
        <w:tc>
          <w:tcPr>
            <w:tcW w:w="1597" w:type="dxa"/>
            <w:tcBorders>
              <w:top w:val="nil"/>
              <w:left w:val="nil"/>
              <w:bottom w:val="single" w:sz="4" w:space="0" w:color="auto"/>
              <w:right w:val="single" w:sz="4" w:space="0" w:color="auto"/>
            </w:tcBorders>
            <w:shd w:val="clear" w:color="auto" w:fill="auto"/>
            <w:noWrap/>
            <w:vAlign w:val="bottom"/>
            <w:hideMark/>
          </w:tcPr>
          <w:p w14:paraId="34507CF8" w14:textId="77777777" w:rsidR="00F8620F" w:rsidRPr="00A7421F" w:rsidRDefault="00F8620F">
            <w:pPr>
              <w:rPr>
                <w:rFonts w:ascii="Arial" w:hAnsi="Arial" w:cs="Arial"/>
                <w:color w:val="000000"/>
                <w:highlight w:val="yellow"/>
              </w:rPr>
            </w:pPr>
            <w:r w:rsidRPr="00A7421F">
              <w:rPr>
                <w:rFonts w:ascii="Arial" w:hAnsi="Arial" w:cs="Arial"/>
                <w:color w:val="000000"/>
                <w:highlight w:val="yellow"/>
              </w:rPr>
              <w:t xml:space="preserve">         57,619 </w:t>
            </w:r>
          </w:p>
        </w:tc>
      </w:tr>
      <w:tr w:rsidR="00F8620F" w:rsidRPr="00A7421F" w14:paraId="4D2808E7" w14:textId="77777777" w:rsidTr="00D321C0">
        <w:trPr>
          <w:trHeight w:val="144"/>
        </w:trPr>
        <w:tc>
          <w:tcPr>
            <w:tcW w:w="1946" w:type="dxa"/>
            <w:tcBorders>
              <w:top w:val="nil"/>
              <w:left w:val="single" w:sz="4" w:space="0" w:color="auto"/>
              <w:bottom w:val="single" w:sz="4" w:space="0" w:color="auto"/>
              <w:right w:val="single" w:sz="4" w:space="0" w:color="auto"/>
            </w:tcBorders>
            <w:shd w:val="clear" w:color="auto" w:fill="auto"/>
            <w:vAlign w:val="bottom"/>
            <w:hideMark/>
          </w:tcPr>
          <w:p w14:paraId="6BB6338E" w14:textId="77777777" w:rsidR="00F8620F" w:rsidRPr="00A7421F" w:rsidRDefault="00F8620F">
            <w:pPr>
              <w:rPr>
                <w:rFonts w:ascii="Arial" w:hAnsi="Arial" w:cs="Arial"/>
                <w:color w:val="000000"/>
              </w:rPr>
            </w:pPr>
            <w:r w:rsidRPr="00A7421F">
              <w:rPr>
                <w:rFonts w:ascii="Arial" w:hAnsi="Arial" w:cs="Arial"/>
                <w:color w:val="000000"/>
              </w:rPr>
              <w:t>Facility</w:t>
            </w:r>
          </w:p>
        </w:tc>
        <w:tc>
          <w:tcPr>
            <w:tcW w:w="1736" w:type="dxa"/>
            <w:tcBorders>
              <w:top w:val="nil"/>
              <w:left w:val="nil"/>
              <w:bottom w:val="single" w:sz="4" w:space="0" w:color="auto"/>
              <w:right w:val="single" w:sz="4" w:space="0" w:color="auto"/>
            </w:tcBorders>
            <w:shd w:val="clear" w:color="auto" w:fill="auto"/>
            <w:noWrap/>
            <w:vAlign w:val="bottom"/>
            <w:hideMark/>
          </w:tcPr>
          <w:p w14:paraId="47E4B6E3" w14:textId="77777777" w:rsidR="00F8620F" w:rsidRPr="00A7421F" w:rsidRDefault="00F8620F">
            <w:pPr>
              <w:rPr>
                <w:rFonts w:ascii="Arial" w:hAnsi="Arial" w:cs="Arial"/>
                <w:color w:val="000000"/>
              </w:rPr>
            </w:pPr>
            <w:r w:rsidRPr="00A7421F">
              <w:rPr>
                <w:rFonts w:ascii="Arial" w:hAnsi="Arial" w:cs="Arial"/>
                <w:color w:val="000000"/>
              </w:rPr>
              <w:t xml:space="preserve">           37,872 </w:t>
            </w:r>
          </w:p>
        </w:tc>
        <w:tc>
          <w:tcPr>
            <w:tcW w:w="1476" w:type="dxa"/>
            <w:tcBorders>
              <w:top w:val="nil"/>
              <w:left w:val="nil"/>
              <w:bottom w:val="single" w:sz="4" w:space="0" w:color="auto"/>
              <w:right w:val="single" w:sz="4" w:space="0" w:color="auto"/>
            </w:tcBorders>
            <w:shd w:val="clear" w:color="auto" w:fill="auto"/>
            <w:noWrap/>
            <w:vAlign w:val="bottom"/>
            <w:hideMark/>
          </w:tcPr>
          <w:p w14:paraId="2C48F650" w14:textId="77777777" w:rsidR="00F8620F" w:rsidRPr="00A7421F" w:rsidRDefault="00F8620F">
            <w:pPr>
              <w:rPr>
                <w:rFonts w:ascii="Arial" w:hAnsi="Arial" w:cs="Arial"/>
                <w:color w:val="000000"/>
              </w:rPr>
            </w:pPr>
            <w:r w:rsidRPr="00A7421F">
              <w:rPr>
                <w:rFonts w:ascii="Arial" w:hAnsi="Arial" w:cs="Arial"/>
                <w:color w:val="000000"/>
              </w:rPr>
              <w:t xml:space="preserve">         0.07 </w:t>
            </w:r>
          </w:p>
        </w:tc>
        <w:tc>
          <w:tcPr>
            <w:tcW w:w="1412" w:type="dxa"/>
            <w:tcBorders>
              <w:top w:val="nil"/>
              <w:left w:val="nil"/>
              <w:bottom w:val="single" w:sz="4" w:space="0" w:color="auto"/>
              <w:right w:val="single" w:sz="4" w:space="0" w:color="auto"/>
            </w:tcBorders>
            <w:shd w:val="clear" w:color="auto" w:fill="auto"/>
            <w:noWrap/>
            <w:vAlign w:val="bottom"/>
            <w:hideMark/>
          </w:tcPr>
          <w:p w14:paraId="061E185C" w14:textId="77777777" w:rsidR="00F8620F" w:rsidRPr="00A7421F" w:rsidRDefault="00F8620F">
            <w:pPr>
              <w:rPr>
                <w:rFonts w:ascii="Arial" w:hAnsi="Arial" w:cs="Arial"/>
                <w:color w:val="000000"/>
              </w:rPr>
            </w:pPr>
            <w:r w:rsidRPr="00A7421F">
              <w:rPr>
                <w:rFonts w:ascii="Arial" w:hAnsi="Arial" w:cs="Arial"/>
                <w:color w:val="000000"/>
              </w:rPr>
              <w:t xml:space="preserve">     25,316 </w:t>
            </w:r>
          </w:p>
        </w:tc>
        <w:tc>
          <w:tcPr>
            <w:tcW w:w="1597" w:type="dxa"/>
            <w:tcBorders>
              <w:top w:val="nil"/>
              <w:left w:val="nil"/>
              <w:bottom w:val="single" w:sz="4" w:space="0" w:color="auto"/>
              <w:right w:val="single" w:sz="4" w:space="0" w:color="auto"/>
            </w:tcBorders>
            <w:shd w:val="clear" w:color="auto" w:fill="auto"/>
            <w:noWrap/>
            <w:vAlign w:val="bottom"/>
            <w:hideMark/>
          </w:tcPr>
          <w:p w14:paraId="4B9924DD" w14:textId="77777777" w:rsidR="00F8620F" w:rsidRPr="00A7421F" w:rsidRDefault="00F8620F">
            <w:pPr>
              <w:rPr>
                <w:rFonts w:ascii="Arial" w:hAnsi="Arial" w:cs="Arial"/>
                <w:color w:val="000000"/>
                <w:highlight w:val="yellow"/>
              </w:rPr>
            </w:pPr>
            <w:r w:rsidRPr="00A7421F">
              <w:rPr>
                <w:rFonts w:ascii="Arial" w:hAnsi="Arial" w:cs="Arial"/>
                <w:color w:val="000000"/>
                <w:highlight w:val="yellow"/>
              </w:rPr>
              <w:t xml:space="preserve">         63,188 </w:t>
            </w:r>
          </w:p>
        </w:tc>
      </w:tr>
      <w:tr w:rsidR="00F8620F" w:rsidRPr="00A7421F" w14:paraId="5EB9F0BA" w14:textId="77777777" w:rsidTr="00D321C0">
        <w:trPr>
          <w:trHeight w:val="144"/>
        </w:trPr>
        <w:tc>
          <w:tcPr>
            <w:tcW w:w="1946" w:type="dxa"/>
            <w:tcBorders>
              <w:top w:val="nil"/>
              <w:left w:val="single" w:sz="4" w:space="0" w:color="auto"/>
              <w:bottom w:val="single" w:sz="4" w:space="0" w:color="auto"/>
              <w:right w:val="single" w:sz="4" w:space="0" w:color="auto"/>
            </w:tcBorders>
            <w:shd w:val="clear" w:color="auto" w:fill="auto"/>
            <w:vAlign w:val="bottom"/>
            <w:hideMark/>
          </w:tcPr>
          <w:p w14:paraId="13EA5EDC" w14:textId="77777777" w:rsidR="00F8620F" w:rsidRPr="00A7421F" w:rsidRDefault="00F8620F">
            <w:pPr>
              <w:rPr>
                <w:rFonts w:ascii="Arial" w:hAnsi="Arial" w:cs="Arial"/>
                <w:color w:val="000000"/>
              </w:rPr>
            </w:pPr>
            <w:r w:rsidRPr="00A7421F">
              <w:rPr>
                <w:rFonts w:ascii="Arial" w:hAnsi="Arial" w:cs="Arial"/>
                <w:color w:val="000000"/>
              </w:rPr>
              <w:t>Housekeeping</w:t>
            </w:r>
          </w:p>
        </w:tc>
        <w:tc>
          <w:tcPr>
            <w:tcW w:w="1736" w:type="dxa"/>
            <w:tcBorders>
              <w:top w:val="nil"/>
              <w:left w:val="nil"/>
              <w:bottom w:val="single" w:sz="4" w:space="0" w:color="auto"/>
              <w:right w:val="single" w:sz="4" w:space="0" w:color="auto"/>
            </w:tcBorders>
            <w:shd w:val="clear" w:color="auto" w:fill="auto"/>
            <w:noWrap/>
            <w:vAlign w:val="bottom"/>
            <w:hideMark/>
          </w:tcPr>
          <w:p w14:paraId="2145E8B4" w14:textId="77777777" w:rsidR="00F8620F" w:rsidRPr="00A7421F" w:rsidRDefault="00F8620F">
            <w:pPr>
              <w:rPr>
                <w:rFonts w:ascii="Arial" w:hAnsi="Arial" w:cs="Arial"/>
                <w:color w:val="000000"/>
              </w:rPr>
            </w:pPr>
            <w:r w:rsidRPr="00A7421F">
              <w:rPr>
                <w:rFonts w:ascii="Arial" w:hAnsi="Arial" w:cs="Arial"/>
                <w:color w:val="000000"/>
              </w:rPr>
              <w:t xml:space="preserve">         107,053 </w:t>
            </w:r>
          </w:p>
        </w:tc>
        <w:tc>
          <w:tcPr>
            <w:tcW w:w="1476" w:type="dxa"/>
            <w:tcBorders>
              <w:top w:val="nil"/>
              <w:left w:val="nil"/>
              <w:bottom w:val="single" w:sz="4" w:space="0" w:color="auto"/>
              <w:right w:val="single" w:sz="4" w:space="0" w:color="auto"/>
            </w:tcBorders>
            <w:shd w:val="clear" w:color="auto" w:fill="auto"/>
            <w:noWrap/>
            <w:vAlign w:val="bottom"/>
            <w:hideMark/>
          </w:tcPr>
          <w:p w14:paraId="11FCFF82" w14:textId="77777777" w:rsidR="00F8620F" w:rsidRPr="00A7421F" w:rsidRDefault="00F8620F">
            <w:pPr>
              <w:rPr>
                <w:rFonts w:ascii="Arial" w:hAnsi="Arial" w:cs="Arial"/>
                <w:color w:val="000000"/>
              </w:rPr>
            </w:pPr>
            <w:r w:rsidRPr="00A7421F">
              <w:rPr>
                <w:rFonts w:ascii="Arial" w:hAnsi="Arial" w:cs="Arial"/>
                <w:color w:val="000000"/>
              </w:rPr>
              <w:t xml:space="preserve">         0.10 </w:t>
            </w:r>
          </w:p>
        </w:tc>
        <w:tc>
          <w:tcPr>
            <w:tcW w:w="1412" w:type="dxa"/>
            <w:tcBorders>
              <w:top w:val="nil"/>
              <w:left w:val="nil"/>
              <w:bottom w:val="single" w:sz="4" w:space="0" w:color="auto"/>
              <w:right w:val="single" w:sz="4" w:space="0" w:color="auto"/>
            </w:tcBorders>
            <w:shd w:val="clear" w:color="auto" w:fill="auto"/>
            <w:noWrap/>
            <w:vAlign w:val="bottom"/>
            <w:hideMark/>
          </w:tcPr>
          <w:p w14:paraId="31E2E7F5" w14:textId="77777777" w:rsidR="00F8620F" w:rsidRPr="00A7421F" w:rsidRDefault="00F8620F">
            <w:pPr>
              <w:rPr>
                <w:rFonts w:ascii="Arial" w:hAnsi="Arial" w:cs="Arial"/>
                <w:color w:val="000000"/>
              </w:rPr>
            </w:pPr>
            <w:r w:rsidRPr="00A7421F">
              <w:rPr>
                <w:rFonts w:ascii="Arial" w:hAnsi="Arial" w:cs="Arial"/>
                <w:color w:val="000000"/>
              </w:rPr>
              <w:t xml:space="preserve">     37,975 </w:t>
            </w:r>
          </w:p>
        </w:tc>
        <w:tc>
          <w:tcPr>
            <w:tcW w:w="1597" w:type="dxa"/>
            <w:tcBorders>
              <w:top w:val="nil"/>
              <w:left w:val="nil"/>
              <w:bottom w:val="single" w:sz="4" w:space="0" w:color="auto"/>
              <w:right w:val="single" w:sz="4" w:space="0" w:color="auto"/>
            </w:tcBorders>
            <w:shd w:val="clear" w:color="auto" w:fill="auto"/>
            <w:noWrap/>
            <w:vAlign w:val="bottom"/>
            <w:hideMark/>
          </w:tcPr>
          <w:p w14:paraId="68E971A7" w14:textId="77777777" w:rsidR="00F8620F" w:rsidRPr="00A7421F" w:rsidRDefault="00F8620F">
            <w:pPr>
              <w:rPr>
                <w:rFonts w:ascii="Arial" w:hAnsi="Arial" w:cs="Arial"/>
                <w:color w:val="000000"/>
                <w:highlight w:val="yellow"/>
              </w:rPr>
            </w:pPr>
            <w:r w:rsidRPr="00A7421F">
              <w:rPr>
                <w:rFonts w:ascii="Arial" w:hAnsi="Arial" w:cs="Arial"/>
                <w:color w:val="000000"/>
                <w:highlight w:val="yellow"/>
              </w:rPr>
              <w:t xml:space="preserve">       145,028 </w:t>
            </w:r>
          </w:p>
        </w:tc>
      </w:tr>
      <w:tr w:rsidR="00F8620F" w:rsidRPr="00A7421F" w14:paraId="25FB2096" w14:textId="77777777" w:rsidTr="00D321C0">
        <w:trPr>
          <w:trHeight w:val="144"/>
        </w:trPr>
        <w:tc>
          <w:tcPr>
            <w:tcW w:w="1946" w:type="dxa"/>
            <w:tcBorders>
              <w:top w:val="nil"/>
              <w:left w:val="single" w:sz="4" w:space="0" w:color="auto"/>
              <w:bottom w:val="single" w:sz="4" w:space="0" w:color="auto"/>
              <w:right w:val="single" w:sz="4" w:space="0" w:color="auto"/>
            </w:tcBorders>
            <w:shd w:val="clear" w:color="auto" w:fill="auto"/>
            <w:vAlign w:val="bottom"/>
            <w:hideMark/>
          </w:tcPr>
          <w:p w14:paraId="1E550057" w14:textId="77777777" w:rsidR="00F8620F" w:rsidRPr="00A7421F" w:rsidRDefault="00F8620F">
            <w:pPr>
              <w:rPr>
                <w:rFonts w:ascii="Arial" w:hAnsi="Arial" w:cs="Arial"/>
                <w:color w:val="000000"/>
              </w:rPr>
            </w:pPr>
            <w:r w:rsidRPr="00A7421F">
              <w:rPr>
                <w:rFonts w:ascii="Arial" w:hAnsi="Arial" w:cs="Arial"/>
                <w:color w:val="000000"/>
              </w:rPr>
              <w:t>Total</w:t>
            </w:r>
          </w:p>
        </w:tc>
        <w:tc>
          <w:tcPr>
            <w:tcW w:w="1736" w:type="dxa"/>
            <w:tcBorders>
              <w:top w:val="nil"/>
              <w:left w:val="nil"/>
              <w:bottom w:val="single" w:sz="4" w:space="0" w:color="auto"/>
              <w:right w:val="single" w:sz="4" w:space="0" w:color="auto"/>
            </w:tcBorders>
            <w:shd w:val="clear" w:color="auto" w:fill="auto"/>
            <w:noWrap/>
            <w:vAlign w:val="bottom"/>
            <w:hideMark/>
          </w:tcPr>
          <w:p w14:paraId="3DFACB3E" w14:textId="77777777" w:rsidR="00F8620F" w:rsidRPr="00A7421F" w:rsidRDefault="00F8620F">
            <w:pPr>
              <w:rPr>
                <w:rFonts w:ascii="Arial" w:hAnsi="Arial" w:cs="Arial"/>
                <w:color w:val="000000"/>
              </w:rPr>
            </w:pPr>
            <w:r w:rsidRPr="00A7421F">
              <w:rPr>
                <w:rFonts w:ascii="Arial" w:hAnsi="Arial" w:cs="Arial"/>
                <w:color w:val="000000"/>
              </w:rPr>
              <w:t xml:space="preserve"> $   1,051,263 </w:t>
            </w:r>
          </w:p>
        </w:tc>
        <w:tc>
          <w:tcPr>
            <w:tcW w:w="1476" w:type="dxa"/>
            <w:tcBorders>
              <w:top w:val="nil"/>
              <w:left w:val="nil"/>
              <w:bottom w:val="single" w:sz="4" w:space="0" w:color="auto"/>
              <w:right w:val="single" w:sz="4" w:space="0" w:color="auto"/>
            </w:tcBorders>
            <w:shd w:val="clear" w:color="auto" w:fill="auto"/>
            <w:noWrap/>
            <w:vAlign w:val="bottom"/>
            <w:hideMark/>
          </w:tcPr>
          <w:p w14:paraId="5953E7DB" w14:textId="77777777" w:rsidR="00F8620F" w:rsidRPr="00A7421F" w:rsidRDefault="00F8620F">
            <w:pPr>
              <w:rPr>
                <w:rFonts w:ascii="Arial" w:hAnsi="Arial" w:cs="Arial"/>
                <w:color w:val="000000"/>
              </w:rPr>
            </w:pPr>
            <w:r w:rsidRPr="00A7421F">
              <w:rPr>
                <w:rFonts w:ascii="Arial" w:hAnsi="Arial" w:cs="Arial"/>
                <w:color w:val="000000"/>
              </w:rPr>
              <w:t> </w:t>
            </w:r>
          </w:p>
        </w:tc>
        <w:tc>
          <w:tcPr>
            <w:tcW w:w="1412" w:type="dxa"/>
            <w:tcBorders>
              <w:top w:val="nil"/>
              <w:left w:val="nil"/>
              <w:bottom w:val="single" w:sz="4" w:space="0" w:color="auto"/>
              <w:right w:val="single" w:sz="4" w:space="0" w:color="auto"/>
            </w:tcBorders>
            <w:shd w:val="clear" w:color="auto" w:fill="auto"/>
            <w:noWrap/>
            <w:vAlign w:val="bottom"/>
            <w:hideMark/>
          </w:tcPr>
          <w:p w14:paraId="02F2B0B4" w14:textId="77777777" w:rsidR="00F8620F" w:rsidRPr="00A7421F" w:rsidRDefault="00F8620F">
            <w:pPr>
              <w:rPr>
                <w:rFonts w:ascii="Arial" w:hAnsi="Arial" w:cs="Arial"/>
                <w:color w:val="000000"/>
              </w:rPr>
            </w:pPr>
            <w:r w:rsidRPr="00A7421F">
              <w:rPr>
                <w:rFonts w:ascii="Arial" w:hAnsi="Arial" w:cs="Arial"/>
                <w:color w:val="000000"/>
              </w:rPr>
              <w:t xml:space="preserve">   367,087 </w:t>
            </w:r>
          </w:p>
        </w:tc>
        <w:tc>
          <w:tcPr>
            <w:tcW w:w="1597" w:type="dxa"/>
            <w:tcBorders>
              <w:top w:val="nil"/>
              <w:left w:val="nil"/>
              <w:bottom w:val="single" w:sz="4" w:space="0" w:color="auto"/>
              <w:right w:val="single" w:sz="4" w:space="0" w:color="auto"/>
            </w:tcBorders>
            <w:shd w:val="clear" w:color="auto" w:fill="auto"/>
            <w:noWrap/>
            <w:vAlign w:val="bottom"/>
            <w:hideMark/>
          </w:tcPr>
          <w:p w14:paraId="33718B56" w14:textId="77777777" w:rsidR="00F8620F" w:rsidRPr="00A7421F" w:rsidRDefault="00F8620F">
            <w:pPr>
              <w:rPr>
                <w:rFonts w:ascii="Arial" w:hAnsi="Arial" w:cs="Arial"/>
                <w:color w:val="000000"/>
                <w:highlight w:val="yellow"/>
              </w:rPr>
            </w:pPr>
            <w:r w:rsidRPr="00A7421F">
              <w:rPr>
                <w:rFonts w:ascii="Arial" w:hAnsi="Arial" w:cs="Arial"/>
                <w:color w:val="000000"/>
                <w:highlight w:val="yellow"/>
              </w:rPr>
              <w:t xml:space="preserve"> $ 1,418,350 </w:t>
            </w:r>
          </w:p>
        </w:tc>
      </w:tr>
    </w:tbl>
    <w:p w14:paraId="255037D9" w14:textId="35488F15" w:rsidR="000322B3" w:rsidRPr="00A7421F" w:rsidRDefault="000322B3" w:rsidP="00835594">
      <w:pPr>
        <w:rPr>
          <w:rFonts w:ascii="Arial" w:hAnsi="Arial" w:cs="Arial"/>
        </w:rPr>
      </w:pPr>
    </w:p>
    <w:p w14:paraId="5AB3AF03" w14:textId="77777777" w:rsidR="00E33410" w:rsidRPr="00A7421F" w:rsidRDefault="00E33410" w:rsidP="00835594">
      <w:pPr>
        <w:rPr>
          <w:rFonts w:ascii="Arial" w:hAnsi="Arial" w:cs="Arial"/>
          <w:b/>
          <w:bCs/>
        </w:rPr>
      </w:pPr>
    </w:p>
    <w:p w14:paraId="5A99E7DA" w14:textId="77777777" w:rsidR="00E33410" w:rsidRPr="00A7421F" w:rsidRDefault="00E33410" w:rsidP="00835594">
      <w:pPr>
        <w:rPr>
          <w:rFonts w:ascii="Arial" w:hAnsi="Arial" w:cs="Arial"/>
          <w:b/>
          <w:bCs/>
        </w:rPr>
      </w:pPr>
    </w:p>
    <w:p w14:paraId="5B76EFBF" w14:textId="77777777" w:rsidR="00E33410" w:rsidRPr="00A7421F" w:rsidRDefault="00E33410" w:rsidP="00835594">
      <w:pPr>
        <w:rPr>
          <w:rFonts w:ascii="Arial" w:hAnsi="Arial" w:cs="Arial"/>
          <w:b/>
          <w:bCs/>
        </w:rPr>
      </w:pPr>
    </w:p>
    <w:p w14:paraId="5A700054" w14:textId="5D60890F" w:rsidR="001A09B7" w:rsidRPr="00A7421F" w:rsidRDefault="001A09B7" w:rsidP="00835594">
      <w:pPr>
        <w:rPr>
          <w:rFonts w:ascii="Arial" w:hAnsi="Arial" w:cs="Arial"/>
          <w:b/>
          <w:bCs/>
        </w:rPr>
      </w:pPr>
      <w:r w:rsidRPr="00A7421F">
        <w:rPr>
          <w:rFonts w:ascii="Arial" w:hAnsi="Arial" w:cs="Arial"/>
          <w:b/>
          <w:bCs/>
        </w:rPr>
        <w:t>Supplies overhead cost allocation to all direct costs (Based on Sq. Ft. per department)</w:t>
      </w:r>
    </w:p>
    <w:tbl>
      <w:tblPr>
        <w:tblW w:w="8691" w:type="dxa"/>
        <w:tblLook w:val="04A0" w:firstRow="1" w:lastRow="0" w:firstColumn="1" w:lastColumn="0" w:noHBand="0" w:noVBand="1"/>
      </w:tblPr>
      <w:tblGrid>
        <w:gridCol w:w="1909"/>
        <w:gridCol w:w="1566"/>
        <w:gridCol w:w="2055"/>
        <w:gridCol w:w="1485"/>
        <w:gridCol w:w="1676"/>
      </w:tblGrid>
      <w:tr w:rsidR="00D321C0" w:rsidRPr="00A7421F" w14:paraId="7438960E" w14:textId="77777777" w:rsidTr="00D321C0">
        <w:trPr>
          <w:trHeight w:val="724"/>
        </w:trPr>
        <w:tc>
          <w:tcPr>
            <w:tcW w:w="1909" w:type="dxa"/>
            <w:tcBorders>
              <w:top w:val="single" w:sz="4" w:space="0" w:color="auto"/>
              <w:left w:val="single" w:sz="4" w:space="0" w:color="auto"/>
              <w:bottom w:val="single" w:sz="4" w:space="0" w:color="auto"/>
              <w:right w:val="single" w:sz="4" w:space="0" w:color="auto"/>
            </w:tcBorders>
            <w:shd w:val="clear" w:color="auto" w:fill="auto"/>
            <w:hideMark/>
          </w:tcPr>
          <w:p w14:paraId="059BF2E6" w14:textId="77777777" w:rsidR="000322B3" w:rsidRPr="00A7421F" w:rsidRDefault="000322B3">
            <w:pPr>
              <w:jc w:val="center"/>
              <w:rPr>
                <w:rFonts w:ascii="Arial" w:hAnsi="Arial" w:cs="Arial"/>
                <w:color w:val="000000"/>
              </w:rPr>
            </w:pPr>
            <w:r w:rsidRPr="00A7421F">
              <w:rPr>
                <w:rFonts w:ascii="Arial" w:hAnsi="Arial" w:cs="Arial"/>
                <w:color w:val="000000"/>
              </w:rPr>
              <w:t> </w:t>
            </w:r>
          </w:p>
        </w:tc>
        <w:tc>
          <w:tcPr>
            <w:tcW w:w="1566" w:type="dxa"/>
            <w:tcBorders>
              <w:top w:val="single" w:sz="4" w:space="0" w:color="auto"/>
              <w:left w:val="nil"/>
              <w:bottom w:val="single" w:sz="4" w:space="0" w:color="auto"/>
              <w:right w:val="single" w:sz="4" w:space="0" w:color="auto"/>
            </w:tcBorders>
            <w:shd w:val="clear" w:color="auto" w:fill="auto"/>
            <w:hideMark/>
          </w:tcPr>
          <w:p w14:paraId="4AC21A46" w14:textId="77777777" w:rsidR="000322B3" w:rsidRPr="00A7421F" w:rsidRDefault="000322B3">
            <w:pPr>
              <w:jc w:val="center"/>
              <w:rPr>
                <w:rFonts w:ascii="Arial" w:hAnsi="Arial" w:cs="Arial"/>
                <w:color w:val="000000"/>
              </w:rPr>
            </w:pPr>
            <w:r w:rsidRPr="00A7421F">
              <w:rPr>
                <w:rFonts w:ascii="Arial" w:hAnsi="Arial" w:cs="Arial"/>
                <w:color w:val="000000"/>
              </w:rPr>
              <w:t>Cost before overhead Allocation</w:t>
            </w:r>
          </w:p>
        </w:tc>
        <w:tc>
          <w:tcPr>
            <w:tcW w:w="2055" w:type="dxa"/>
            <w:tcBorders>
              <w:top w:val="single" w:sz="4" w:space="0" w:color="auto"/>
              <w:left w:val="nil"/>
              <w:bottom w:val="single" w:sz="4" w:space="0" w:color="auto"/>
              <w:right w:val="single" w:sz="4" w:space="0" w:color="auto"/>
            </w:tcBorders>
            <w:shd w:val="clear" w:color="auto" w:fill="auto"/>
            <w:hideMark/>
          </w:tcPr>
          <w:p w14:paraId="1376DC87" w14:textId="77777777" w:rsidR="000322B3" w:rsidRPr="00A7421F" w:rsidRDefault="000322B3">
            <w:pPr>
              <w:jc w:val="center"/>
              <w:rPr>
                <w:rFonts w:ascii="Arial" w:hAnsi="Arial" w:cs="Arial"/>
                <w:color w:val="000000"/>
              </w:rPr>
            </w:pPr>
            <w:r w:rsidRPr="00A7421F">
              <w:rPr>
                <w:rFonts w:ascii="Arial" w:hAnsi="Arial" w:cs="Arial"/>
                <w:color w:val="000000"/>
              </w:rPr>
              <w:t>Proportion</w:t>
            </w:r>
          </w:p>
        </w:tc>
        <w:tc>
          <w:tcPr>
            <w:tcW w:w="1485" w:type="dxa"/>
            <w:tcBorders>
              <w:top w:val="single" w:sz="4" w:space="0" w:color="auto"/>
              <w:left w:val="nil"/>
              <w:bottom w:val="single" w:sz="4" w:space="0" w:color="auto"/>
              <w:right w:val="single" w:sz="4" w:space="0" w:color="auto"/>
            </w:tcBorders>
            <w:shd w:val="clear" w:color="auto" w:fill="auto"/>
            <w:hideMark/>
          </w:tcPr>
          <w:p w14:paraId="51F6EC80" w14:textId="77777777" w:rsidR="000322B3" w:rsidRPr="00A7421F" w:rsidRDefault="000322B3">
            <w:pPr>
              <w:jc w:val="center"/>
              <w:rPr>
                <w:rFonts w:ascii="Arial" w:hAnsi="Arial" w:cs="Arial"/>
                <w:color w:val="000000"/>
              </w:rPr>
            </w:pPr>
            <w:r w:rsidRPr="00A7421F">
              <w:rPr>
                <w:rFonts w:ascii="Arial" w:hAnsi="Arial" w:cs="Arial"/>
                <w:color w:val="000000"/>
              </w:rPr>
              <w:t>Allocation from Overhead</w:t>
            </w:r>
          </w:p>
        </w:tc>
        <w:tc>
          <w:tcPr>
            <w:tcW w:w="1676" w:type="dxa"/>
            <w:tcBorders>
              <w:top w:val="single" w:sz="4" w:space="0" w:color="auto"/>
              <w:left w:val="nil"/>
              <w:bottom w:val="single" w:sz="4" w:space="0" w:color="auto"/>
              <w:right w:val="single" w:sz="4" w:space="0" w:color="auto"/>
            </w:tcBorders>
            <w:shd w:val="clear" w:color="auto" w:fill="auto"/>
            <w:hideMark/>
          </w:tcPr>
          <w:p w14:paraId="08DBD2F4" w14:textId="77777777" w:rsidR="000322B3" w:rsidRPr="00A7421F" w:rsidRDefault="000322B3">
            <w:pPr>
              <w:jc w:val="center"/>
              <w:rPr>
                <w:rFonts w:ascii="Arial" w:hAnsi="Arial" w:cs="Arial"/>
                <w:color w:val="000000"/>
              </w:rPr>
            </w:pPr>
            <w:r w:rsidRPr="00A7421F">
              <w:rPr>
                <w:rFonts w:ascii="Arial" w:hAnsi="Arial" w:cs="Arial"/>
                <w:color w:val="000000"/>
              </w:rPr>
              <w:t>Cost after Allocation</w:t>
            </w:r>
          </w:p>
        </w:tc>
      </w:tr>
      <w:tr w:rsidR="000322B3" w:rsidRPr="00A7421F" w14:paraId="2CFED98D" w14:textId="77777777" w:rsidTr="00D321C0">
        <w:trPr>
          <w:trHeight w:val="241"/>
        </w:trPr>
        <w:tc>
          <w:tcPr>
            <w:tcW w:w="1909" w:type="dxa"/>
            <w:tcBorders>
              <w:top w:val="nil"/>
              <w:left w:val="single" w:sz="4" w:space="0" w:color="auto"/>
              <w:bottom w:val="single" w:sz="4" w:space="0" w:color="auto"/>
              <w:right w:val="single" w:sz="4" w:space="0" w:color="auto"/>
            </w:tcBorders>
            <w:shd w:val="clear" w:color="auto" w:fill="auto"/>
            <w:vAlign w:val="bottom"/>
            <w:hideMark/>
          </w:tcPr>
          <w:p w14:paraId="39E198DD" w14:textId="77777777" w:rsidR="000322B3" w:rsidRPr="00A7421F" w:rsidRDefault="000322B3">
            <w:pPr>
              <w:rPr>
                <w:rFonts w:ascii="Arial" w:hAnsi="Arial" w:cs="Arial"/>
                <w:color w:val="000000"/>
              </w:rPr>
            </w:pPr>
            <w:r w:rsidRPr="00A7421F">
              <w:rPr>
                <w:rFonts w:ascii="Arial" w:hAnsi="Arial" w:cs="Arial"/>
                <w:color w:val="000000"/>
              </w:rPr>
              <w:t>Food services</w:t>
            </w:r>
          </w:p>
        </w:tc>
        <w:tc>
          <w:tcPr>
            <w:tcW w:w="1566" w:type="dxa"/>
            <w:tcBorders>
              <w:top w:val="nil"/>
              <w:left w:val="nil"/>
              <w:bottom w:val="single" w:sz="4" w:space="0" w:color="auto"/>
              <w:right w:val="single" w:sz="4" w:space="0" w:color="auto"/>
            </w:tcBorders>
            <w:shd w:val="clear" w:color="auto" w:fill="auto"/>
            <w:noWrap/>
            <w:vAlign w:val="bottom"/>
            <w:hideMark/>
          </w:tcPr>
          <w:p w14:paraId="1EB220D7" w14:textId="77777777" w:rsidR="000322B3" w:rsidRPr="00A7421F" w:rsidRDefault="000322B3">
            <w:pPr>
              <w:rPr>
                <w:rFonts w:ascii="Arial" w:hAnsi="Arial" w:cs="Arial"/>
                <w:color w:val="000000"/>
              </w:rPr>
            </w:pPr>
            <w:r w:rsidRPr="00A7421F">
              <w:rPr>
                <w:rFonts w:ascii="Arial" w:hAnsi="Arial" w:cs="Arial"/>
                <w:color w:val="000000"/>
              </w:rPr>
              <w:t xml:space="preserve"> $   252,497 </w:t>
            </w:r>
          </w:p>
        </w:tc>
        <w:tc>
          <w:tcPr>
            <w:tcW w:w="2055" w:type="dxa"/>
            <w:tcBorders>
              <w:top w:val="nil"/>
              <w:left w:val="nil"/>
              <w:bottom w:val="single" w:sz="4" w:space="0" w:color="auto"/>
              <w:right w:val="single" w:sz="4" w:space="0" w:color="auto"/>
            </w:tcBorders>
            <w:shd w:val="clear" w:color="auto" w:fill="auto"/>
            <w:noWrap/>
            <w:vAlign w:val="bottom"/>
            <w:hideMark/>
          </w:tcPr>
          <w:p w14:paraId="32A2A7AE" w14:textId="77777777" w:rsidR="000322B3" w:rsidRPr="00A7421F" w:rsidRDefault="000322B3">
            <w:pPr>
              <w:rPr>
                <w:rFonts w:ascii="Arial" w:hAnsi="Arial" w:cs="Arial"/>
                <w:color w:val="000000"/>
              </w:rPr>
            </w:pPr>
            <w:r w:rsidRPr="00A7421F">
              <w:rPr>
                <w:rFonts w:ascii="Arial" w:hAnsi="Arial" w:cs="Arial"/>
                <w:color w:val="000000"/>
              </w:rPr>
              <w:t xml:space="preserve"> 6,100/115,900 </w:t>
            </w:r>
          </w:p>
        </w:tc>
        <w:tc>
          <w:tcPr>
            <w:tcW w:w="1485" w:type="dxa"/>
            <w:tcBorders>
              <w:top w:val="nil"/>
              <w:left w:val="nil"/>
              <w:bottom w:val="single" w:sz="4" w:space="0" w:color="auto"/>
              <w:right w:val="single" w:sz="4" w:space="0" w:color="auto"/>
            </w:tcBorders>
            <w:shd w:val="clear" w:color="auto" w:fill="auto"/>
            <w:noWrap/>
            <w:vAlign w:val="bottom"/>
            <w:hideMark/>
          </w:tcPr>
          <w:p w14:paraId="2507944E" w14:textId="77777777" w:rsidR="000322B3" w:rsidRPr="00A7421F" w:rsidRDefault="000322B3">
            <w:pPr>
              <w:rPr>
                <w:rFonts w:ascii="Arial" w:hAnsi="Arial" w:cs="Arial"/>
                <w:color w:val="000000"/>
              </w:rPr>
            </w:pPr>
            <w:r w:rsidRPr="00A7421F">
              <w:rPr>
                <w:rFonts w:ascii="Arial" w:hAnsi="Arial" w:cs="Arial"/>
                <w:color w:val="000000"/>
              </w:rPr>
              <w:t xml:space="preserve">          3,259 </w:t>
            </w:r>
          </w:p>
        </w:tc>
        <w:tc>
          <w:tcPr>
            <w:tcW w:w="1676" w:type="dxa"/>
            <w:tcBorders>
              <w:top w:val="nil"/>
              <w:left w:val="nil"/>
              <w:bottom w:val="single" w:sz="4" w:space="0" w:color="auto"/>
              <w:right w:val="single" w:sz="4" w:space="0" w:color="auto"/>
            </w:tcBorders>
            <w:shd w:val="clear" w:color="auto" w:fill="auto"/>
            <w:noWrap/>
            <w:vAlign w:val="bottom"/>
            <w:hideMark/>
          </w:tcPr>
          <w:p w14:paraId="2ED142DD" w14:textId="77777777" w:rsidR="000322B3" w:rsidRPr="00A7421F" w:rsidRDefault="000322B3">
            <w:pPr>
              <w:rPr>
                <w:rFonts w:ascii="Arial" w:hAnsi="Arial" w:cs="Arial"/>
                <w:color w:val="000000"/>
                <w:highlight w:val="yellow"/>
              </w:rPr>
            </w:pPr>
            <w:r w:rsidRPr="00A7421F">
              <w:rPr>
                <w:rFonts w:ascii="Arial" w:hAnsi="Arial" w:cs="Arial"/>
                <w:color w:val="000000"/>
                <w:highlight w:val="yellow"/>
              </w:rPr>
              <w:t xml:space="preserve"> $   255,756 </w:t>
            </w:r>
          </w:p>
        </w:tc>
      </w:tr>
      <w:tr w:rsidR="000322B3" w:rsidRPr="00A7421F" w14:paraId="4D7C7AB5" w14:textId="77777777" w:rsidTr="00D321C0">
        <w:trPr>
          <w:trHeight w:val="483"/>
        </w:trPr>
        <w:tc>
          <w:tcPr>
            <w:tcW w:w="1909" w:type="dxa"/>
            <w:tcBorders>
              <w:top w:val="nil"/>
              <w:left w:val="single" w:sz="4" w:space="0" w:color="auto"/>
              <w:bottom w:val="single" w:sz="4" w:space="0" w:color="auto"/>
              <w:right w:val="single" w:sz="4" w:space="0" w:color="auto"/>
            </w:tcBorders>
            <w:shd w:val="clear" w:color="auto" w:fill="auto"/>
            <w:vAlign w:val="bottom"/>
            <w:hideMark/>
          </w:tcPr>
          <w:p w14:paraId="47ECB1B7" w14:textId="77777777" w:rsidR="000322B3" w:rsidRPr="00A7421F" w:rsidRDefault="000322B3">
            <w:pPr>
              <w:rPr>
                <w:rFonts w:ascii="Arial" w:hAnsi="Arial" w:cs="Arial"/>
                <w:color w:val="000000"/>
              </w:rPr>
            </w:pPr>
            <w:r w:rsidRPr="00A7421F">
              <w:rPr>
                <w:rFonts w:ascii="Arial" w:hAnsi="Arial" w:cs="Arial"/>
                <w:color w:val="000000"/>
              </w:rPr>
              <w:t>Supporting services</w:t>
            </w:r>
          </w:p>
        </w:tc>
        <w:tc>
          <w:tcPr>
            <w:tcW w:w="1566" w:type="dxa"/>
            <w:tcBorders>
              <w:top w:val="nil"/>
              <w:left w:val="nil"/>
              <w:bottom w:val="single" w:sz="4" w:space="0" w:color="auto"/>
              <w:right w:val="single" w:sz="4" w:space="0" w:color="auto"/>
            </w:tcBorders>
            <w:shd w:val="clear" w:color="auto" w:fill="auto"/>
            <w:noWrap/>
            <w:vAlign w:val="bottom"/>
            <w:hideMark/>
          </w:tcPr>
          <w:p w14:paraId="5E6A9BDC" w14:textId="77777777" w:rsidR="000322B3" w:rsidRPr="00A7421F" w:rsidRDefault="000322B3">
            <w:pPr>
              <w:rPr>
                <w:rFonts w:ascii="Arial" w:hAnsi="Arial" w:cs="Arial"/>
                <w:color w:val="000000"/>
              </w:rPr>
            </w:pPr>
            <w:r w:rsidRPr="00A7421F">
              <w:rPr>
                <w:rFonts w:ascii="Arial" w:hAnsi="Arial" w:cs="Arial"/>
                <w:color w:val="000000"/>
              </w:rPr>
              <w:t xml:space="preserve">        10,181 </w:t>
            </w:r>
          </w:p>
        </w:tc>
        <w:tc>
          <w:tcPr>
            <w:tcW w:w="2055" w:type="dxa"/>
            <w:tcBorders>
              <w:top w:val="nil"/>
              <w:left w:val="nil"/>
              <w:bottom w:val="single" w:sz="4" w:space="0" w:color="auto"/>
              <w:right w:val="single" w:sz="4" w:space="0" w:color="auto"/>
            </w:tcBorders>
            <w:shd w:val="clear" w:color="auto" w:fill="auto"/>
            <w:noWrap/>
            <w:vAlign w:val="bottom"/>
            <w:hideMark/>
          </w:tcPr>
          <w:p w14:paraId="3AEA33B8" w14:textId="77777777" w:rsidR="000322B3" w:rsidRPr="00A7421F" w:rsidRDefault="000322B3">
            <w:pPr>
              <w:rPr>
                <w:rFonts w:ascii="Arial" w:hAnsi="Arial" w:cs="Arial"/>
                <w:color w:val="000000"/>
              </w:rPr>
            </w:pPr>
            <w:r w:rsidRPr="00A7421F">
              <w:rPr>
                <w:rFonts w:ascii="Arial" w:hAnsi="Arial" w:cs="Arial"/>
                <w:color w:val="000000"/>
              </w:rPr>
              <w:t xml:space="preserve"> 10,200/115,900 </w:t>
            </w:r>
          </w:p>
        </w:tc>
        <w:tc>
          <w:tcPr>
            <w:tcW w:w="1485" w:type="dxa"/>
            <w:tcBorders>
              <w:top w:val="nil"/>
              <w:left w:val="nil"/>
              <w:bottom w:val="single" w:sz="4" w:space="0" w:color="auto"/>
              <w:right w:val="single" w:sz="4" w:space="0" w:color="auto"/>
            </w:tcBorders>
            <w:shd w:val="clear" w:color="auto" w:fill="auto"/>
            <w:noWrap/>
            <w:vAlign w:val="bottom"/>
            <w:hideMark/>
          </w:tcPr>
          <w:p w14:paraId="45CEE9CB" w14:textId="77777777" w:rsidR="000322B3" w:rsidRPr="00A7421F" w:rsidRDefault="000322B3">
            <w:pPr>
              <w:rPr>
                <w:rFonts w:ascii="Arial" w:hAnsi="Arial" w:cs="Arial"/>
                <w:color w:val="000000"/>
              </w:rPr>
            </w:pPr>
            <w:r w:rsidRPr="00A7421F">
              <w:rPr>
                <w:rFonts w:ascii="Arial" w:hAnsi="Arial" w:cs="Arial"/>
                <w:color w:val="000000"/>
              </w:rPr>
              <w:t xml:space="preserve">          5,449 </w:t>
            </w:r>
          </w:p>
        </w:tc>
        <w:tc>
          <w:tcPr>
            <w:tcW w:w="1676" w:type="dxa"/>
            <w:tcBorders>
              <w:top w:val="nil"/>
              <w:left w:val="nil"/>
              <w:bottom w:val="single" w:sz="4" w:space="0" w:color="auto"/>
              <w:right w:val="single" w:sz="4" w:space="0" w:color="auto"/>
            </w:tcBorders>
            <w:shd w:val="clear" w:color="auto" w:fill="auto"/>
            <w:noWrap/>
            <w:vAlign w:val="bottom"/>
            <w:hideMark/>
          </w:tcPr>
          <w:p w14:paraId="2DEBE352" w14:textId="77777777" w:rsidR="000322B3" w:rsidRPr="00A7421F" w:rsidRDefault="000322B3">
            <w:pPr>
              <w:rPr>
                <w:rFonts w:ascii="Arial" w:hAnsi="Arial" w:cs="Arial"/>
                <w:color w:val="000000"/>
                <w:highlight w:val="yellow"/>
              </w:rPr>
            </w:pPr>
            <w:r w:rsidRPr="00A7421F">
              <w:rPr>
                <w:rFonts w:ascii="Arial" w:hAnsi="Arial" w:cs="Arial"/>
                <w:color w:val="000000"/>
                <w:highlight w:val="yellow"/>
              </w:rPr>
              <w:t xml:space="preserve">        15,630 </w:t>
            </w:r>
          </w:p>
        </w:tc>
      </w:tr>
      <w:tr w:rsidR="000322B3" w:rsidRPr="00A7421F" w14:paraId="4BBE302B" w14:textId="77777777" w:rsidTr="00D321C0">
        <w:trPr>
          <w:trHeight w:val="241"/>
        </w:trPr>
        <w:tc>
          <w:tcPr>
            <w:tcW w:w="1909" w:type="dxa"/>
            <w:tcBorders>
              <w:top w:val="nil"/>
              <w:left w:val="single" w:sz="4" w:space="0" w:color="auto"/>
              <w:bottom w:val="single" w:sz="4" w:space="0" w:color="auto"/>
              <w:right w:val="single" w:sz="4" w:space="0" w:color="auto"/>
            </w:tcBorders>
            <w:shd w:val="clear" w:color="auto" w:fill="auto"/>
            <w:vAlign w:val="bottom"/>
            <w:hideMark/>
          </w:tcPr>
          <w:p w14:paraId="3B7C5B41" w14:textId="77777777" w:rsidR="000322B3" w:rsidRPr="00A7421F" w:rsidRDefault="000322B3">
            <w:pPr>
              <w:rPr>
                <w:rFonts w:ascii="Arial" w:hAnsi="Arial" w:cs="Arial"/>
                <w:color w:val="000000"/>
              </w:rPr>
            </w:pPr>
            <w:r w:rsidRPr="00A7421F">
              <w:rPr>
                <w:rFonts w:ascii="Arial" w:hAnsi="Arial" w:cs="Arial"/>
                <w:color w:val="000000"/>
              </w:rPr>
              <w:t>Laundry</w:t>
            </w:r>
          </w:p>
        </w:tc>
        <w:tc>
          <w:tcPr>
            <w:tcW w:w="1566" w:type="dxa"/>
            <w:tcBorders>
              <w:top w:val="nil"/>
              <w:left w:val="nil"/>
              <w:bottom w:val="single" w:sz="4" w:space="0" w:color="auto"/>
              <w:right w:val="single" w:sz="4" w:space="0" w:color="auto"/>
            </w:tcBorders>
            <w:shd w:val="clear" w:color="auto" w:fill="auto"/>
            <w:noWrap/>
            <w:vAlign w:val="bottom"/>
            <w:hideMark/>
          </w:tcPr>
          <w:p w14:paraId="2CC59CDD" w14:textId="77777777" w:rsidR="000322B3" w:rsidRPr="00A7421F" w:rsidRDefault="000322B3">
            <w:pPr>
              <w:rPr>
                <w:rFonts w:ascii="Arial" w:hAnsi="Arial" w:cs="Arial"/>
                <w:color w:val="000000"/>
              </w:rPr>
            </w:pPr>
            <w:r w:rsidRPr="00A7421F">
              <w:rPr>
                <w:rFonts w:ascii="Arial" w:hAnsi="Arial" w:cs="Arial"/>
                <w:color w:val="000000"/>
              </w:rPr>
              <w:t xml:space="preserve">          6,109 </w:t>
            </w:r>
          </w:p>
        </w:tc>
        <w:tc>
          <w:tcPr>
            <w:tcW w:w="2055" w:type="dxa"/>
            <w:tcBorders>
              <w:top w:val="nil"/>
              <w:left w:val="nil"/>
              <w:bottom w:val="single" w:sz="4" w:space="0" w:color="auto"/>
              <w:right w:val="single" w:sz="4" w:space="0" w:color="auto"/>
            </w:tcBorders>
            <w:shd w:val="clear" w:color="auto" w:fill="auto"/>
            <w:noWrap/>
            <w:vAlign w:val="bottom"/>
            <w:hideMark/>
          </w:tcPr>
          <w:p w14:paraId="341F925E" w14:textId="77777777" w:rsidR="000322B3" w:rsidRPr="00A7421F" w:rsidRDefault="000322B3">
            <w:pPr>
              <w:rPr>
                <w:rFonts w:ascii="Arial" w:hAnsi="Arial" w:cs="Arial"/>
                <w:color w:val="000000"/>
              </w:rPr>
            </w:pPr>
            <w:r w:rsidRPr="00A7421F">
              <w:rPr>
                <w:rFonts w:ascii="Arial" w:hAnsi="Arial" w:cs="Arial"/>
                <w:color w:val="000000"/>
              </w:rPr>
              <w:t xml:space="preserve"> 4,500/115,900 </w:t>
            </w:r>
          </w:p>
        </w:tc>
        <w:tc>
          <w:tcPr>
            <w:tcW w:w="1485" w:type="dxa"/>
            <w:tcBorders>
              <w:top w:val="nil"/>
              <w:left w:val="nil"/>
              <w:bottom w:val="single" w:sz="4" w:space="0" w:color="auto"/>
              <w:right w:val="single" w:sz="4" w:space="0" w:color="auto"/>
            </w:tcBorders>
            <w:shd w:val="clear" w:color="auto" w:fill="auto"/>
            <w:noWrap/>
            <w:vAlign w:val="bottom"/>
            <w:hideMark/>
          </w:tcPr>
          <w:p w14:paraId="3A3EEFF3" w14:textId="77777777" w:rsidR="000322B3" w:rsidRPr="00A7421F" w:rsidRDefault="000322B3">
            <w:pPr>
              <w:rPr>
                <w:rFonts w:ascii="Arial" w:hAnsi="Arial" w:cs="Arial"/>
                <w:color w:val="000000"/>
              </w:rPr>
            </w:pPr>
            <w:r w:rsidRPr="00A7421F">
              <w:rPr>
                <w:rFonts w:ascii="Arial" w:hAnsi="Arial" w:cs="Arial"/>
                <w:color w:val="000000"/>
              </w:rPr>
              <w:t xml:space="preserve">          2,404 </w:t>
            </w:r>
          </w:p>
        </w:tc>
        <w:tc>
          <w:tcPr>
            <w:tcW w:w="1676" w:type="dxa"/>
            <w:tcBorders>
              <w:top w:val="nil"/>
              <w:left w:val="nil"/>
              <w:bottom w:val="single" w:sz="4" w:space="0" w:color="auto"/>
              <w:right w:val="single" w:sz="4" w:space="0" w:color="auto"/>
            </w:tcBorders>
            <w:shd w:val="clear" w:color="auto" w:fill="auto"/>
            <w:noWrap/>
            <w:vAlign w:val="bottom"/>
            <w:hideMark/>
          </w:tcPr>
          <w:p w14:paraId="1B8801EA" w14:textId="77777777" w:rsidR="000322B3" w:rsidRPr="00A7421F" w:rsidRDefault="000322B3">
            <w:pPr>
              <w:rPr>
                <w:rFonts w:ascii="Arial" w:hAnsi="Arial" w:cs="Arial"/>
                <w:color w:val="000000"/>
                <w:highlight w:val="yellow"/>
              </w:rPr>
            </w:pPr>
            <w:r w:rsidRPr="00A7421F">
              <w:rPr>
                <w:rFonts w:ascii="Arial" w:hAnsi="Arial" w:cs="Arial"/>
                <w:color w:val="000000"/>
                <w:highlight w:val="yellow"/>
              </w:rPr>
              <w:t xml:space="preserve">          8,513 </w:t>
            </w:r>
          </w:p>
        </w:tc>
      </w:tr>
      <w:tr w:rsidR="000322B3" w:rsidRPr="00A7421F" w14:paraId="015AA3EE" w14:textId="77777777" w:rsidTr="00D321C0">
        <w:trPr>
          <w:trHeight w:val="241"/>
        </w:trPr>
        <w:tc>
          <w:tcPr>
            <w:tcW w:w="1909" w:type="dxa"/>
            <w:tcBorders>
              <w:top w:val="nil"/>
              <w:left w:val="single" w:sz="4" w:space="0" w:color="auto"/>
              <w:bottom w:val="single" w:sz="4" w:space="0" w:color="auto"/>
              <w:right w:val="single" w:sz="4" w:space="0" w:color="auto"/>
            </w:tcBorders>
            <w:shd w:val="clear" w:color="auto" w:fill="auto"/>
            <w:vAlign w:val="bottom"/>
            <w:hideMark/>
          </w:tcPr>
          <w:p w14:paraId="5A4ACA5F" w14:textId="77777777" w:rsidR="000322B3" w:rsidRPr="00A7421F" w:rsidRDefault="000322B3">
            <w:pPr>
              <w:rPr>
                <w:rFonts w:ascii="Arial" w:hAnsi="Arial" w:cs="Arial"/>
                <w:color w:val="000000"/>
              </w:rPr>
            </w:pPr>
            <w:r w:rsidRPr="00A7421F">
              <w:rPr>
                <w:rFonts w:ascii="Arial" w:hAnsi="Arial" w:cs="Arial"/>
                <w:color w:val="000000"/>
              </w:rPr>
              <w:t>Recreation</w:t>
            </w:r>
          </w:p>
        </w:tc>
        <w:tc>
          <w:tcPr>
            <w:tcW w:w="1566" w:type="dxa"/>
            <w:tcBorders>
              <w:top w:val="nil"/>
              <w:left w:val="nil"/>
              <w:bottom w:val="single" w:sz="4" w:space="0" w:color="auto"/>
              <w:right w:val="single" w:sz="4" w:space="0" w:color="auto"/>
            </w:tcBorders>
            <w:shd w:val="clear" w:color="auto" w:fill="auto"/>
            <w:noWrap/>
            <w:vAlign w:val="bottom"/>
            <w:hideMark/>
          </w:tcPr>
          <w:p w14:paraId="024275CF" w14:textId="77777777" w:rsidR="000322B3" w:rsidRPr="00A7421F" w:rsidRDefault="000322B3">
            <w:pPr>
              <w:rPr>
                <w:rFonts w:ascii="Arial" w:hAnsi="Arial" w:cs="Arial"/>
                <w:color w:val="000000"/>
              </w:rPr>
            </w:pPr>
            <w:r w:rsidRPr="00A7421F">
              <w:rPr>
                <w:rFonts w:ascii="Arial" w:hAnsi="Arial" w:cs="Arial"/>
                <w:color w:val="000000"/>
              </w:rPr>
              <w:t xml:space="preserve">        10,181 </w:t>
            </w:r>
          </w:p>
        </w:tc>
        <w:tc>
          <w:tcPr>
            <w:tcW w:w="2055" w:type="dxa"/>
            <w:tcBorders>
              <w:top w:val="nil"/>
              <w:left w:val="nil"/>
              <w:bottom w:val="single" w:sz="4" w:space="0" w:color="auto"/>
              <w:right w:val="single" w:sz="4" w:space="0" w:color="auto"/>
            </w:tcBorders>
            <w:shd w:val="clear" w:color="auto" w:fill="auto"/>
            <w:noWrap/>
            <w:vAlign w:val="bottom"/>
            <w:hideMark/>
          </w:tcPr>
          <w:p w14:paraId="4AAE2AC4" w14:textId="77777777" w:rsidR="000322B3" w:rsidRPr="00A7421F" w:rsidRDefault="000322B3">
            <w:pPr>
              <w:rPr>
                <w:rFonts w:ascii="Arial" w:hAnsi="Arial" w:cs="Arial"/>
                <w:color w:val="000000"/>
              </w:rPr>
            </w:pPr>
            <w:r w:rsidRPr="00A7421F">
              <w:rPr>
                <w:rFonts w:ascii="Arial" w:hAnsi="Arial" w:cs="Arial"/>
                <w:color w:val="000000"/>
              </w:rPr>
              <w:t xml:space="preserve"> 35,400/115,900 </w:t>
            </w:r>
          </w:p>
        </w:tc>
        <w:tc>
          <w:tcPr>
            <w:tcW w:w="1485" w:type="dxa"/>
            <w:tcBorders>
              <w:top w:val="nil"/>
              <w:left w:val="nil"/>
              <w:bottom w:val="single" w:sz="4" w:space="0" w:color="auto"/>
              <w:right w:val="single" w:sz="4" w:space="0" w:color="auto"/>
            </w:tcBorders>
            <w:shd w:val="clear" w:color="auto" w:fill="auto"/>
            <w:noWrap/>
            <w:vAlign w:val="bottom"/>
            <w:hideMark/>
          </w:tcPr>
          <w:p w14:paraId="16AB6D43" w14:textId="77777777" w:rsidR="000322B3" w:rsidRPr="00A7421F" w:rsidRDefault="000322B3">
            <w:pPr>
              <w:rPr>
                <w:rFonts w:ascii="Arial" w:hAnsi="Arial" w:cs="Arial"/>
                <w:color w:val="000000"/>
              </w:rPr>
            </w:pPr>
            <w:r w:rsidRPr="00A7421F">
              <w:rPr>
                <w:rFonts w:ascii="Arial" w:hAnsi="Arial" w:cs="Arial"/>
                <w:color w:val="000000"/>
              </w:rPr>
              <w:t xml:space="preserve">        18,913 </w:t>
            </w:r>
          </w:p>
        </w:tc>
        <w:tc>
          <w:tcPr>
            <w:tcW w:w="1676" w:type="dxa"/>
            <w:tcBorders>
              <w:top w:val="nil"/>
              <w:left w:val="nil"/>
              <w:bottom w:val="single" w:sz="4" w:space="0" w:color="auto"/>
              <w:right w:val="single" w:sz="4" w:space="0" w:color="auto"/>
            </w:tcBorders>
            <w:shd w:val="clear" w:color="auto" w:fill="auto"/>
            <w:noWrap/>
            <w:vAlign w:val="bottom"/>
            <w:hideMark/>
          </w:tcPr>
          <w:p w14:paraId="498B5577" w14:textId="77777777" w:rsidR="000322B3" w:rsidRPr="00A7421F" w:rsidRDefault="000322B3">
            <w:pPr>
              <w:rPr>
                <w:rFonts w:ascii="Arial" w:hAnsi="Arial" w:cs="Arial"/>
                <w:color w:val="000000"/>
                <w:highlight w:val="yellow"/>
              </w:rPr>
            </w:pPr>
            <w:r w:rsidRPr="00A7421F">
              <w:rPr>
                <w:rFonts w:ascii="Arial" w:hAnsi="Arial" w:cs="Arial"/>
                <w:color w:val="000000"/>
                <w:highlight w:val="yellow"/>
              </w:rPr>
              <w:t xml:space="preserve">        29,094 </w:t>
            </w:r>
          </w:p>
        </w:tc>
      </w:tr>
      <w:tr w:rsidR="000322B3" w:rsidRPr="00A7421F" w14:paraId="6DF3EF01" w14:textId="77777777" w:rsidTr="00D321C0">
        <w:trPr>
          <w:trHeight w:val="241"/>
        </w:trPr>
        <w:tc>
          <w:tcPr>
            <w:tcW w:w="1909" w:type="dxa"/>
            <w:tcBorders>
              <w:top w:val="nil"/>
              <w:left w:val="single" w:sz="4" w:space="0" w:color="auto"/>
              <w:bottom w:val="single" w:sz="4" w:space="0" w:color="auto"/>
              <w:right w:val="single" w:sz="4" w:space="0" w:color="auto"/>
            </w:tcBorders>
            <w:shd w:val="clear" w:color="auto" w:fill="auto"/>
            <w:vAlign w:val="bottom"/>
            <w:hideMark/>
          </w:tcPr>
          <w:p w14:paraId="0D4F91F1" w14:textId="77777777" w:rsidR="000322B3" w:rsidRPr="00A7421F" w:rsidRDefault="000322B3">
            <w:pPr>
              <w:rPr>
                <w:rFonts w:ascii="Arial" w:hAnsi="Arial" w:cs="Arial"/>
                <w:color w:val="000000"/>
              </w:rPr>
            </w:pPr>
            <w:r w:rsidRPr="00A7421F">
              <w:rPr>
                <w:rFonts w:ascii="Arial" w:hAnsi="Arial" w:cs="Arial"/>
                <w:color w:val="000000"/>
              </w:rPr>
              <w:t>Facility</w:t>
            </w:r>
          </w:p>
        </w:tc>
        <w:tc>
          <w:tcPr>
            <w:tcW w:w="1566" w:type="dxa"/>
            <w:tcBorders>
              <w:top w:val="nil"/>
              <w:left w:val="nil"/>
              <w:bottom w:val="single" w:sz="4" w:space="0" w:color="auto"/>
              <w:right w:val="single" w:sz="4" w:space="0" w:color="auto"/>
            </w:tcBorders>
            <w:shd w:val="clear" w:color="auto" w:fill="auto"/>
            <w:noWrap/>
            <w:vAlign w:val="bottom"/>
            <w:hideMark/>
          </w:tcPr>
          <w:p w14:paraId="409E9209" w14:textId="77777777" w:rsidR="000322B3" w:rsidRPr="00A7421F" w:rsidRDefault="000322B3">
            <w:pPr>
              <w:rPr>
                <w:rFonts w:ascii="Arial" w:hAnsi="Arial" w:cs="Arial"/>
                <w:color w:val="000000"/>
              </w:rPr>
            </w:pPr>
            <w:r w:rsidRPr="00A7421F">
              <w:rPr>
                <w:rFonts w:ascii="Arial" w:hAnsi="Arial" w:cs="Arial"/>
                <w:color w:val="000000"/>
              </w:rPr>
              <w:t xml:space="preserve">          8,195 </w:t>
            </w:r>
          </w:p>
        </w:tc>
        <w:tc>
          <w:tcPr>
            <w:tcW w:w="2055" w:type="dxa"/>
            <w:tcBorders>
              <w:top w:val="nil"/>
              <w:left w:val="nil"/>
              <w:bottom w:val="single" w:sz="4" w:space="0" w:color="auto"/>
              <w:right w:val="single" w:sz="4" w:space="0" w:color="auto"/>
            </w:tcBorders>
            <w:shd w:val="clear" w:color="auto" w:fill="auto"/>
            <w:noWrap/>
            <w:vAlign w:val="bottom"/>
            <w:hideMark/>
          </w:tcPr>
          <w:p w14:paraId="1E552D30" w14:textId="77777777" w:rsidR="000322B3" w:rsidRPr="00A7421F" w:rsidRDefault="000322B3">
            <w:pPr>
              <w:rPr>
                <w:rFonts w:ascii="Arial" w:hAnsi="Arial" w:cs="Arial"/>
                <w:color w:val="000000"/>
              </w:rPr>
            </w:pPr>
            <w:r w:rsidRPr="00A7421F">
              <w:rPr>
                <w:rFonts w:ascii="Arial" w:hAnsi="Arial" w:cs="Arial"/>
                <w:color w:val="000000"/>
              </w:rPr>
              <w:t xml:space="preserve"> 56,500/115,900 </w:t>
            </w:r>
          </w:p>
        </w:tc>
        <w:tc>
          <w:tcPr>
            <w:tcW w:w="1485" w:type="dxa"/>
            <w:tcBorders>
              <w:top w:val="nil"/>
              <w:left w:val="nil"/>
              <w:bottom w:val="single" w:sz="4" w:space="0" w:color="auto"/>
              <w:right w:val="single" w:sz="4" w:space="0" w:color="auto"/>
            </w:tcBorders>
            <w:shd w:val="clear" w:color="auto" w:fill="auto"/>
            <w:noWrap/>
            <w:vAlign w:val="bottom"/>
            <w:hideMark/>
          </w:tcPr>
          <w:p w14:paraId="44B3585D" w14:textId="77777777" w:rsidR="000322B3" w:rsidRPr="00A7421F" w:rsidRDefault="000322B3">
            <w:pPr>
              <w:rPr>
                <w:rFonts w:ascii="Arial" w:hAnsi="Arial" w:cs="Arial"/>
                <w:color w:val="000000"/>
              </w:rPr>
            </w:pPr>
            <w:r w:rsidRPr="00A7421F">
              <w:rPr>
                <w:rFonts w:ascii="Arial" w:hAnsi="Arial" w:cs="Arial"/>
                <w:color w:val="000000"/>
              </w:rPr>
              <w:t xml:space="preserve">        30,186 </w:t>
            </w:r>
          </w:p>
        </w:tc>
        <w:tc>
          <w:tcPr>
            <w:tcW w:w="1676" w:type="dxa"/>
            <w:tcBorders>
              <w:top w:val="nil"/>
              <w:left w:val="nil"/>
              <w:bottom w:val="single" w:sz="4" w:space="0" w:color="auto"/>
              <w:right w:val="single" w:sz="4" w:space="0" w:color="auto"/>
            </w:tcBorders>
            <w:shd w:val="clear" w:color="auto" w:fill="auto"/>
            <w:noWrap/>
            <w:vAlign w:val="bottom"/>
            <w:hideMark/>
          </w:tcPr>
          <w:p w14:paraId="2F51BE07" w14:textId="77777777" w:rsidR="000322B3" w:rsidRPr="00A7421F" w:rsidRDefault="000322B3">
            <w:pPr>
              <w:rPr>
                <w:rFonts w:ascii="Arial" w:hAnsi="Arial" w:cs="Arial"/>
                <w:color w:val="000000"/>
                <w:highlight w:val="yellow"/>
              </w:rPr>
            </w:pPr>
            <w:r w:rsidRPr="00A7421F">
              <w:rPr>
                <w:rFonts w:ascii="Arial" w:hAnsi="Arial" w:cs="Arial"/>
                <w:color w:val="000000"/>
                <w:highlight w:val="yellow"/>
              </w:rPr>
              <w:t xml:space="preserve">        38,381 </w:t>
            </w:r>
          </w:p>
        </w:tc>
      </w:tr>
      <w:tr w:rsidR="000322B3" w:rsidRPr="00A7421F" w14:paraId="5A18BA76" w14:textId="77777777" w:rsidTr="00D321C0">
        <w:trPr>
          <w:trHeight w:val="241"/>
        </w:trPr>
        <w:tc>
          <w:tcPr>
            <w:tcW w:w="1909" w:type="dxa"/>
            <w:tcBorders>
              <w:top w:val="nil"/>
              <w:left w:val="single" w:sz="4" w:space="0" w:color="auto"/>
              <w:bottom w:val="single" w:sz="4" w:space="0" w:color="auto"/>
              <w:right w:val="single" w:sz="4" w:space="0" w:color="auto"/>
            </w:tcBorders>
            <w:shd w:val="clear" w:color="auto" w:fill="auto"/>
            <w:vAlign w:val="bottom"/>
            <w:hideMark/>
          </w:tcPr>
          <w:p w14:paraId="4224D8BF" w14:textId="77777777" w:rsidR="000322B3" w:rsidRPr="00A7421F" w:rsidRDefault="000322B3">
            <w:pPr>
              <w:rPr>
                <w:rFonts w:ascii="Arial" w:hAnsi="Arial" w:cs="Arial"/>
                <w:color w:val="000000"/>
              </w:rPr>
            </w:pPr>
            <w:r w:rsidRPr="00A7421F">
              <w:rPr>
                <w:rFonts w:ascii="Arial" w:hAnsi="Arial" w:cs="Arial"/>
                <w:color w:val="000000"/>
              </w:rPr>
              <w:t>Housekeeping</w:t>
            </w:r>
          </w:p>
        </w:tc>
        <w:tc>
          <w:tcPr>
            <w:tcW w:w="1566" w:type="dxa"/>
            <w:tcBorders>
              <w:top w:val="nil"/>
              <w:left w:val="nil"/>
              <w:bottom w:val="single" w:sz="4" w:space="0" w:color="auto"/>
              <w:right w:val="single" w:sz="4" w:space="0" w:color="auto"/>
            </w:tcBorders>
            <w:shd w:val="clear" w:color="auto" w:fill="auto"/>
            <w:noWrap/>
            <w:vAlign w:val="bottom"/>
            <w:hideMark/>
          </w:tcPr>
          <w:p w14:paraId="1A9BFA12" w14:textId="77777777" w:rsidR="000322B3" w:rsidRPr="00A7421F" w:rsidRDefault="000322B3">
            <w:pPr>
              <w:rPr>
                <w:rFonts w:ascii="Arial" w:hAnsi="Arial" w:cs="Arial"/>
                <w:color w:val="000000"/>
              </w:rPr>
            </w:pPr>
            <w:r w:rsidRPr="00A7421F">
              <w:rPr>
                <w:rFonts w:ascii="Arial" w:hAnsi="Arial" w:cs="Arial"/>
                <w:color w:val="000000"/>
              </w:rPr>
              <w:t xml:space="preserve">          8,145 </w:t>
            </w:r>
          </w:p>
        </w:tc>
        <w:tc>
          <w:tcPr>
            <w:tcW w:w="2055" w:type="dxa"/>
            <w:tcBorders>
              <w:top w:val="nil"/>
              <w:left w:val="nil"/>
              <w:bottom w:val="single" w:sz="4" w:space="0" w:color="auto"/>
              <w:right w:val="single" w:sz="4" w:space="0" w:color="auto"/>
            </w:tcBorders>
            <w:shd w:val="clear" w:color="auto" w:fill="auto"/>
            <w:noWrap/>
            <w:vAlign w:val="bottom"/>
            <w:hideMark/>
          </w:tcPr>
          <w:p w14:paraId="6CD5407B" w14:textId="77777777" w:rsidR="000322B3" w:rsidRPr="00A7421F" w:rsidRDefault="000322B3">
            <w:pPr>
              <w:rPr>
                <w:rFonts w:ascii="Arial" w:hAnsi="Arial" w:cs="Arial"/>
                <w:color w:val="000000"/>
              </w:rPr>
            </w:pPr>
            <w:r w:rsidRPr="00A7421F">
              <w:rPr>
                <w:rFonts w:ascii="Arial" w:hAnsi="Arial" w:cs="Arial"/>
                <w:color w:val="000000"/>
              </w:rPr>
              <w:t xml:space="preserve"> 3,200/115,900 </w:t>
            </w:r>
          </w:p>
        </w:tc>
        <w:tc>
          <w:tcPr>
            <w:tcW w:w="1485" w:type="dxa"/>
            <w:tcBorders>
              <w:top w:val="nil"/>
              <w:left w:val="nil"/>
              <w:bottom w:val="single" w:sz="4" w:space="0" w:color="auto"/>
              <w:right w:val="single" w:sz="4" w:space="0" w:color="auto"/>
            </w:tcBorders>
            <w:shd w:val="clear" w:color="auto" w:fill="auto"/>
            <w:noWrap/>
            <w:vAlign w:val="bottom"/>
            <w:hideMark/>
          </w:tcPr>
          <w:p w14:paraId="4C179483" w14:textId="77777777" w:rsidR="000322B3" w:rsidRPr="00A7421F" w:rsidRDefault="000322B3">
            <w:pPr>
              <w:rPr>
                <w:rFonts w:ascii="Arial" w:hAnsi="Arial" w:cs="Arial"/>
                <w:color w:val="000000"/>
              </w:rPr>
            </w:pPr>
            <w:r w:rsidRPr="00A7421F">
              <w:rPr>
                <w:rFonts w:ascii="Arial" w:hAnsi="Arial" w:cs="Arial"/>
                <w:color w:val="000000"/>
              </w:rPr>
              <w:t xml:space="preserve">          1,710 </w:t>
            </w:r>
          </w:p>
        </w:tc>
        <w:tc>
          <w:tcPr>
            <w:tcW w:w="1676" w:type="dxa"/>
            <w:tcBorders>
              <w:top w:val="nil"/>
              <w:left w:val="nil"/>
              <w:bottom w:val="single" w:sz="4" w:space="0" w:color="auto"/>
              <w:right w:val="single" w:sz="4" w:space="0" w:color="auto"/>
            </w:tcBorders>
            <w:shd w:val="clear" w:color="auto" w:fill="auto"/>
            <w:noWrap/>
            <w:vAlign w:val="bottom"/>
            <w:hideMark/>
          </w:tcPr>
          <w:p w14:paraId="3FA939BC" w14:textId="77777777" w:rsidR="000322B3" w:rsidRPr="00A7421F" w:rsidRDefault="000322B3">
            <w:pPr>
              <w:rPr>
                <w:rFonts w:ascii="Arial" w:hAnsi="Arial" w:cs="Arial"/>
                <w:color w:val="000000"/>
                <w:highlight w:val="yellow"/>
              </w:rPr>
            </w:pPr>
            <w:r w:rsidRPr="00A7421F">
              <w:rPr>
                <w:rFonts w:ascii="Arial" w:hAnsi="Arial" w:cs="Arial"/>
                <w:color w:val="000000"/>
                <w:highlight w:val="yellow"/>
              </w:rPr>
              <w:t xml:space="preserve">          9,855 </w:t>
            </w:r>
          </w:p>
        </w:tc>
      </w:tr>
      <w:tr w:rsidR="000322B3" w:rsidRPr="00A7421F" w14:paraId="182EF9B6" w14:textId="77777777" w:rsidTr="00D321C0">
        <w:trPr>
          <w:trHeight w:val="241"/>
        </w:trPr>
        <w:tc>
          <w:tcPr>
            <w:tcW w:w="1909" w:type="dxa"/>
            <w:tcBorders>
              <w:top w:val="nil"/>
              <w:left w:val="single" w:sz="4" w:space="0" w:color="auto"/>
              <w:bottom w:val="single" w:sz="4" w:space="0" w:color="auto"/>
              <w:right w:val="single" w:sz="4" w:space="0" w:color="auto"/>
            </w:tcBorders>
            <w:shd w:val="clear" w:color="auto" w:fill="auto"/>
            <w:vAlign w:val="bottom"/>
            <w:hideMark/>
          </w:tcPr>
          <w:p w14:paraId="01B6208E" w14:textId="77777777" w:rsidR="000322B3" w:rsidRPr="00A7421F" w:rsidRDefault="000322B3">
            <w:pPr>
              <w:rPr>
                <w:rFonts w:ascii="Arial" w:hAnsi="Arial" w:cs="Arial"/>
                <w:color w:val="000000"/>
              </w:rPr>
            </w:pPr>
            <w:r w:rsidRPr="00A7421F">
              <w:rPr>
                <w:rFonts w:ascii="Arial" w:hAnsi="Arial" w:cs="Arial"/>
                <w:color w:val="000000"/>
              </w:rPr>
              <w:t>Total</w:t>
            </w:r>
          </w:p>
        </w:tc>
        <w:tc>
          <w:tcPr>
            <w:tcW w:w="1566" w:type="dxa"/>
            <w:tcBorders>
              <w:top w:val="nil"/>
              <w:left w:val="nil"/>
              <w:bottom w:val="single" w:sz="4" w:space="0" w:color="auto"/>
              <w:right w:val="single" w:sz="4" w:space="0" w:color="auto"/>
            </w:tcBorders>
            <w:shd w:val="clear" w:color="auto" w:fill="auto"/>
            <w:noWrap/>
            <w:vAlign w:val="bottom"/>
            <w:hideMark/>
          </w:tcPr>
          <w:p w14:paraId="430B9957" w14:textId="77777777" w:rsidR="000322B3" w:rsidRPr="00A7421F" w:rsidRDefault="000322B3">
            <w:pPr>
              <w:rPr>
                <w:rFonts w:ascii="Arial" w:hAnsi="Arial" w:cs="Arial"/>
                <w:color w:val="000000"/>
              </w:rPr>
            </w:pPr>
            <w:r w:rsidRPr="00A7421F">
              <w:rPr>
                <w:rFonts w:ascii="Arial" w:hAnsi="Arial" w:cs="Arial"/>
                <w:color w:val="000000"/>
              </w:rPr>
              <w:t xml:space="preserve"> $   295,308 </w:t>
            </w:r>
          </w:p>
        </w:tc>
        <w:tc>
          <w:tcPr>
            <w:tcW w:w="2055" w:type="dxa"/>
            <w:tcBorders>
              <w:top w:val="nil"/>
              <w:left w:val="nil"/>
              <w:bottom w:val="single" w:sz="4" w:space="0" w:color="auto"/>
              <w:right w:val="single" w:sz="4" w:space="0" w:color="auto"/>
            </w:tcBorders>
            <w:shd w:val="clear" w:color="auto" w:fill="auto"/>
            <w:noWrap/>
            <w:vAlign w:val="bottom"/>
            <w:hideMark/>
          </w:tcPr>
          <w:p w14:paraId="2F066976" w14:textId="77777777" w:rsidR="000322B3" w:rsidRPr="00A7421F" w:rsidRDefault="000322B3">
            <w:pPr>
              <w:rPr>
                <w:rFonts w:ascii="Arial" w:hAnsi="Arial" w:cs="Arial"/>
                <w:color w:val="000000"/>
              </w:rPr>
            </w:pPr>
            <w:r w:rsidRPr="00A7421F">
              <w:rPr>
                <w:rFonts w:ascii="Arial" w:hAnsi="Arial" w:cs="Arial"/>
                <w:color w:val="000000"/>
              </w:rPr>
              <w:t> </w:t>
            </w:r>
          </w:p>
        </w:tc>
        <w:tc>
          <w:tcPr>
            <w:tcW w:w="1485" w:type="dxa"/>
            <w:tcBorders>
              <w:top w:val="nil"/>
              <w:left w:val="nil"/>
              <w:bottom w:val="single" w:sz="4" w:space="0" w:color="auto"/>
              <w:right w:val="single" w:sz="4" w:space="0" w:color="auto"/>
            </w:tcBorders>
            <w:shd w:val="clear" w:color="auto" w:fill="auto"/>
            <w:noWrap/>
            <w:vAlign w:val="bottom"/>
            <w:hideMark/>
          </w:tcPr>
          <w:p w14:paraId="2408AFF5" w14:textId="77777777" w:rsidR="000322B3" w:rsidRPr="00A7421F" w:rsidRDefault="000322B3">
            <w:pPr>
              <w:rPr>
                <w:rFonts w:ascii="Arial" w:hAnsi="Arial" w:cs="Arial"/>
                <w:color w:val="000000"/>
              </w:rPr>
            </w:pPr>
            <w:r w:rsidRPr="00A7421F">
              <w:rPr>
                <w:rFonts w:ascii="Arial" w:hAnsi="Arial" w:cs="Arial"/>
                <w:color w:val="000000"/>
              </w:rPr>
              <w:t xml:space="preserve">        61,921 </w:t>
            </w:r>
          </w:p>
        </w:tc>
        <w:tc>
          <w:tcPr>
            <w:tcW w:w="1676" w:type="dxa"/>
            <w:tcBorders>
              <w:top w:val="nil"/>
              <w:left w:val="nil"/>
              <w:bottom w:val="single" w:sz="4" w:space="0" w:color="auto"/>
              <w:right w:val="single" w:sz="4" w:space="0" w:color="auto"/>
            </w:tcBorders>
            <w:shd w:val="clear" w:color="auto" w:fill="auto"/>
            <w:noWrap/>
            <w:vAlign w:val="bottom"/>
            <w:hideMark/>
          </w:tcPr>
          <w:p w14:paraId="7C53068B" w14:textId="77777777" w:rsidR="000322B3" w:rsidRPr="00A7421F" w:rsidRDefault="000322B3">
            <w:pPr>
              <w:rPr>
                <w:rFonts w:ascii="Arial" w:hAnsi="Arial" w:cs="Arial"/>
                <w:color w:val="000000"/>
                <w:highlight w:val="yellow"/>
              </w:rPr>
            </w:pPr>
            <w:r w:rsidRPr="00A7421F">
              <w:rPr>
                <w:rFonts w:ascii="Arial" w:hAnsi="Arial" w:cs="Arial"/>
                <w:color w:val="000000"/>
                <w:highlight w:val="yellow"/>
              </w:rPr>
              <w:t xml:space="preserve"> $   357,229 </w:t>
            </w:r>
          </w:p>
        </w:tc>
      </w:tr>
    </w:tbl>
    <w:p w14:paraId="085D4D32" w14:textId="6F7D1B79" w:rsidR="000322B3" w:rsidRPr="00A7421F" w:rsidRDefault="000322B3" w:rsidP="00835594">
      <w:pPr>
        <w:rPr>
          <w:rFonts w:ascii="Arial" w:hAnsi="Arial" w:cs="Arial"/>
        </w:rPr>
      </w:pPr>
    </w:p>
    <w:p w14:paraId="2D93E672" w14:textId="1F110859" w:rsidR="001A09B7" w:rsidRPr="00A7421F" w:rsidRDefault="001A09B7" w:rsidP="00835594">
      <w:pPr>
        <w:rPr>
          <w:rFonts w:ascii="Arial" w:hAnsi="Arial" w:cs="Arial"/>
          <w:b/>
          <w:bCs/>
        </w:rPr>
      </w:pPr>
      <w:r w:rsidRPr="00A7421F">
        <w:rPr>
          <w:rFonts w:ascii="Arial" w:hAnsi="Arial" w:cs="Arial"/>
          <w:b/>
          <w:bCs/>
        </w:rPr>
        <w:t>Other overhead costs allocated to all direct costs (Based on Sq. Ft. per department)</w:t>
      </w:r>
    </w:p>
    <w:tbl>
      <w:tblPr>
        <w:tblW w:w="8588" w:type="dxa"/>
        <w:tblLook w:val="04A0" w:firstRow="1" w:lastRow="0" w:firstColumn="1" w:lastColumn="0" w:noHBand="0" w:noVBand="1"/>
      </w:tblPr>
      <w:tblGrid>
        <w:gridCol w:w="1906"/>
        <w:gridCol w:w="1513"/>
        <w:gridCol w:w="2143"/>
        <w:gridCol w:w="1513"/>
        <w:gridCol w:w="1513"/>
      </w:tblGrid>
      <w:tr w:rsidR="00D321C0" w:rsidRPr="00A7421F" w14:paraId="47221D5F" w14:textId="77777777" w:rsidTr="00D321C0">
        <w:trPr>
          <w:trHeight w:val="149"/>
        </w:trPr>
        <w:tc>
          <w:tcPr>
            <w:tcW w:w="1906" w:type="dxa"/>
            <w:tcBorders>
              <w:top w:val="single" w:sz="4" w:space="0" w:color="auto"/>
              <w:left w:val="single" w:sz="4" w:space="0" w:color="auto"/>
              <w:bottom w:val="single" w:sz="4" w:space="0" w:color="auto"/>
              <w:right w:val="single" w:sz="4" w:space="0" w:color="auto"/>
            </w:tcBorders>
            <w:shd w:val="clear" w:color="auto" w:fill="auto"/>
            <w:hideMark/>
          </w:tcPr>
          <w:p w14:paraId="1DC52F7B" w14:textId="77777777" w:rsidR="000322B3" w:rsidRPr="00A7421F" w:rsidRDefault="000322B3">
            <w:pPr>
              <w:jc w:val="center"/>
              <w:rPr>
                <w:rFonts w:ascii="Arial" w:hAnsi="Arial" w:cs="Arial"/>
                <w:color w:val="000000"/>
              </w:rPr>
            </w:pPr>
            <w:r w:rsidRPr="00A7421F">
              <w:rPr>
                <w:rFonts w:ascii="Arial" w:hAnsi="Arial" w:cs="Arial"/>
                <w:color w:val="000000"/>
              </w:rPr>
              <w:t> </w:t>
            </w:r>
          </w:p>
        </w:tc>
        <w:tc>
          <w:tcPr>
            <w:tcW w:w="1513" w:type="dxa"/>
            <w:tcBorders>
              <w:top w:val="single" w:sz="4" w:space="0" w:color="auto"/>
              <w:left w:val="nil"/>
              <w:bottom w:val="single" w:sz="4" w:space="0" w:color="auto"/>
              <w:right w:val="single" w:sz="4" w:space="0" w:color="auto"/>
            </w:tcBorders>
            <w:shd w:val="clear" w:color="auto" w:fill="auto"/>
            <w:hideMark/>
          </w:tcPr>
          <w:p w14:paraId="30BB5096" w14:textId="77777777" w:rsidR="000322B3" w:rsidRPr="00A7421F" w:rsidRDefault="000322B3">
            <w:pPr>
              <w:jc w:val="center"/>
              <w:rPr>
                <w:rFonts w:ascii="Arial" w:hAnsi="Arial" w:cs="Arial"/>
                <w:color w:val="000000"/>
              </w:rPr>
            </w:pPr>
            <w:r w:rsidRPr="00A7421F">
              <w:rPr>
                <w:rFonts w:ascii="Arial" w:hAnsi="Arial" w:cs="Arial"/>
                <w:color w:val="000000"/>
              </w:rPr>
              <w:t>Cost before overhead Allocation</w:t>
            </w:r>
          </w:p>
        </w:tc>
        <w:tc>
          <w:tcPr>
            <w:tcW w:w="2143" w:type="dxa"/>
            <w:tcBorders>
              <w:top w:val="single" w:sz="4" w:space="0" w:color="auto"/>
              <w:left w:val="nil"/>
              <w:bottom w:val="single" w:sz="4" w:space="0" w:color="auto"/>
              <w:right w:val="single" w:sz="4" w:space="0" w:color="auto"/>
            </w:tcBorders>
            <w:shd w:val="clear" w:color="auto" w:fill="auto"/>
            <w:hideMark/>
          </w:tcPr>
          <w:p w14:paraId="1D0F483C" w14:textId="77777777" w:rsidR="000322B3" w:rsidRPr="00A7421F" w:rsidRDefault="000322B3">
            <w:pPr>
              <w:jc w:val="center"/>
              <w:rPr>
                <w:rFonts w:ascii="Arial" w:hAnsi="Arial" w:cs="Arial"/>
                <w:color w:val="000000"/>
              </w:rPr>
            </w:pPr>
            <w:r w:rsidRPr="00A7421F">
              <w:rPr>
                <w:rFonts w:ascii="Arial" w:hAnsi="Arial" w:cs="Arial"/>
                <w:color w:val="000000"/>
              </w:rPr>
              <w:t>Proportion</w:t>
            </w:r>
          </w:p>
        </w:tc>
        <w:tc>
          <w:tcPr>
            <w:tcW w:w="1513" w:type="dxa"/>
            <w:tcBorders>
              <w:top w:val="single" w:sz="4" w:space="0" w:color="auto"/>
              <w:left w:val="nil"/>
              <w:bottom w:val="single" w:sz="4" w:space="0" w:color="auto"/>
              <w:right w:val="single" w:sz="4" w:space="0" w:color="auto"/>
            </w:tcBorders>
            <w:shd w:val="clear" w:color="auto" w:fill="auto"/>
            <w:hideMark/>
          </w:tcPr>
          <w:p w14:paraId="6E52F30C" w14:textId="77777777" w:rsidR="000322B3" w:rsidRPr="00A7421F" w:rsidRDefault="000322B3">
            <w:pPr>
              <w:jc w:val="center"/>
              <w:rPr>
                <w:rFonts w:ascii="Arial" w:hAnsi="Arial" w:cs="Arial"/>
                <w:color w:val="000000"/>
              </w:rPr>
            </w:pPr>
            <w:r w:rsidRPr="00A7421F">
              <w:rPr>
                <w:rFonts w:ascii="Arial" w:hAnsi="Arial" w:cs="Arial"/>
                <w:color w:val="000000"/>
              </w:rPr>
              <w:t>Allocation from Overhead</w:t>
            </w:r>
          </w:p>
        </w:tc>
        <w:tc>
          <w:tcPr>
            <w:tcW w:w="1513" w:type="dxa"/>
            <w:tcBorders>
              <w:top w:val="single" w:sz="4" w:space="0" w:color="auto"/>
              <w:left w:val="nil"/>
              <w:bottom w:val="single" w:sz="4" w:space="0" w:color="auto"/>
              <w:right w:val="single" w:sz="4" w:space="0" w:color="auto"/>
            </w:tcBorders>
            <w:shd w:val="clear" w:color="auto" w:fill="auto"/>
            <w:hideMark/>
          </w:tcPr>
          <w:p w14:paraId="7F42F79C" w14:textId="77777777" w:rsidR="000322B3" w:rsidRPr="00A7421F" w:rsidRDefault="000322B3">
            <w:pPr>
              <w:jc w:val="center"/>
              <w:rPr>
                <w:rFonts w:ascii="Arial" w:hAnsi="Arial" w:cs="Arial"/>
                <w:color w:val="000000"/>
              </w:rPr>
            </w:pPr>
            <w:r w:rsidRPr="00A7421F">
              <w:rPr>
                <w:rFonts w:ascii="Arial" w:hAnsi="Arial" w:cs="Arial"/>
                <w:color w:val="000000"/>
              </w:rPr>
              <w:t>Cost after Allocation</w:t>
            </w:r>
          </w:p>
        </w:tc>
      </w:tr>
      <w:tr w:rsidR="000322B3" w:rsidRPr="00A7421F" w14:paraId="74A4038C" w14:textId="77777777" w:rsidTr="00D321C0">
        <w:trPr>
          <w:trHeight w:val="154"/>
        </w:trPr>
        <w:tc>
          <w:tcPr>
            <w:tcW w:w="1906" w:type="dxa"/>
            <w:tcBorders>
              <w:top w:val="nil"/>
              <w:left w:val="single" w:sz="4" w:space="0" w:color="auto"/>
              <w:bottom w:val="single" w:sz="4" w:space="0" w:color="auto"/>
              <w:right w:val="single" w:sz="4" w:space="0" w:color="auto"/>
            </w:tcBorders>
            <w:shd w:val="clear" w:color="auto" w:fill="auto"/>
            <w:vAlign w:val="bottom"/>
            <w:hideMark/>
          </w:tcPr>
          <w:p w14:paraId="02CDAF8A" w14:textId="77777777" w:rsidR="000322B3" w:rsidRPr="00A7421F" w:rsidRDefault="000322B3">
            <w:pPr>
              <w:rPr>
                <w:rFonts w:ascii="Arial" w:hAnsi="Arial" w:cs="Arial"/>
                <w:color w:val="000000"/>
              </w:rPr>
            </w:pPr>
            <w:r w:rsidRPr="00A7421F">
              <w:rPr>
                <w:rFonts w:ascii="Arial" w:hAnsi="Arial" w:cs="Arial"/>
                <w:color w:val="000000"/>
              </w:rPr>
              <w:t>Food services</w:t>
            </w:r>
          </w:p>
        </w:tc>
        <w:tc>
          <w:tcPr>
            <w:tcW w:w="1513" w:type="dxa"/>
            <w:tcBorders>
              <w:top w:val="nil"/>
              <w:left w:val="nil"/>
              <w:bottom w:val="single" w:sz="4" w:space="0" w:color="auto"/>
              <w:right w:val="single" w:sz="4" w:space="0" w:color="auto"/>
            </w:tcBorders>
            <w:shd w:val="clear" w:color="auto" w:fill="auto"/>
            <w:noWrap/>
            <w:vAlign w:val="bottom"/>
            <w:hideMark/>
          </w:tcPr>
          <w:p w14:paraId="27D3F56F" w14:textId="77777777" w:rsidR="000322B3" w:rsidRPr="00A7421F" w:rsidRDefault="000322B3">
            <w:pPr>
              <w:rPr>
                <w:rFonts w:ascii="Arial" w:hAnsi="Arial" w:cs="Arial"/>
                <w:color w:val="000000"/>
              </w:rPr>
            </w:pPr>
            <w:r w:rsidRPr="00A7421F">
              <w:rPr>
                <w:rFonts w:ascii="Arial" w:hAnsi="Arial" w:cs="Arial"/>
                <w:color w:val="000000"/>
              </w:rPr>
              <w:t> </w:t>
            </w:r>
          </w:p>
        </w:tc>
        <w:tc>
          <w:tcPr>
            <w:tcW w:w="2143" w:type="dxa"/>
            <w:tcBorders>
              <w:top w:val="nil"/>
              <w:left w:val="nil"/>
              <w:bottom w:val="single" w:sz="4" w:space="0" w:color="auto"/>
              <w:right w:val="single" w:sz="4" w:space="0" w:color="auto"/>
            </w:tcBorders>
            <w:shd w:val="clear" w:color="auto" w:fill="auto"/>
            <w:noWrap/>
            <w:vAlign w:val="bottom"/>
            <w:hideMark/>
          </w:tcPr>
          <w:p w14:paraId="097B74ED" w14:textId="77777777" w:rsidR="000322B3" w:rsidRPr="00A7421F" w:rsidRDefault="000322B3">
            <w:pPr>
              <w:rPr>
                <w:rFonts w:ascii="Arial" w:hAnsi="Arial" w:cs="Arial"/>
                <w:color w:val="000000"/>
              </w:rPr>
            </w:pPr>
            <w:r w:rsidRPr="00A7421F">
              <w:rPr>
                <w:rFonts w:ascii="Arial" w:hAnsi="Arial" w:cs="Arial"/>
                <w:color w:val="000000"/>
              </w:rPr>
              <w:t xml:space="preserve"> 6,100/115,900 </w:t>
            </w:r>
          </w:p>
        </w:tc>
        <w:tc>
          <w:tcPr>
            <w:tcW w:w="1513" w:type="dxa"/>
            <w:tcBorders>
              <w:top w:val="nil"/>
              <w:left w:val="nil"/>
              <w:bottom w:val="single" w:sz="4" w:space="0" w:color="auto"/>
              <w:right w:val="single" w:sz="4" w:space="0" w:color="auto"/>
            </w:tcBorders>
            <w:shd w:val="clear" w:color="auto" w:fill="auto"/>
            <w:noWrap/>
            <w:vAlign w:val="bottom"/>
            <w:hideMark/>
          </w:tcPr>
          <w:p w14:paraId="60416B28" w14:textId="77777777" w:rsidR="000322B3" w:rsidRPr="00A7421F" w:rsidRDefault="000322B3">
            <w:pPr>
              <w:rPr>
                <w:rFonts w:ascii="Arial" w:hAnsi="Arial" w:cs="Arial"/>
                <w:color w:val="000000"/>
              </w:rPr>
            </w:pPr>
            <w:r w:rsidRPr="00A7421F">
              <w:rPr>
                <w:rFonts w:ascii="Arial" w:hAnsi="Arial" w:cs="Arial"/>
                <w:color w:val="000000"/>
              </w:rPr>
              <w:t xml:space="preserve">        27,482 </w:t>
            </w:r>
          </w:p>
        </w:tc>
        <w:tc>
          <w:tcPr>
            <w:tcW w:w="1513" w:type="dxa"/>
            <w:tcBorders>
              <w:top w:val="nil"/>
              <w:left w:val="nil"/>
              <w:bottom w:val="single" w:sz="4" w:space="0" w:color="auto"/>
              <w:right w:val="single" w:sz="4" w:space="0" w:color="auto"/>
            </w:tcBorders>
            <w:shd w:val="clear" w:color="auto" w:fill="auto"/>
            <w:noWrap/>
            <w:vAlign w:val="bottom"/>
            <w:hideMark/>
          </w:tcPr>
          <w:p w14:paraId="48B8CD2D" w14:textId="77777777" w:rsidR="000322B3" w:rsidRPr="00A7421F" w:rsidRDefault="000322B3">
            <w:pPr>
              <w:rPr>
                <w:rFonts w:ascii="Arial" w:hAnsi="Arial" w:cs="Arial"/>
                <w:color w:val="000000"/>
                <w:highlight w:val="yellow"/>
              </w:rPr>
            </w:pPr>
            <w:r w:rsidRPr="00A7421F">
              <w:rPr>
                <w:rFonts w:ascii="Arial" w:hAnsi="Arial" w:cs="Arial"/>
                <w:color w:val="000000"/>
                <w:highlight w:val="yellow"/>
              </w:rPr>
              <w:t xml:space="preserve"> $     27,482 </w:t>
            </w:r>
          </w:p>
        </w:tc>
      </w:tr>
      <w:tr w:rsidR="000322B3" w:rsidRPr="00A7421F" w14:paraId="0AFF19D3" w14:textId="77777777" w:rsidTr="00D321C0">
        <w:trPr>
          <w:trHeight w:val="310"/>
        </w:trPr>
        <w:tc>
          <w:tcPr>
            <w:tcW w:w="1906" w:type="dxa"/>
            <w:tcBorders>
              <w:top w:val="nil"/>
              <w:left w:val="single" w:sz="4" w:space="0" w:color="auto"/>
              <w:bottom w:val="single" w:sz="4" w:space="0" w:color="auto"/>
              <w:right w:val="single" w:sz="4" w:space="0" w:color="auto"/>
            </w:tcBorders>
            <w:shd w:val="clear" w:color="auto" w:fill="auto"/>
            <w:vAlign w:val="bottom"/>
            <w:hideMark/>
          </w:tcPr>
          <w:p w14:paraId="532907A5" w14:textId="77777777" w:rsidR="000322B3" w:rsidRPr="00A7421F" w:rsidRDefault="000322B3">
            <w:pPr>
              <w:rPr>
                <w:rFonts w:ascii="Arial" w:hAnsi="Arial" w:cs="Arial"/>
                <w:color w:val="000000"/>
              </w:rPr>
            </w:pPr>
            <w:r w:rsidRPr="00A7421F">
              <w:rPr>
                <w:rFonts w:ascii="Arial" w:hAnsi="Arial" w:cs="Arial"/>
                <w:color w:val="000000"/>
              </w:rPr>
              <w:t>Supporting services</w:t>
            </w:r>
          </w:p>
        </w:tc>
        <w:tc>
          <w:tcPr>
            <w:tcW w:w="1513" w:type="dxa"/>
            <w:tcBorders>
              <w:top w:val="nil"/>
              <w:left w:val="nil"/>
              <w:bottom w:val="single" w:sz="4" w:space="0" w:color="auto"/>
              <w:right w:val="single" w:sz="4" w:space="0" w:color="auto"/>
            </w:tcBorders>
            <w:shd w:val="clear" w:color="auto" w:fill="auto"/>
            <w:noWrap/>
            <w:vAlign w:val="bottom"/>
            <w:hideMark/>
          </w:tcPr>
          <w:p w14:paraId="68173375" w14:textId="77777777" w:rsidR="000322B3" w:rsidRPr="00A7421F" w:rsidRDefault="000322B3">
            <w:pPr>
              <w:rPr>
                <w:rFonts w:ascii="Arial" w:hAnsi="Arial" w:cs="Arial"/>
                <w:color w:val="000000"/>
              </w:rPr>
            </w:pPr>
            <w:r w:rsidRPr="00A7421F">
              <w:rPr>
                <w:rFonts w:ascii="Arial" w:hAnsi="Arial" w:cs="Arial"/>
                <w:color w:val="000000"/>
              </w:rPr>
              <w:t> </w:t>
            </w:r>
          </w:p>
        </w:tc>
        <w:tc>
          <w:tcPr>
            <w:tcW w:w="2143" w:type="dxa"/>
            <w:tcBorders>
              <w:top w:val="nil"/>
              <w:left w:val="nil"/>
              <w:bottom w:val="single" w:sz="4" w:space="0" w:color="auto"/>
              <w:right w:val="single" w:sz="4" w:space="0" w:color="auto"/>
            </w:tcBorders>
            <w:shd w:val="clear" w:color="auto" w:fill="auto"/>
            <w:noWrap/>
            <w:vAlign w:val="bottom"/>
            <w:hideMark/>
          </w:tcPr>
          <w:p w14:paraId="5D1E0CA2" w14:textId="77777777" w:rsidR="000322B3" w:rsidRPr="00A7421F" w:rsidRDefault="000322B3">
            <w:pPr>
              <w:rPr>
                <w:rFonts w:ascii="Arial" w:hAnsi="Arial" w:cs="Arial"/>
                <w:color w:val="000000"/>
              </w:rPr>
            </w:pPr>
            <w:r w:rsidRPr="00A7421F">
              <w:rPr>
                <w:rFonts w:ascii="Arial" w:hAnsi="Arial" w:cs="Arial"/>
                <w:color w:val="000000"/>
              </w:rPr>
              <w:t xml:space="preserve"> 10,200/115,900 </w:t>
            </w:r>
          </w:p>
        </w:tc>
        <w:tc>
          <w:tcPr>
            <w:tcW w:w="1513" w:type="dxa"/>
            <w:tcBorders>
              <w:top w:val="nil"/>
              <w:left w:val="nil"/>
              <w:bottom w:val="single" w:sz="4" w:space="0" w:color="auto"/>
              <w:right w:val="single" w:sz="4" w:space="0" w:color="auto"/>
            </w:tcBorders>
            <w:shd w:val="clear" w:color="auto" w:fill="auto"/>
            <w:noWrap/>
            <w:vAlign w:val="bottom"/>
            <w:hideMark/>
          </w:tcPr>
          <w:p w14:paraId="64D789BA" w14:textId="77777777" w:rsidR="000322B3" w:rsidRPr="00A7421F" w:rsidRDefault="000322B3">
            <w:pPr>
              <w:rPr>
                <w:rFonts w:ascii="Arial" w:hAnsi="Arial" w:cs="Arial"/>
                <w:color w:val="000000"/>
              </w:rPr>
            </w:pPr>
            <w:r w:rsidRPr="00A7421F">
              <w:rPr>
                <w:rFonts w:ascii="Arial" w:hAnsi="Arial" w:cs="Arial"/>
                <w:color w:val="000000"/>
              </w:rPr>
              <w:t xml:space="preserve">        45,954 </w:t>
            </w:r>
          </w:p>
        </w:tc>
        <w:tc>
          <w:tcPr>
            <w:tcW w:w="1513" w:type="dxa"/>
            <w:tcBorders>
              <w:top w:val="nil"/>
              <w:left w:val="nil"/>
              <w:bottom w:val="single" w:sz="4" w:space="0" w:color="auto"/>
              <w:right w:val="single" w:sz="4" w:space="0" w:color="auto"/>
            </w:tcBorders>
            <w:shd w:val="clear" w:color="auto" w:fill="auto"/>
            <w:noWrap/>
            <w:vAlign w:val="bottom"/>
            <w:hideMark/>
          </w:tcPr>
          <w:p w14:paraId="3BCB8D78" w14:textId="77777777" w:rsidR="000322B3" w:rsidRPr="00A7421F" w:rsidRDefault="000322B3">
            <w:pPr>
              <w:rPr>
                <w:rFonts w:ascii="Arial" w:hAnsi="Arial" w:cs="Arial"/>
                <w:color w:val="000000"/>
                <w:highlight w:val="yellow"/>
              </w:rPr>
            </w:pPr>
            <w:r w:rsidRPr="00A7421F">
              <w:rPr>
                <w:rFonts w:ascii="Arial" w:hAnsi="Arial" w:cs="Arial"/>
                <w:color w:val="000000"/>
                <w:highlight w:val="yellow"/>
              </w:rPr>
              <w:t xml:space="preserve">        45,954 </w:t>
            </w:r>
          </w:p>
        </w:tc>
      </w:tr>
      <w:tr w:rsidR="000322B3" w:rsidRPr="00A7421F" w14:paraId="05BF08C5" w14:textId="77777777" w:rsidTr="00D321C0">
        <w:trPr>
          <w:trHeight w:val="154"/>
        </w:trPr>
        <w:tc>
          <w:tcPr>
            <w:tcW w:w="1906" w:type="dxa"/>
            <w:tcBorders>
              <w:top w:val="nil"/>
              <w:left w:val="single" w:sz="4" w:space="0" w:color="auto"/>
              <w:bottom w:val="single" w:sz="4" w:space="0" w:color="auto"/>
              <w:right w:val="single" w:sz="4" w:space="0" w:color="auto"/>
            </w:tcBorders>
            <w:shd w:val="clear" w:color="auto" w:fill="auto"/>
            <w:vAlign w:val="bottom"/>
            <w:hideMark/>
          </w:tcPr>
          <w:p w14:paraId="778E7656" w14:textId="77777777" w:rsidR="000322B3" w:rsidRPr="00A7421F" w:rsidRDefault="000322B3">
            <w:pPr>
              <w:rPr>
                <w:rFonts w:ascii="Arial" w:hAnsi="Arial" w:cs="Arial"/>
                <w:color w:val="000000"/>
              </w:rPr>
            </w:pPr>
            <w:r w:rsidRPr="00A7421F">
              <w:rPr>
                <w:rFonts w:ascii="Arial" w:hAnsi="Arial" w:cs="Arial"/>
                <w:color w:val="000000"/>
              </w:rPr>
              <w:t>Laundry</w:t>
            </w:r>
          </w:p>
        </w:tc>
        <w:tc>
          <w:tcPr>
            <w:tcW w:w="1513" w:type="dxa"/>
            <w:tcBorders>
              <w:top w:val="nil"/>
              <w:left w:val="nil"/>
              <w:bottom w:val="single" w:sz="4" w:space="0" w:color="auto"/>
              <w:right w:val="single" w:sz="4" w:space="0" w:color="auto"/>
            </w:tcBorders>
            <w:shd w:val="clear" w:color="auto" w:fill="auto"/>
            <w:noWrap/>
            <w:vAlign w:val="bottom"/>
            <w:hideMark/>
          </w:tcPr>
          <w:p w14:paraId="2F5EB469" w14:textId="77777777" w:rsidR="000322B3" w:rsidRPr="00A7421F" w:rsidRDefault="000322B3">
            <w:pPr>
              <w:rPr>
                <w:rFonts w:ascii="Arial" w:hAnsi="Arial" w:cs="Arial"/>
                <w:color w:val="000000"/>
              </w:rPr>
            </w:pPr>
            <w:r w:rsidRPr="00A7421F">
              <w:rPr>
                <w:rFonts w:ascii="Arial" w:hAnsi="Arial" w:cs="Arial"/>
                <w:color w:val="000000"/>
              </w:rPr>
              <w:t xml:space="preserve">          8,145 </w:t>
            </w:r>
          </w:p>
        </w:tc>
        <w:tc>
          <w:tcPr>
            <w:tcW w:w="2143" w:type="dxa"/>
            <w:tcBorders>
              <w:top w:val="nil"/>
              <w:left w:val="nil"/>
              <w:bottom w:val="single" w:sz="4" w:space="0" w:color="auto"/>
              <w:right w:val="single" w:sz="4" w:space="0" w:color="auto"/>
            </w:tcBorders>
            <w:shd w:val="clear" w:color="auto" w:fill="auto"/>
            <w:noWrap/>
            <w:vAlign w:val="bottom"/>
            <w:hideMark/>
          </w:tcPr>
          <w:p w14:paraId="5F3BDAA9" w14:textId="77777777" w:rsidR="000322B3" w:rsidRPr="00A7421F" w:rsidRDefault="000322B3">
            <w:pPr>
              <w:rPr>
                <w:rFonts w:ascii="Arial" w:hAnsi="Arial" w:cs="Arial"/>
                <w:color w:val="000000"/>
              </w:rPr>
            </w:pPr>
            <w:r w:rsidRPr="00A7421F">
              <w:rPr>
                <w:rFonts w:ascii="Arial" w:hAnsi="Arial" w:cs="Arial"/>
                <w:color w:val="000000"/>
              </w:rPr>
              <w:t xml:space="preserve"> 4,500/115,900 </w:t>
            </w:r>
          </w:p>
        </w:tc>
        <w:tc>
          <w:tcPr>
            <w:tcW w:w="1513" w:type="dxa"/>
            <w:tcBorders>
              <w:top w:val="nil"/>
              <w:left w:val="nil"/>
              <w:bottom w:val="single" w:sz="4" w:space="0" w:color="auto"/>
              <w:right w:val="single" w:sz="4" w:space="0" w:color="auto"/>
            </w:tcBorders>
            <w:shd w:val="clear" w:color="auto" w:fill="auto"/>
            <w:noWrap/>
            <w:vAlign w:val="bottom"/>
            <w:hideMark/>
          </w:tcPr>
          <w:p w14:paraId="16408048" w14:textId="77777777" w:rsidR="000322B3" w:rsidRPr="00A7421F" w:rsidRDefault="000322B3">
            <w:pPr>
              <w:rPr>
                <w:rFonts w:ascii="Arial" w:hAnsi="Arial" w:cs="Arial"/>
                <w:color w:val="000000"/>
              </w:rPr>
            </w:pPr>
            <w:r w:rsidRPr="00A7421F">
              <w:rPr>
                <w:rFonts w:ascii="Arial" w:hAnsi="Arial" w:cs="Arial"/>
                <w:color w:val="000000"/>
              </w:rPr>
              <w:t xml:space="preserve">        20,274 </w:t>
            </w:r>
          </w:p>
        </w:tc>
        <w:tc>
          <w:tcPr>
            <w:tcW w:w="1513" w:type="dxa"/>
            <w:tcBorders>
              <w:top w:val="nil"/>
              <w:left w:val="nil"/>
              <w:bottom w:val="single" w:sz="4" w:space="0" w:color="auto"/>
              <w:right w:val="single" w:sz="4" w:space="0" w:color="auto"/>
            </w:tcBorders>
            <w:shd w:val="clear" w:color="auto" w:fill="auto"/>
            <w:noWrap/>
            <w:vAlign w:val="bottom"/>
            <w:hideMark/>
          </w:tcPr>
          <w:p w14:paraId="4385F970" w14:textId="77777777" w:rsidR="000322B3" w:rsidRPr="00A7421F" w:rsidRDefault="000322B3">
            <w:pPr>
              <w:rPr>
                <w:rFonts w:ascii="Arial" w:hAnsi="Arial" w:cs="Arial"/>
                <w:color w:val="000000"/>
                <w:highlight w:val="yellow"/>
              </w:rPr>
            </w:pPr>
            <w:r w:rsidRPr="00A7421F">
              <w:rPr>
                <w:rFonts w:ascii="Arial" w:hAnsi="Arial" w:cs="Arial"/>
                <w:color w:val="000000"/>
                <w:highlight w:val="yellow"/>
              </w:rPr>
              <w:t xml:space="preserve">        28,419 </w:t>
            </w:r>
          </w:p>
        </w:tc>
      </w:tr>
      <w:tr w:rsidR="000322B3" w:rsidRPr="00A7421F" w14:paraId="14CAE5D2" w14:textId="77777777" w:rsidTr="00D321C0">
        <w:trPr>
          <w:trHeight w:val="154"/>
        </w:trPr>
        <w:tc>
          <w:tcPr>
            <w:tcW w:w="1906" w:type="dxa"/>
            <w:tcBorders>
              <w:top w:val="nil"/>
              <w:left w:val="single" w:sz="4" w:space="0" w:color="auto"/>
              <w:bottom w:val="single" w:sz="4" w:space="0" w:color="auto"/>
              <w:right w:val="single" w:sz="4" w:space="0" w:color="auto"/>
            </w:tcBorders>
            <w:shd w:val="clear" w:color="auto" w:fill="auto"/>
            <w:vAlign w:val="bottom"/>
            <w:hideMark/>
          </w:tcPr>
          <w:p w14:paraId="0CC02132" w14:textId="77777777" w:rsidR="000322B3" w:rsidRPr="00A7421F" w:rsidRDefault="000322B3">
            <w:pPr>
              <w:rPr>
                <w:rFonts w:ascii="Arial" w:hAnsi="Arial" w:cs="Arial"/>
                <w:color w:val="000000"/>
              </w:rPr>
            </w:pPr>
            <w:r w:rsidRPr="00A7421F">
              <w:rPr>
                <w:rFonts w:ascii="Arial" w:hAnsi="Arial" w:cs="Arial"/>
                <w:color w:val="000000"/>
              </w:rPr>
              <w:t>Recreation</w:t>
            </w:r>
          </w:p>
        </w:tc>
        <w:tc>
          <w:tcPr>
            <w:tcW w:w="1513" w:type="dxa"/>
            <w:tcBorders>
              <w:top w:val="nil"/>
              <w:left w:val="nil"/>
              <w:bottom w:val="single" w:sz="4" w:space="0" w:color="auto"/>
              <w:right w:val="single" w:sz="4" w:space="0" w:color="auto"/>
            </w:tcBorders>
            <w:shd w:val="clear" w:color="auto" w:fill="auto"/>
            <w:noWrap/>
            <w:vAlign w:val="bottom"/>
            <w:hideMark/>
          </w:tcPr>
          <w:p w14:paraId="41C63469" w14:textId="77777777" w:rsidR="000322B3" w:rsidRPr="00A7421F" w:rsidRDefault="000322B3">
            <w:pPr>
              <w:rPr>
                <w:rFonts w:ascii="Arial" w:hAnsi="Arial" w:cs="Arial"/>
                <w:color w:val="000000"/>
              </w:rPr>
            </w:pPr>
            <w:r w:rsidRPr="00A7421F">
              <w:rPr>
                <w:rFonts w:ascii="Arial" w:hAnsi="Arial" w:cs="Arial"/>
                <w:color w:val="000000"/>
              </w:rPr>
              <w:t> </w:t>
            </w:r>
          </w:p>
        </w:tc>
        <w:tc>
          <w:tcPr>
            <w:tcW w:w="2143" w:type="dxa"/>
            <w:tcBorders>
              <w:top w:val="nil"/>
              <w:left w:val="nil"/>
              <w:bottom w:val="single" w:sz="4" w:space="0" w:color="auto"/>
              <w:right w:val="single" w:sz="4" w:space="0" w:color="auto"/>
            </w:tcBorders>
            <w:shd w:val="clear" w:color="auto" w:fill="auto"/>
            <w:noWrap/>
            <w:vAlign w:val="bottom"/>
            <w:hideMark/>
          </w:tcPr>
          <w:p w14:paraId="6BD5714A" w14:textId="77777777" w:rsidR="000322B3" w:rsidRPr="00A7421F" w:rsidRDefault="000322B3">
            <w:pPr>
              <w:rPr>
                <w:rFonts w:ascii="Arial" w:hAnsi="Arial" w:cs="Arial"/>
                <w:color w:val="000000"/>
              </w:rPr>
            </w:pPr>
            <w:r w:rsidRPr="00A7421F">
              <w:rPr>
                <w:rFonts w:ascii="Arial" w:hAnsi="Arial" w:cs="Arial"/>
                <w:color w:val="000000"/>
              </w:rPr>
              <w:t xml:space="preserve"> 35,400/115,900 </w:t>
            </w:r>
          </w:p>
        </w:tc>
        <w:tc>
          <w:tcPr>
            <w:tcW w:w="1513" w:type="dxa"/>
            <w:tcBorders>
              <w:top w:val="nil"/>
              <w:left w:val="nil"/>
              <w:bottom w:val="single" w:sz="4" w:space="0" w:color="auto"/>
              <w:right w:val="single" w:sz="4" w:space="0" w:color="auto"/>
            </w:tcBorders>
            <w:shd w:val="clear" w:color="auto" w:fill="auto"/>
            <w:noWrap/>
            <w:vAlign w:val="bottom"/>
            <w:hideMark/>
          </w:tcPr>
          <w:p w14:paraId="76681938" w14:textId="77777777" w:rsidR="000322B3" w:rsidRPr="00A7421F" w:rsidRDefault="000322B3">
            <w:pPr>
              <w:rPr>
                <w:rFonts w:ascii="Arial" w:hAnsi="Arial" w:cs="Arial"/>
                <w:color w:val="000000"/>
              </w:rPr>
            </w:pPr>
            <w:r w:rsidRPr="00A7421F">
              <w:rPr>
                <w:rFonts w:ascii="Arial" w:hAnsi="Arial" w:cs="Arial"/>
                <w:color w:val="000000"/>
              </w:rPr>
              <w:t xml:space="preserve">      159,486 </w:t>
            </w:r>
          </w:p>
        </w:tc>
        <w:tc>
          <w:tcPr>
            <w:tcW w:w="1513" w:type="dxa"/>
            <w:tcBorders>
              <w:top w:val="nil"/>
              <w:left w:val="nil"/>
              <w:bottom w:val="single" w:sz="4" w:space="0" w:color="auto"/>
              <w:right w:val="single" w:sz="4" w:space="0" w:color="auto"/>
            </w:tcBorders>
            <w:shd w:val="clear" w:color="auto" w:fill="auto"/>
            <w:noWrap/>
            <w:vAlign w:val="bottom"/>
            <w:hideMark/>
          </w:tcPr>
          <w:p w14:paraId="129C6492" w14:textId="77777777" w:rsidR="000322B3" w:rsidRPr="00A7421F" w:rsidRDefault="000322B3">
            <w:pPr>
              <w:rPr>
                <w:rFonts w:ascii="Arial" w:hAnsi="Arial" w:cs="Arial"/>
                <w:color w:val="000000"/>
                <w:highlight w:val="yellow"/>
              </w:rPr>
            </w:pPr>
            <w:r w:rsidRPr="00A7421F">
              <w:rPr>
                <w:rFonts w:ascii="Arial" w:hAnsi="Arial" w:cs="Arial"/>
                <w:color w:val="000000"/>
                <w:highlight w:val="yellow"/>
              </w:rPr>
              <w:t xml:space="preserve">      159,486 </w:t>
            </w:r>
          </w:p>
        </w:tc>
      </w:tr>
      <w:tr w:rsidR="000322B3" w:rsidRPr="00A7421F" w14:paraId="3E37F794" w14:textId="77777777" w:rsidTr="00D321C0">
        <w:trPr>
          <w:trHeight w:val="154"/>
        </w:trPr>
        <w:tc>
          <w:tcPr>
            <w:tcW w:w="1906" w:type="dxa"/>
            <w:tcBorders>
              <w:top w:val="nil"/>
              <w:left w:val="single" w:sz="4" w:space="0" w:color="auto"/>
              <w:bottom w:val="single" w:sz="4" w:space="0" w:color="auto"/>
              <w:right w:val="single" w:sz="4" w:space="0" w:color="auto"/>
            </w:tcBorders>
            <w:shd w:val="clear" w:color="auto" w:fill="auto"/>
            <w:vAlign w:val="bottom"/>
            <w:hideMark/>
          </w:tcPr>
          <w:p w14:paraId="46DF6648" w14:textId="77777777" w:rsidR="000322B3" w:rsidRPr="00A7421F" w:rsidRDefault="000322B3">
            <w:pPr>
              <w:rPr>
                <w:rFonts w:ascii="Arial" w:hAnsi="Arial" w:cs="Arial"/>
                <w:color w:val="000000"/>
              </w:rPr>
            </w:pPr>
            <w:r w:rsidRPr="00A7421F">
              <w:rPr>
                <w:rFonts w:ascii="Arial" w:hAnsi="Arial" w:cs="Arial"/>
                <w:color w:val="000000"/>
              </w:rPr>
              <w:t>Facility</w:t>
            </w:r>
          </w:p>
        </w:tc>
        <w:tc>
          <w:tcPr>
            <w:tcW w:w="1513" w:type="dxa"/>
            <w:tcBorders>
              <w:top w:val="nil"/>
              <w:left w:val="nil"/>
              <w:bottom w:val="single" w:sz="4" w:space="0" w:color="auto"/>
              <w:right w:val="single" w:sz="4" w:space="0" w:color="auto"/>
            </w:tcBorders>
            <w:shd w:val="clear" w:color="auto" w:fill="auto"/>
            <w:noWrap/>
            <w:vAlign w:val="bottom"/>
            <w:hideMark/>
          </w:tcPr>
          <w:p w14:paraId="0363AC74" w14:textId="77777777" w:rsidR="000322B3" w:rsidRPr="00A7421F" w:rsidRDefault="000322B3">
            <w:pPr>
              <w:rPr>
                <w:rFonts w:ascii="Arial" w:hAnsi="Arial" w:cs="Arial"/>
                <w:color w:val="000000"/>
              </w:rPr>
            </w:pPr>
            <w:r w:rsidRPr="00A7421F">
              <w:rPr>
                <w:rFonts w:ascii="Arial" w:hAnsi="Arial" w:cs="Arial"/>
                <w:color w:val="000000"/>
              </w:rPr>
              <w:t xml:space="preserve">      160,116 </w:t>
            </w:r>
          </w:p>
        </w:tc>
        <w:tc>
          <w:tcPr>
            <w:tcW w:w="2143" w:type="dxa"/>
            <w:tcBorders>
              <w:top w:val="nil"/>
              <w:left w:val="nil"/>
              <w:bottom w:val="single" w:sz="4" w:space="0" w:color="auto"/>
              <w:right w:val="single" w:sz="4" w:space="0" w:color="auto"/>
            </w:tcBorders>
            <w:shd w:val="clear" w:color="auto" w:fill="auto"/>
            <w:noWrap/>
            <w:vAlign w:val="bottom"/>
            <w:hideMark/>
          </w:tcPr>
          <w:p w14:paraId="21DB9EE1" w14:textId="77777777" w:rsidR="000322B3" w:rsidRPr="00A7421F" w:rsidRDefault="000322B3">
            <w:pPr>
              <w:rPr>
                <w:rFonts w:ascii="Arial" w:hAnsi="Arial" w:cs="Arial"/>
                <w:color w:val="000000"/>
              </w:rPr>
            </w:pPr>
            <w:r w:rsidRPr="00A7421F">
              <w:rPr>
                <w:rFonts w:ascii="Arial" w:hAnsi="Arial" w:cs="Arial"/>
                <w:color w:val="000000"/>
              </w:rPr>
              <w:t xml:space="preserve"> 56,500/115,900 </w:t>
            </w:r>
          </w:p>
        </w:tc>
        <w:tc>
          <w:tcPr>
            <w:tcW w:w="1513" w:type="dxa"/>
            <w:tcBorders>
              <w:top w:val="nil"/>
              <w:left w:val="nil"/>
              <w:bottom w:val="single" w:sz="4" w:space="0" w:color="auto"/>
              <w:right w:val="single" w:sz="4" w:space="0" w:color="auto"/>
            </w:tcBorders>
            <w:shd w:val="clear" w:color="auto" w:fill="auto"/>
            <w:noWrap/>
            <w:vAlign w:val="bottom"/>
            <w:hideMark/>
          </w:tcPr>
          <w:p w14:paraId="016AF52F" w14:textId="77777777" w:rsidR="000322B3" w:rsidRPr="00A7421F" w:rsidRDefault="000322B3">
            <w:pPr>
              <w:rPr>
                <w:rFonts w:ascii="Arial" w:hAnsi="Arial" w:cs="Arial"/>
                <w:color w:val="000000"/>
              </w:rPr>
            </w:pPr>
            <w:r w:rsidRPr="00A7421F">
              <w:rPr>
                <w:rFonts w:ascii="Arial" w:hAnsi="Arial" w:cs="Arial"/>
                <w:color w:val="000000"/>
              </w:rPr>
              <w:t xml:space="preserve">      254,547 </w:t>
            </w:r>
          </w:p>
        </w:tc>
        <w:tc>
          <w:tcPr>
            <w:tcW w:w="1513" w:type="dxa"/>
            <w:tcBorders>
              <w:top w:val="nil"/>
              <w:left w:val="nil"/>
              <w:bottom w:val="single" w:sz="4" w:space="0" w:color="auto"/>
              <w:right w:val="single" w:sz="4" w:space="0" w:color="auto"/>
            </w:tcBorders>
            <w:shd w:val="clear" w:color="auto" w:fill="auto"/>
            <w:noWrap/>
            <w:vAlign w:val="bottom"/>
            <w:hideMark/>
          </w:tcPr>
          <w:p w14:paraId="7F4CBE93" w14:textId="77777777" w:rsidR="000322B3" w:rsidRPr="00A7421F" w:rsidRDefault="000322B3">
            <w:pPr>
              <w:rPr>
                <w:rFonts w:ascii="Arial" w:hAnsi="Arial" w:cs="Arial"/>
                <w:color w:val="000000"/>
                <w:highlight w:val="yellow"/>
              </w:rPr>
            </w:pPr>
            <w:r w:rsidRPr="00A7421F">
              <w:rPr>
                <w:rFonts w:ascii="Arial" w:hAnsi="Arial" w:cs="Arial"/>
                <w:color w:val="000000"/>
                <w:highlight w:val="yellow"/>
              </w:rPr>
              <w:t xml:space="preserve">      414,663 </w:t>
            </w:r>
          </w:p>
        </w:tc>
      </w:tr>
      <w:tr w:rsidR="000322B3" w:rsidRPr="00A7421F" w14:paraId="5BF72178" w14:textId="77777777" w:rsidTr="00D321C0">
        <w:trPr>
          <w:trHeight w:val="154"/>
        </w:trPr>
        <w:tc>
          <w:tcPr>
            <w:tcW w:w="1906" w:type="dxa"/>
            <w:tcBorders>
              <w:top w:val="nil"/>
              <w:left w:val="single" w:sz="4" w:space="0" w:color="auto"/>
              <w:bottom w:val="single" w:sz="4" w:space="0" w:color="auto"/>
              <w:right w:val="single" w:sz="4" w:space="0" w:color="auto"/>
            </w:tcBorders>
            <w:shd w:val="clear" w:color="auto" w:fill="auto"/>
            <w:vAlign w:val="bottom"/>
            <w:hideMark/>
          </w:tcPr>
          <w:p w14:paraId="0421B69F" w14:textId="77777777" w:rsidR="000322B3" w:rsidRPr="00A7421F" w:rsidRDefault="000322B3">
            <w:pPr>
              <w:rPr>
                <w:rFonts w:ascii="Arial" w:hAnsi="Arial" w:cs="Arial"/>
                <w:color w:val="000000"/>
              </w:rPr>
            </w:pPr>
            <w:r w:rsidRPr="00A7421F">
              <w:rPr>
                <w:rFonts w:ascii="Arial" w:hAnsi="Arial" w:cs="Arial"/>
                <w:color w:val="000000"/>
              </w:rPr>
              <w:t>Housekeeping</w:t>
            </w:r>
          </w:p>
        </w:tc>
        <w:tc>
          <w:tcPr>
            <w:tcW w:w="1513" w:type="dxa"/>
            <w:tcBorders>
              <w:top w:val="nil"/>
              <w:left w:val="nil"/>
              <w:bottom w:val="single" w:sz="4" w:space="0" w:color="auto"/>
              <w:right w:val="single" w:sz="4" w:space="0" w:color="auto"/>
            </w:tcBorders>
            <w:shd w:val="clear" w:color="auto" w:fill="auto"/>
            <w:noWrap/>
            <w:vAlign w:val="bottom"/>
            <w:hideMark/>
          </w:tcPr>
          <w:p w14:paraId="1C679AAD" w14:textId="77777777" w:rsidR="000322B3" w:rsidRPr="00A7421F" w:rsidRDefault="000322B3">
            <w:pPr>
              <w:rPr>
                <w:rFonts w:ascii="Arial" w:hAnsi="Arial" w:cs="Arial"/>
                <w:color w:val="000000"/>
              </w:rPr>
            </w:pPr>
            <w:r w:rsidRPr="00A7421F">
              <w:rPr>
                <w:rFonts w:ascii="Arial" w:hAnsi="Arial" w:cs="Arial"/>
                <w:color w:val="000000"/>
              </w:rPr>
              <w:t> </w:t>
            </w:r>
          </w:p>
        </w:tc>
        <w:tc>
          <w:tcPr>
            <w:tcW w:w="2143" w:type="dxa"/>
            <w:tcBorders>
              <w:top w:val="nil"/>
              <w:left w:val="nil"/>
              <w:bottom w:val="single" w:sz="4" w:space="0" w:color="auto"/>
              <w:right w:val="single" w:sz="4" w:space="0" w:color="auto"/>
            </w:tcBorders>
            <w:shd w:val="clear" w:color="auto" w:fill="auto"/>
            <w:noWrap/>
            <w:vAlign w:val="bottom"/>
            <w:hideMark/>
          </w:tcPr>
          <w:p w14:paraId="4DA59911" w14:textId="77777777" w:rsidR="000322B3" w:rsidRPr="00A7421F" w:rsidRDefault="000322B3">
            <w:pPr>
              <w:rPr>
                <w:rFonts w:ascii="Arial" w:hAnsi="Arial" w:cs="Arial"/>
                <w:color w:val="000000"/>
              </w:rPr>
            </w:pPr>
            <w:r w:rsidRPr="00A7421F">
              <w:rPr>
                <w:rFonts w:ascii="Arial" w:hAnsi="Arial" w:cs="Arial"/>
                <w:color w:val="000000"/>
              </w:rPr>
              <w:t xml:space="preserve"> 3,200/115,900 </w:t>
            </w:r>
          </w:p>
        </w:tc>
        <w:tc>
          <w:tcPr>
            <w:tcW w:w="1513" w:type="dxa"/>
            <w:tcBorders>
              <w:top w:val="nil"/>
              <w:left w:val="nil"/>
              <w:bottom w:val="single" w:sz="4" w:space="0" w:color="auto"/>
              <w:right w:val="single" w:sz="4" w:space="0" w:color="auto"/>
            </w:tcBorders>
            <w:shd w:val="clear" w:color="auto" w:fill="auto"/>
            <w:noWrap/>
            <w:vAlign w:val="bottom"/>
            <w:hideMark/>
          </w:tcPr>
          <w:p w14:paraId="64EE002F" w14:textId="77777777" w:rsidR="000322B3" w:rsidRPr="00A7421F" w:rsidRDefault="000322B3">
            <w:pPr>
              <w:rPr>
                <w:rFonts w:ascii="Arial" w:hAnsi="Arial" w:cs="Arial"/>
                <w:color w:val="000000"/>
              </w:rPr>
            </w:pPr>
            <w:r w:rsidRPr="00A7421F">
              <w:rPr>
                <w:rFonts w:ascii="Arial" w:hAnsi="Arial" w:cs="Arial"/>
                <w:color w:val="000000"/>
              </w:rPr>
              <w:t xml:space="preserve">        14,417 </w:t>
            </w:r>
          </w:p>
        </w:tc>
        <w:tc>
          <w:tcPr>
            <w:tcW w:w="1513" w:type="dxa"/>
            <w:tcBorders>
              <w:top w:val="nil"/>
              <w:left w:val="nil"/>
              <w:bottom w:val="single" w:sz="4" w:space="0" w:color="auto"/>
              <w:right w:val="single" w:sz="4" w:space="0" w:color="auto"/>
            </w:tcBorders>
            <w:shd w:val="clear" w:color="auto" w:fill="auto"/>
            <w:noWrap/>
            <w:vAlign w:val="bottom"/>
            <w:hideMark/>
          </w:tcPr>
          <w:p w14:paraId="1989F134" w14:textId="77777777" w:rsidR="000322B3" w:rsidRPr="00A7421F" w:rsidRDefault="000322B3">
            <w:pPr>
              <w:rPr>
                <w:rFonts w:ascii="Arial" w:hAnsi="Arial" w:cs="Arial"/>
                <w:color w:val="000000"/>
                <w:highlight w:val="yellow"/>
              </w:rPr>
            </w:pPr>
            <w:r w:rsidRPr="00A7421F">
              <w:rPr>
                <w:rFonts w:ascii="Arial" w:hAnsi="Arial" w:cs="Arial"/>
                <w:color w:val="000000"/>
                <w:highlight w:val="yellow"/>
              </w:rPr>
              <w:t xml:space="preserve">        14,417 </w:t>
            </w:r>
          </w:p>
        </w:tc>
      </w:tr>
      <w:tr w:rsidR="000322B3" w:rsidRPr="00A7421F" w14:paraId="04EEF1FE" w14:textId="77777777" w:rsidTr="00D321C0">
        <w:trPr>
          <w:trHeight w:val="154"/>
        </w:trPr>
        <w:tc>
          <w:tcPr>
            <w:tcW w:w="1906" w:type="dxa"/>
            <w:tcBorders>
              <w:top w:val="nil"/>
              <w:left w:val="single" w:sz="4" w:space="0" w:color="auto"/>
              <w:bottom w:val="single" w:sz="4" w:space="0" w:color="auto"/>
              <w:right w:val="single" w:sz="4" w:space="0" w:color="auto"/>
            </w:tcBorders>
            <w:shd w:val="clear" w:color="auto" w:fill="auto"/>
            <w:vAlign w:val="bottom"/>
            <w:hideMark/>
          </w:tcPr>
          <w:p w14:paraId="32CBE0AC" w14:textId="77777777" w:rsidR="000322B3" w:rsidRPr="00A7421F" w:rsidRDefault="000322B3">
            <w:pPr>
              <w:rPr>
                <w:rFonts w:ascii="Arial" w:hAnsi="Arial" w:cs="Arial"/>
                <w:color w:val="000000"/>
              </w:rPr>
            </w:pPr>
            <w:r w:rsidRPr="00A7421F">
              <w:rPr>
                <w:rFonts w:ascii="Arial" w:hAnsi="Arial" w:cs="Arial"/>
                <w:color w:val="000000"/>
              </w:rPr>
              <w:t>Total</w:t>
            </w:r>
          </w:p>
        </w:tc>
        <w:tc>
          <w:tcPr>
            <w:tcW w:w="1513" w:type="dxa"/>
            <w:tcBorders>
              <w:top w:val="nil"/>
              <w:left w:val="nil"/>
              <w:bottom w:val="single" w:sz="4" w:space="0" w:color="auto"/>
              <w:right w:val="single" w:sz="4" w:space="0" w:color="auto"/>
            </w:tcBorders>
            <w:shd w:val="clear" w:color="auto" w:fill="auto"/>
            <w:noWrap/>
            <w:vAlign w:val="bottom"/>
            <w:hideMark/>
          </w:tcPr>
          <w:p w14:paraId="5276E56C" w14:textId="77777777" w:rsidR="000322B3" w:rsidRPr="00A7421F" w:rsidRDefault="000322B3">
            <w:pPr>
              <w:rPr>
                <w:rFonts w:ascii="Arial" w:hAnsi="Arial" w:cs="Arial"/>
                <w:color w:val="000000"/>
              </w:rPr>
            </w:pPr>
            <w:r w:rsidRPr="00A7421F">
              <w:rPr>
                <w:rFonts w:ascii="Arial" w:hAnsi="Arial" w:cs="Arial"/>
                <w:color w:val="000000"/>
              </w:rPr>
              <w:t xml:space="preserve"> $   168,261 </w:t>
            </w:r>
          </w:p>
        </w:tc>
        <w:tc>
          <w:tcPr>
            <w:tcW w:w="2143" w:type="dxa"/>
            <w:tcBorders>
              <w:top w:val="nil"/>
              <w:left w:val="nil"/>
              <w:bottom w:val="single" w:sz="4" w:space="0" w:color="auto"/>
              <w:right w:val="single" w:sz="4" w:space="0" w:color="auto"/>
            </w:tcBorders>
            <w:shd w:val="clear" w:color="auto" w:fill="auto"/>
            <w:noWrap/>
            <w:vAlign w:val="bottom"/>
            <w:hideMark/>
          </w:tcPr>
          <w:p w14:paraId="364C5041" w14:textId="77777777" w:rsidR="000322B3" w:rsidRPr="00A7421F" w:rsidRDefault="000322B3">
            <w:pPr>
              <w:rPr>
                <w:rFonts w:ascii="Arial" w:hAnsi="Arial" w:cs="Arial"/>
                <w:color w:val="000000"/>
              </w:rPr>
            </w:pPr>
            <w:r w:rsidRPr="00A7421F">
              <w:rPr>
                <w:rFonts w:ascii="Arial" w:hAnsi="Arial" w:cs="Arial"/>
                <w:color w:val="000000"/>
              </w:rPr>
              <w:t> </w:t>
            </w:r>
          </w:p>
        </w:tc>
        <w:tc>
          <w:tcPr>
            <w:tcW w:w="1513" w:type="dxa"/>
            <w:tcBorders>
              <w:top w:val="nil"/>
              <w:left w:val="nil"/>
              <w:bottom w:val="single" w:sz="4" w:space="0" w:color="auto"/>
              <w:right w:val="single" w:sz="4" w:space="0" w:color="auto"/>
            </w:tcBorders>
            <w:shd w:val="clear" w:color="auto" w:fill="auto"/>
            <w:noWrap/>
            <w:vAlign w:val="bottom"/>
            <w:hideMark/>
          </w:tcPr>
          <w:p w14:paraId="28AF964C" w14:textId="77777777" w:rsidR="000322B3" w:rsidRPr="00A7421F" w:rsidRDefault="000322B3">
            <w:pPr>
              <w:rPr>
                <w:rFonts w:ascii="Arial" w:hAnsi="Arial" w:cs="Arial"/>
                <w:color w:val="000000"/>
              </w:rPr>
            </w:pPr>
            <w:r w:rsidRPr="00A7421F">
              <w:rPr>
                <w:rFonts w:ascii="Arial" w:hAnsi="Arial" w:cs="Arial"/>
                <w:color w:val="000000"/>
              </w:rPr>
              <w:t xml:space="preserve">      522,159 </w:t>
            </w:r>
          </w:p>
        </w:tc>
        <w:tc>
          <w:tcPr>
            <w:tcW w:w="1513" w:type="dxa"/>
            <w:tcBorders>
              <w:top w:val="nil"/>
              <w:left w:val="nil"/>
              <w:bottom w:val="single" w:sz="4" w:space="0" w:color="auto"/>
              <w:right w:val="single" w:sz="4" w:space="0" w:color="auto"/>
            </w:tcBorders>
            <w:shd w:val="clear" w:color="auto" w:fill="auto"/>
            <w:noWrap/>
            <w:vAlign w:val="bottom"/>
            <w:hideMark/>
          </w:tcPr>
          <w:p w14:paraId="73259C6D" w14:textId="77777777" w:rsidR="000322B3" w:rsidRPr="00A7421F" w:rsidRDefault="000322B3">
            <w:pPr>
              <w:rPr>
                <w:rFonts w:ascii="Arial" w:hAnsi="Arial" w:cs="Arial"/>
                <w:color w:val="000000"/>
                <w:highlight w:val="yellow"/>
              </w:rPr>
            </w:pPr>
            <w:r w:rsidRPr="00A7421F">
              <w:rPr>
                <w:rFonts w:ascii="Arial" w:hAnsi="Arial" w:cs="Arial"/>
                <w:color w:val="000000"/>
                <w:highlight w:val="yellow"/>
              </w:rPr>
              <w:t xml:space="preserve"> $   690,420 </w:t>
            </w:r>
          </w:p>
        </w:tc>
      </w:tr>
    </w:tbl>
    <w:p w14:paraId="069F6F2A" w14:textId="2EF5962E" w:rsidR="0078729C" w:rsidRPr="00A7421F" w:rsidRDefault="0078729C">
      <w:pPr>
        <w:rPr>
          <w:rFonts w:ascii="Arial" w:hAnsi="Arial" w:cs="Arial"/>
        </w:rPr>
      </w:pPr>
    </w:p>
    <w:p w14:paraId="1E8F2B9E" w14:textId="5F07B5EF" w:rsidR="001F73C7" w:rsidRPr="00A7421F" w:rsidRDefault="00D321C0">
      <w:pPr>
        <w:rPr>
          <w:rFonts w:ascii="Arial" w:hAnsi="Arial" w:cs="Arial"/>
          <w:b/>
          <w:bCs/>
        </w:rPr>
      </w:pPr>
      <w:r w:rsidRPr="00A7421F">
        <w:rPr>
          <w:rFonts w:ascii="Arial" w:hAnsi="Arial" w:cs="Arial"/>
          <w:b/>
          <w:bCs/>
        </w:rPr>
        <w:t xml:space="preserve">Summary of overhead cost allocation to each department involved in </w:t>
      </w:r>
      <w:r w:rsidR="00E34CBD" w:rsidRPr="00A7421F">
        <w:rPr>
          <w:rFonts w:ascii="Arial" w:hAnsi="Arial" w:cs="Arial"/>
          <w:b/>
          <w:bCs/>
        </w:rPr>
        <w:t xml:space="preserve">the </w:t>
      </w:r>
      <w:r w:rsidRPr="00A7421F">
        <w:rPr>
          <w:rFonts w:ascii="Arial" w:hAnsi="Arial" w:cs="Arial"/>
          <w:b/>
          <w:bCs/>
        </w:rPr>
        <w:t>direct provision of services and their portion of each overhead cost:</w:t>
      </w:r>
    </w:p>
    <w:tbl>
      <w:tblPr>
        <w:tblW w:w="8868" w:type="dxa"/>
        <w:tblLook w:val="04A0" w:firstRow="1" w:lastRow="0" w:firstColumn="1" w:lastColumn="0" w:noHBand="0" w:noVBand="1"/>
      </w:tblPr>
      <w:tblGrid>
        <w:gridCol w:w="1163"/>
        <w:gridCol w:w="2016"/>
        <w:gridCol w:w="1930"/>
        <w:gridCol w:w="1168"/>
        <w:gridCol w:w="1272"/>
        <w:gridCol w:w="1319"/>
      </w:tblGrid>
      <w:tr w:rsidR="00D321C0" w:rsidRPr="00A7421F" w14:paraId="103A49CE" w14:textId="77777777" w:rsidTr="00E34CBD">
        <w:trPr>
          <w:trHeight w:val="298"/>
        </w:trPr>
        <w:tc>
          <w:tcPr>
            <w:tcW w:w="1163" w:type="dxa"/>
            <w:tcBorders>
              <w:top w:val="single" w:sz="4" w:space="0" w:color="auto"/>
              <w:left w:val="single" w:sz="4" w:space="0" w:color="auto"/>
              <w:bottom w:val="single" w:sz="4" w:space="0" w:color="auto"/>
              <w:right w:val="single" w:sz="4" w:space="0" w:color="auto"/>
            </w:tcBorders>
            <w:shd w:val="clear" w:color="auto" w:fill="auto"/>
            <w:hideMark/>
          </w:tcPr>
          <w:p w14:paraId="7DA108B5" w14:textId="77777777" w:rsidR="001F73C7" w:rsidRPr="00A7421F" w:rsidRDefault="001F73C7">
            <w:pPr>
              <w:jc w:val="center"/>
              <w:rPr>
                <w:rFonts w:ascii="Arial" w:hAnsi="Arial" w:cs="Arial"/>
                <w:color w:val="000000"/>
              </w:rPr>
            </w:pPr>
            <w:r w:rsidRPr="00A7421F">
              <w:rPr>
                <w:rFonts w:ascii="Arial" w:hAnsi="Arial" w:cs="Arial"/>
                <w:color w:val="000000"/>
              </w:rPr>
              <w:t> </w:t>
            </w:r>
          </w:p>
        </w:tc>
        <w:tc>
          <w:tcPr>
            <w:tcW w:w="2016" w:type="dxa"/>
            <w:tcBorders>
              <w:top w:val="single" w:sz="4" w:space="0" w:color="auto"/>
              <w:left w:val="nil"/>
              <w:bottom w:val="single" w:sz="4" w:space="0" w:color="auto"/>
              <w:right w:val="single" w:sz="4" w:space="0" w:color="auto"/>
            </w:tcBorders>
            <w:shd w:val="clear" w:color="auto" w:fill="auto"/>
            <w:hideMark/>
          </w:tcPr>
          <w:p w14:paraId="25D80E54" w14:textId="77777777" w:rsidR="001F73C7" w:rsidRPr="00A7421F" w:rsidRDefault="001F73C7">
            <w:pPr>
              <w:jc w:val="center"/>
              <w:rPr>
                <w:rFonts w:ascii="Arial" w:hAnsi="Arial" w:cs="Arial"/>
                <w:color w:val="000000"/>
              </w:rPr>
            </w:pPr>
            <w:r w:rsidRPr="00A7421F">
              <w:rPr>
                <w:rFonts w:ascii="Arial" w:hAnsi="Arial" w:cs="Arial"/>
                <w:color w:val="000000"/>
              </w:rPr>
              <w:t> </w:t>
            </w:r>
          </w:p>
        </w:tc>
        <w:tc>
          <w:tcPr>
            <w:tcW w:w="1930" w:type="dxa"/>
            <w:tcBorders>
              <w:top w:val="single" w:sz="4" w:space="0" w:color="auto"/>
              <w:left w:val="nil"/>
              <w:bottom w:val="single" w:sz="4" w:space="0" w:color="auto"/>
              <w:right w:val="single" w:sz="4" w:space="0" w:color="auto"/>
            </w:tcBorders>
            <w:shd w:val="clear" w:color="auto" w:fill="auto"/>
            <w:hideMark/>
          </w:tcPr>
          <w:p w14:paraId="6CAA68AE" w14:textId="77777777" w:rsidR="001F73C7" w:rsidRPr="00A7421F" w:rsidRDefault="001F73C7">
            <w:pPr>
              <w:jc w:val="center"/>
              <w:rPr>
                <w:rFonts w:ascii="Arial" w:hAnsi="Arial" w:cs="Arial"/>
                <w:color w:val="000000"/>
              </w:rPr>
            </w:pPr>
            <w:r w:rsidRPr="00A7421F">
              <w:rPr>
                <w:rFonts w:ascii="Arial" w:hAnsi="Arial" w:cs="Arial"/>
                <w:color w:val="000000"/>
              </w:rPr>
              <w:t>Wages and benefits (Based on # of employees)</w:t>
            </w:r>
          </w:p>
        </w:tc>
        <w:tc>
          <w:tcPr>
            <w:tcW w:w="1168" w:type="dxa"/>
            <w:tcBorders>
              <w:top w:val="single" w:sz="4" w:space="0" w:color="auto"/>
              <w:left w:val="nil"/>
              <w:bottom w:val="single" w:sz="4" w:space="0" w:color="auto"/>
              <w:right w:val="single" w:sz="4" w:space="0" w:color="auto"/>
            </w:tcBorders>
            <w:shd w:val="clear" w:color="auto" w:fill="auto"/>
            <w:hideMark/>
          </w:tcPr>
          <w:p w14:paraId="607ED5F1" w14:textId="77777777" w:rsidR="001F73C7" w:rsidRPr="00A7421F" w:rsidRDefault="001F73C7">
            <w:pPr>
              <w:jc w:val="center"/>
              <w:rPr>
                <w:rFonts w:ascii="Arial" w:hAnsi="Arial" w:cs="Arial"/>
                <w:color w:val="000000"/>
              </w:rPr>
            </w:pPr>
            <w:r w:rsidRPr="00A7421F">
              <w:rPr>
                <w:rFonts w:ascii="Arial" w:hAnsi="Arial" w:cs="Arial"/>
                <w:color w:val="000000"/>
              </w:rPr>
              <w:t>Supplies (Based on Sq. Ft.)</w:t>
            </w:r>
          </w:p>
        </w:tc>
        <w:tc>
          <w:tcPr>
            <w:tcW w:w="1272" w:type="dxa"/>
            <w:tcBorders>
              <w:top w:val="single" w:sz="4" w:space="0" w:color="auto"/>
              <w:left w:val="nil"/>
              <w:bottom w:val="single" w:sz="4" w:space="0" w:color="auto"/>
              <w:right w:val="single" w:sz="4" w:space="0" w:color="auto"/>
            </w:tcBorders>
            <w:shd w:val="clear" w:color="auto" w:fill="auto"/>
            <w:hideMark/>
          </w:tcPr>
          <w:p w14:paraId="7CE26CC4" w14:textId="77777777" w:rsidR="001F73C7" w:rsidRPr="00A7421F" w:rsidRDefault="001F73C7">
            <w:pPr>
              <w:jc w:val="center"/>
              <w:rPr>
                <w:rFonts w:ascii="Arial" w:hAnsi="Arial" w:cs="Arial"/>
                <w:color w:val="000000"/>
              </w:rPr>
            </w:pPr>
            <w:r w:rsidRPr="00A7421F">
              <w:rPr>
                <w:rFonts w:ascii="Arial" w:hAnsi="Arial" w:cs="Arial"/>
                <w:color w:val="000000"/>
              </w:rPr>
              <w:t>Others (Based on Sq Ft.)</w:t>
            </w:r>
          </w:p>
        </w:tc>
        <w:tc>
          <w:tcPr>
            <w:tcW w:w="1319" w:type="dxa"/>
            <w:tcBorders>
              <w:top w:val="single" w:sz="4" w:space="0" w:color="auto"/>
              <w:left w:val="nil"/>
              <w:bottom w:val="single" w:sz="4" w:space="0" w:color="auto"/>
              <w:right w:val="single" w:sz="4" w:space="0" w:color="auto"/>
            </w:tcBorders>
            <w:shd w:val="clear" w:color="auto" w:fill="auto"/>
            <w:hideMark/>
          </w:tcPr>
          <w:p w14:paraId="1573A2D4" w14:textId="77777777" w:rsidR="001F73C7" w:rsidRPr="00A7421F" w:rsidRDefault="001F73C7">
            <w:pPr>
              <w:jc w:val="center"/>
              <w:rPr>
                <w:rFonts w:ascii="Arial" w:hAnsi="Arial" w:cs="Arial"/>
                <w:color w:val="000000"/>
              </w:rPr>
            </w:pPr>
            <w:r w:rsidRPr="00A7421F">
              <w:rPr>
                <w:rFonts w:ascii="Arial" w:hAnsi="Arial" w:cs="Arial"/>
                <w:color w:val="000000"/>
              </w:rPr>
              <w:t>Total</w:t>
            </w:r>
          </w:p>
        </w:tc>
      </w:tr>
      <w:tr w:rsidR="00D321C0" w:rsidRPr="00A7421F" w14:paraId="181378BD" w14:textId="77777777" w:rsidTr="00E34CBD">
        <w:trPr>
          <w:trHeight w:val="70"/>
        </w:trPr>
        <w:tc>
          <w:tcPr>
            <w:tcW w:w="1163" w:type="dxa"/>
            <w:tcBorders>
              <w:top w:val="nil"/>
              <w:left w:val="single" w:sz="4" w:space="0" w:color="auto"/>
              <w:bottom w:val="single" w:sz="4" w:space="0" w:color="auto"/>
              <w:right w:val="single" w:sz="4" w:space="0" w:color="auto"/>
            </w:tcBorders>
            <w:shd w:val="clear" w:color="auto" w:fill="auto"/>
            <w:vAlign w:val="bottom"/>
            <w:hideMark/>
          </w:tcPr>
          <w:p w14:paraId="272E0C73" w14:textId="77777777" w:rsidR="001F73C7" w:rsidRPr="00A7421F" w:rsidRDefault="001F73C7">
            <w:pPr>
              <w:rPr>
                <w:rFonts w:ascii="Arial" w:hAnsi="Arial" w:cs="Arial"/>
                <w:color w:val="000000"/>
              </w:rPr>
            </w:pPr>
            <w:r w:rsidRPr="00A7421F">
              <w:rPr>
                <w:rFonts w:ascii="Arial" w:hAnsi="Arial" w:cs="Arial"/>
                <w:color w:val="000000"/>
              </w:rPr>
              <w:lastRenderedPageBreak/>
              <w:t>Direct costs</w:t>
            </w:r>
          </w:p>
        </w:tc>
        <w:tc>
          <w:tcPr>
            <w:tcW w:w="2016" w:type="dxa"/>
            <w:tcBorders>
              <w:top w:val="nil"/>
              <w:left w:val="nil"/>
              <w:bottom w:val="single" w:sz="4" w:space="0" w:color="auto"/>
              <w:right w:val="single" w:sz="4" w:space="0" w:color="auto"/>
            </w:tcBorders>
            <w:shd w:val="clear" w:color="auto" w:fill="auto"/>
            <w:vAlign w:val="bottom"/>
            <w:hideMark/>
          </w:tcPr>
          <w:p w14:paraId="2CA05C7D" w14:textId="77777777" w:rsidR="001F73C7" w:rsidRPr="00A7421F" w:rsidRDefault="001F73C7">
            <w:pPr>
              <w:rPr>
                <w:rFonts w:ascii="Arial" w:hAnsi="Arial" w:cs="Arial"/>
                <w:color w:val="000000"/>
              </w:rPr>
            </w:pPr>
            <w:r w:rsidRPr="00A7421F">
              <w:rPr>
                <w:rFonts w:ascii="Arial" w:hAnsi="Arial" w:cs="Arial"/>
                <w:color w:val="000000"/>
              </w:rPr>
              <w:t>Food services</w:t>
            </w:r>
          </w:p>
        </w:tc>
        <w:tc>
          <w:tcPr>
            <w:tcW w:w="1930" w:type="dxa"/>
            <w:tcBorders>
              <w:top w:val="nil"/>
              <w:left w:val="nil"/>
              <w:bottom w:val="single" w:sz="4" w:space="0" w:color="auto"/>
              <w:right w:val="single" w:sz="4" w:space="0" w:color="auto"/>
            </w:tcBorders>
            <w:shd w:val="clear" w:color="auto" w:fill="auto"/>
            <w:vAlign w:val="bottom"/>
            <w:hideMark/>
          </w:tcPr>
          <w:p w14:paraId="1F08F08B" w14:textId="77777777" w:rsidR="001F73C7" w:rsidRPr="00A7421F" w:rsidRDefault="001F73C7">
            <w:pPr>
              <w:rPr>
                <w:rFonts w:ascii="Arial" w:hAnsi="Arial" w:cs="Arial"/>
                <w:color w:val="000000"/>
              </w:rPr>
            </w:pPr>
            <w:r w:rsidRPr="00A7421F">
              <w:rPr>
                <w:rFonts w:ascii="Arial" w:hAnsi="Arial" w:cs="Arial"/>
                <w:color w:val="000000"/>
              </w:rPr>
              <w:t xml:space="preserve">        295,646 </w:t>
            </w:r>
          </w:p>
        </w:tc>
        <w:tc>
          <w:tcPr>
            <w:tcW w:w="1168" w:type="dxa"/>
            <w:tcBorders>
              <w:top w:val="nil"/>
              <w:left w:val="nil"/>
              <w:bottom w:val="single" w:sz="4" w:space="0" w:color="auto"/>
              <w:right w:val="single" w:sz="4" w:space="0" w:color="auto"/>
            </w:tcBorders>
            <w:shd w:val="clear" w:color="auto" w:fill="auto"/>
            <w:vAlign w:val="bottom"/>
            <w:hideMark/>
          </w:tcPr>
          <w:p w14:paraId="3500C2C3" w14:textId="77777777" w:rsidR="001F73C7" w:rsidRPr="00A7421F" w:rsidRDefault="001F73C7">
            <w:pPr>
              <w:rPr>
                <w:rFonts w:ascii="Arial" w:hAnsi="Arial" w:cs="Arial"/>
                <w:color w:val="000000"/>
              </w:rPr>
            </w:pPr>
            <w:r w:rsidRPr="00A7421F">
              <w:rPr>
                <w:rFonts w:ascii="Arial" w:hAnsi="Arial" w:cs="Arial"/>
                <w:color w:val="000000"/>
              </w:rPr>
              <w:t xml:space="preserve">   255,756 </w:t>
            </w:r>
          </w:p>
        </w:tc>
        <w:tc>
          <w:tcPr>
            <w:tcW w:w="1272" w:type="dxa"/>
            <w:tcBorders>
              <w:top w:val="nil"/>
              <w:left w:val="nil"/>
              <w:bottom w:val="single" w:sz="4" w:space="0" w:color="auto"/>
              <w:right w:val="single" w:sz="4" w:space="0" w:color="auto"/>
            </w:tcBorders>
            <w:shd w:val="clear" w:color="auto" w:fill="auto"/>
            <w:noWrap/>
            <w:vAlign w:val="bottom"/>
            <w:hideMark/>
          </w:tcPr>
          <w:p w14:paraId="793C8A81" w14:textId="77777777" w:rsidR="001F73C7" w:rsidRPr="00A7421F" w:rsidRDefault="001F73C7">
            <w:pPr>
              <w:rPr>
                <w:rFonts w:ascii="Arial" w:hAnsi="Arial" w:cs="Arial"/>
                <w:color w:val="000000"/>
              </w:rPr>
            </w:pPr>
            <w:r w:rsidRPr="00A7421F">
              <w:rPr>
                <w:rFonts w:ascii="Arial" w:hAnsi="Arial" w:cs="Arial"/>
                <w:color w:val="000000"/>
              </w:rPr>
              <w:t xml:space="preserve">        27,482 </w:t>
            </w:r>
          </w:p>
        </w:tc>
        <w:tc>
          <w:tcPr>
            <w:tcW w:w="1319" w:type="dxa"/>
            <w:tcBorders>
              <w:top w:val="nil"/>
              <w:left w:val="nil"/>
              <w:bottom w:val="single" w:sz="4" w:space="0" w:color="auto"/>
              <w:right w:val="single" w:sz="4" w:space="0" w:color="auto"/>
            </w:tcBorders>
            <w:shd w:val="clear" w:color="auto" w:fill="auto"/>
            <w:noWrap/>
            <w:vAlign w:val="bottom"/>
            <w:hideMark/>
          </w:tcPr>
          <w:p w14:paraId="229A64A3" w14:textId="77777777" w:rsidR="001F73C7" w:rsidRPr="00A7421F" w:rsidRDefault="001F73C7">
            <w:pPr>
              <w:rPr>
                <w:rFonts w:ascii="Arial" w:hAnsi="Arial" w:cs="Arial"/>
                <w:color w:val="000000"/>
                <w:highlight w:val="yellow"/>
              </w:rPr>
            </w:pPr>
            <w:r w:rsidRPr="00A7421F">
              <w:rPr>
                <w:rFonts w:ascii="Arial" w:hAnsi="Arial" w:cs="Arial"/>
                <w:color w:val="000000"/>
                <w:highlight w:val="yellow"/>
              </w:rPr>
              <w:t xml:space="preserve">     578,884 </w:t>
            </w:r>
          </w:p>
        </w:tc>
      </w:tr>
      <w:tr w:rsidR="00D321C0" w:rsidRPr="00A7421F" w14:paraId="5B59D8D9" w14:textId="77777777" w:rsidTr="00E34CBD">
        <w:trPr>
          <w:trHeight w:val="70"/>
        </w:trPr>
        <w:tc>
          <w:tcPr>
            <w:tcW w:w="1163" w:type="dxa"/>
            <w:tcBorders>
              <w:top w:val="nil"/>
              <w:left w:val="single" w:sz="4" w:space="0" w:color="auto"/>
              <w:bottom w:val="single" w:sz="4" w:space="0" w:color="auto"/>
              <w:right w:val="single" w:sz="4" w:space="0" w:color="auto"/>
            </w:tcBorders>
            <w:shd w:val="clear" w:color="auto" w:fill="auto"/>
            <w:vAlign w:val="bottom"/>
            <w:hideMark/>
          </w:tcPr>
          <w:p w14:paraId="3E0BB4FD" w14:textId="77777777" w:rsidR="001F73C7" w:rsidRPr="00A7421F" w:rsidRDefault="001F73C7">
            <w:pPr>
              <w:rPr>
                <w:rFonts w:ascii="Arial" w:hAnsi="Arial" w:cs="Arial"/>
                <w:color w:val="000000"/>
              </w:rPr>
            </w:pPr>
            <w:r w:rsidRPr="00A7421F">
              <w:rPr>
                <w:rFonts w:ascii="Arial" w:hAnsi="Arial" w:cs="Arial"/>
                <w:color w:val="000000"/>
              </w:rPr>
              <w:t> </w:t>
            </w:r>
          </w:p>
        </w:tc>
        <w:tc>
          <w:tcPr>
            <w:tcW w:w="2016" w:type="dxa"/>
            <w:tcBorders>
              <w:top w:val="nil"/>
              <w:left w:val="nil"/>
              <w:bottom w:val="single" w:sz="4" w:space="0" w:color="auto"/>
              <w:right w:val="single" w:sz="4" w:space="0" w:color="auto"/>
            </w:tcBorders>
            <w:shd w:val="clear" w:color="auto" w:fill="auto"/>
            <w:vAlign w:val="bottom"/>
            <w:hideMark/>
          </w:tcPr>
          <w:p w14:paraId="622B2EF1" w14:textId="77777777" w:rsidR="001F73C7" w:rsidRPr="00A7421F" w:rsidRDefault="001F73C7">
            <w:pPr>
              <w:rPr>
                <w:rFonts w:ascii="Arial" w:hAnsi="Arial" w:cs="Arial"/>
                <w:color w:val="000000"/>
              </w:rPr>
            </w:pPr>
            <w:r w:rsidRPr="00A7421F">
              <w:rPr>
                <w:rFonts w:ascii="Arial" w:hAnsi="Arial" w:cs="Arial"/>
                <w:color w:val="000000"/>
              </w:rPr>
              <w:t>Supporting services</w:t>
            </w:r>
          </w:p>
        </w:tc>
        <w:tc>
          <w:tcPr>
            <w:tcW w:w="1930" w:type="dxa"/>
            <w:tcBorders>
              <w:top w:val="nil"/>
              <w:left w:val="nil"/>
              <w:bottom w:val="single" w:sz="4" w:space="0" w:color="auto"/>
              <w:right w:val="single" w:sz="4" w:space="0" w:color="auto"/>
            </w:tcBorders>
            <w:shd w:val="clear" w:color="auto" w:fill="auto"/>
            <w:vAlign w:val="bottom"/>
            <w:hideMark/>
          </w:tcPr>
          <w:p w14:paraId="2DB4B602" w14:textId="77777777" w:rsidR="001F73C7" w:rsidRPr="00A7421F" w:rsidRDefault="001F73C7">
            <w:pPr>
              <w:rPr>
                <w:rFonts w:ascii="Arial" w:hAnsi="Arial" w:cs="Arial"/>
                <w:color w:val="000000"/>
              </w:rPr>
            </w:pPr>
            <w:r w:rsidRPr="00A7421F">
              <w:rPr>
                <w:rFonts w:ascii="Arial" w:hAnsi="Arial" w:cs="Arial"/>
                <w:color w:val="000000"/>
              </w:rPr>
              <w:t xml:space="preserve">        753,581 </w:t>
            </w:r>
          </w:p>
        </w:tc>
        <w:tc>
          <w:tcPr>
            <w:tcW w:w="1168" w:type="dxa"/>
            <w:tcBorders>
              <w:top w:val="nil"/>
              <w:left w:val="nil"/>
              <w:bottom w:val="single" w:sz="4" w:space="0" w:color="auto"/>
              <w:right w:val="single" w:sz="4" w:space="0" w:color="auto"/>
            </w:tcBorders>
            <w:shd w:val="clear" w:color="auto" w:fill="auto"/>
            <w:vAlign w:val="bottom"/>
            <w:hideMark/>
          </w:tcPr>
          <w:p w14:paraId="08B73822" w14:textId="77777777" w:rsidR="001F73C7" w:rsidRPr="00A7421F" w:rsidRDefault="001F73C7">
            <w:pPr>
              <w:rPr>
                <w:rFonts w:ascii="Arial" w:hAnsi="Arial" w:cs="Arial"/>
                <w:color w:val="000000"/>
              </w:rPr>
            </w:pPr>
            <w:r w:rsidRPr="00A7421F">
              <w:rPr>
                <w:rFonts w:ascii="Arial" w:hAnsi="Arial" w:cs="Arial"/>
                <w:color w:val="000000"/>
              </w:rPr>
              <w:t xml:space="preserve">     15,630 </w:t>
            </w:r>
          </w:p>
        </w:tc>
        <w:tc>
          <w:tcPr>
            <w:tcW w:w="1272" w:type="dxa"/>
            <w:tcBorders>
              <w:top w:val="nil"/>
              <w:left w:val="nil"/>
              <w:bottom w:val="single" w:sz="4" w:space="0" w:color="auto"/>
              <w:right w:val="single" w:sz="4" w:space="0" w:color="auto"/>
            </w:tcBorders>
            <w:shd w:val="clear" w:color="auto" w:fill="auto"/>
            <w:noWrap/>
            <w:vAlign w:val="bottom"/>
            <w:hideMark/>
          </w:tcPr>
          <w:p w14:paraId="77F115D0" w14:textId="77777777" w:rsidR="001F73C7" w:rsidRPr="00A7421F" w:rsidRDefault="001F73C7">
            <w:pPr>
              <w:rPr>
                <w:rFonts w:ascii="Arial" w:hAnsi="Arial" w:cs="Arial"/>
                <w:color w:val="000000"/>
              </w:rPr>
            </w:pPr>
            <w:r w:rsidRPr="00A7421F">
              <w:rPr>
                <w:rFonts w:ascii="Arial" w:hAnsi="Arial" w:cs="Arial"/>
                <w:color w:val="000000"/>
              </w:rPr>
              <w:t xml:space="preserve">        45,954 </w:t>
            </w:r>
          </w:p>
        </w:tc>
        <w:tc>
          <w:tcPr>
            <w:tcW w:w="1319" w:type="dxa"/>
            <w:tcBorders>
              <w:top w:val="nil"/>
              <w:left w:val="nil"/>
              <w:bottom w:val="single" w:sz="4" w:space="0" w:color="auto"/>
              <w:right w:val="single" w:sz="4" w:space="0" w:color="auto"/>
            </w:tcBorders>
            <w:shd w:val="clear" w:color="auto" w:fill="auto"/>
            <w:noWrap/>
            <w:vAlign w:val="bottom"/>
            <w:hideMark/>
          </w:tcPr>
          <w:p w14:paraId="76DEC5DE" w14:textId="77777777" w:rsidR="001F73C7" w:rsidRPr="00A7421F" w:rsidRDefault="001F73C7">
            <w:pPr>
              <w:rPr>
                <w:rFonts w:ascii="Arial" w:hAnsi="Arial" w:cs="Arial"/>
                <w:color w:val="000000"/>
                <w:highlight w:val="yellow"/>
              </w:rPr>
            </w:pPr>
            <w:r w:rsidRPr="00A7421F">
              <w:rPr>
                <w:rFonts w:ascii="Arial" w:hAnsi="Arial" w:cs="Arial"/>
                <w:color w:val="000000"/>
                <w:highlight w:val="yellow"/>
              </w:rPr>
              <w:t xml:space="preserve">     815,165 </w:t>
            </w:r>
          </w:p>
        </w:tc>
      </w:tr>
      <w:tr w:rsidR="00D321C0" w:rsidRPr="00A7421F" w14:paraId="212113A6" w14:textId="77777777" w:rsidTr="00E34CBD">
        <w:trPr>
          <w:trHeight w:val="70"/>
        </w:trPr>
        <w:tc>
          <w:tcPr>
            <w:tcW w:w="1163" w:type="dxa"/>
            <w:tcBorders>
              <w:top w:val="nil"/>
              <w:left w:val="single" w:sz="4" w:space="0" w:color="auto"/>
              <w:bottom w:val="single" w:sz="4" w:space="0" w:color="auto"/>
              <w:right w:val="single" w:sz="4" w:space="0" w:color="auto"/>
            </w:tcBorders>
            <w:shd w:val="clear" w:color="auto" w:fill="auto"/>
            <w:vAlign w:val="bottom"/>
            <w:hideMark/>
          </w:tcPr>
          <w:p w14:paraId="20E0D8C5" w14:textId="77777777" w:rsidR="001F73C7" w:rsidRPr="00A7421F" w:rsidRDefault="001F73C7">
            <w:pPr>
              <w:rPr>
                <w:rFonts w:ascii="Arial" w:hAnsi="Arial" w:cs="Arial"/>
                <w:color w:val="000000"/>
              </w:rPr>
            </w:pPr>
            <w:r w:rsidRPr="00A7421F">
              <w:rPr>
                <w:rFonts w:ascii="Arial" w:hAnsi="Arial" w:cs="Arial"/>
                <w:color w:val="000000"/>
              </w:rPr>
              <w:t> </w:t>
            </w:r>
          </w:p>
        </w:tc>
        <w:tc>
          <w:tcPr>
            <w:tcW w:w="2016" w:type="dxa"/>
            <w:tcBorders>
              <w:top w:val="nil"/>
              <w:left w:val="nil"/>
              <w:bottom w:val="single" w:sz="4" w:space="0" w:color="auto"/>
              <w:right w:val="single" w:sz="4" w:space="0" w:color="auto"/>
            </w:tcBorders>
            <w:shd w:val="clear" w:color="auto" w:fill="auto"/>
            <w:vAlign w:val="bottom"/>
            <w:hideMark/>
          </w:tcPr>
          <w:p w14:paraId="6CE8D288" w14:textId="77777777" w:rsidR="001F73C7" w:rsidRPr="00A7421F" w:rsidRDefault="001F73C7">
            <w:pPr>
              <w:rPr>
                <w:rFonts w:ascii="Arial" w:hAnsi="Arial" w:cs="Arial"/>
                <w:color w:val="000000"/>
              </w:rPr>
            </w:pPr>
            <w:r w:rsidRPr="00A7421F">
              <w:rPr>
                <w:rFonts w:ascii="Arial" w:hAnsi="Arial" w:cs="Arial"/>
                <w:color w:val="000000"/>
              </w:rPr>
              <w:t>Laundry</w:t>
            </w:r>
          </w:p>
        </w:tc>
        <w:tc>
          <w:tcPr>
            <w:tcW w:w="1930" w:type="dxa"/>
            <w:tcBorders>
              <w:top w:val="nil"/>
              <w:left w:val="nil"/>
              <w:bottom w:val="single" w:sz="4" w:space="0" w:color="auto"/>
              <w:right w:val="single" w:sz="4" w:space="0" w:color="auto"/>
            </w:tcBorders>
            <w:shd w:val="clear" w:color="auto" w:fill="auto"/>
            <w:vAlign w:val="bottom"/>
            <w:hideMark/>
          </w:tcPr>
          <w:p w14:paraId="3AE1AADC" w14:textId="77777777" w:rsidR="001F73C7" w:rsidRPr="00A7421F" w:rsidRDefault="001F73C7">
            <w:pPr>
              <w:rPr>
                <w:rFonts w:ascii="Arial" w:hAnsi="Arial" w:cs="Arial"/>
                <w:color w:val="000000"/>
              </w:rPr>
            </w:pPr>
            <w:r w:rsidRPr="00A7421F">
              <w:rPr>
                <w:rFonts w:ascii="Arial" w:hAnsi="Arial" w:cs="Arial"/>
                <w:color w:val="000000"/>
              </w:rPr>
              <w:t xml:space="preserve">        103,288 </w:t>
            </w:r>
          </w:p>
        </w:tc>
        <w:tc>
          <w:tcPr>
            <w:tcW w:w="1168" w:type="dxa"/>
            <w:tcBorders>
              <w:top w:val="nil"/>
              <w:left w:val="nil"/>
              <w:bottom w:val="single" w:sz="4" w:space="0" w:color="auto"/>
              <w:right w:val="single" w:sz="4" w:space="0" w:color="auto"/>
            </w:tcBorders>
            <w:shd w:val="clear" w:color="auto" w:fill="auto"/>
            <w:vAlign w:val="bottom"/>
            <w:hideMark/>
          </w:tcPr>
          <w:p w14:paraId="7E6492B5" w14:textId="77777777" w:rsidR="001F73C7" w:rsidRPr="00A7421F" w:rsidRDefault="001F73C7">
            <w:pPr>
              <w:rPr>
                <w:rFonts w:ascii="Arial" w:hAnsi="Arial" w:cs="Arial"/>
                <w:color w:val="000000"/>
              </w:rPr>
            </w:pPr>
            <w:r w:rsidRPr="00A7421F">
              <w:rPr>
                <w:rFonts w:ascii="Arial" w:hAnsi="Arial" w:cs="Arial"/>
                <w:color w:val="000000"/>
              </w:rPr>
              <w:t xml:space="preserve">       8,513 </w:t>
            </w:r>
          </w:p>
        </w:tc>
        <w:tc>
          <w:tcPr>
            <w:tcW w:w="1272" w:type="dxa"/>
            <w:tcBorders>
              <w:top w:val="nil"/>
              <w:left w:val="nil"/>
              <w:bottom w:val="single" w:sz="4" w:space="0" w:color="auto"/>
              <w:right w:val="single" w:sz="4" w:space="0" w:color="auto"/>
            </w:tcBorders>
            <w:shd w:val="clear" w:color="auto" w:fill="auto"/>
            <w:noWrap/>
            <w:vAlign w:val="bottom"/>
            <w:hideMark/>
          </w:tcPr>
          <w:p w14:paraId="735D3352" w14:textId="77777777" w:rsidR="001F73C7" w:rsidRPr="00A7421F" w:rsidRDefault="001F73C7">
            <w:pPr>
              <w:rPr>
                <w:rFonts w:ascii="Arial" w:hAnsi="Arial" w:cs="Arial"/>
                <w:color w:val="000000"/>
              </w:rPr>
            </w:pPr>
            <w:r w:rsidRPr="00A7421F">
              <w:rPr>
                <w:rFonts w:ascii="Arial" w:hAnsi="Arial" w:cs="Arial"/>
                <w:color w:val="000000"/>
              </w:rPr>
              <w:t xml:space="preserve">        28,419 </w:t>
            </w:r>
          </w:p>
        </w:tc>
        <w:tc>
          <w:tcPr>
            <w:tcW w:w="1319" w:type="dxa"/>
            <w:tcBorders>
              <w:top w:val="nil"/>
              <w:left w:val="nil"/>
              <w:bottom w:val="single" w:sz="4" w:space="0" w:color="auto"/>
              <w:right w:val="single" w:sz="4" w:space="0" w:color="auto"/>
            </w:tcBorders>
            <w:shd w:val="clear" w:color="auto" w:fill="auto"/>
            <w:noWrap/>
            <w:vAlign w:val="bottom"/>
            <w:hideMark/>
          </w:tcPr>
          <w:p w14:paraId="5986BD82" w14:textId="77777777" w:rsidR="001F73C7" w:rsidRPr="00A7421F" w:rsidRDefault="001F73C7">
            <w:pPr>
              <w:rPr>
                <w:rFonts w:ascii="Arial" w:hAnsi="Arial" w:cs="Arial"/>
                <w:color w:val="000000"/>
                <w:highlight w:val="yellow"/>
              </w:rPr>
            </w:pPr>
            <w:r w:rsidRPr="00A7421F">
              <w:rPr>
                <w:rFonts w:ascii="Arial" w:hAnsi="Arial" w:cs="Arial"/>
                <w:color w:val="000000"/>
                <w:highlight w:val="yellow"/>
              </w:rPr>
              <w:t xml:space="preserve">     140,220 </w:t>
            </w:r>
          </w:p>
        </w:tc>
      </w:tr>
      <w:tr w:rsidR="00D321C0" w:rsidRPr="00A7421F" w14:paraId="732ECDA7" w14:textId="77777777" w:rsidTr="00E34CBD">
        <w:trPr>
          <w:trHeight w:val="70"/>
        </w:trPr>
        <w:tc>
          <w:tcPr>
            <w:tcW w:w="1163" w:type="dxa"/>
            <w:tcBorders>
              <w:top w:val="nil"/>
              <w:left w:val="single" w:sz="4" w:space="0" w:color="auto"/>
              <w:bottom w:val="single" w:sz="4" w:space="0" w:color="auto"/>
              <w:right w:val="single" w:sz="4" w:space="0" w:color="auto"/>
            </w:tcBorders>
            <w:shd w:val="clear" w:color="auto" w:fill="auto"/>
            <w:vAlign w:val="bottom"/>
            <w:hideMark/>
          </w:tcPr>
          <w:p w14:paraId="0CFB7E9B" w14:textId="77777777" w:rsidR="001F73C7" w:rsidRPr="00A7421F" w:rsidRDefault="001F73C7">
            <w:pPr>
              <w:rPr>
                <w:rFonts w:ascii="Arial" w:hAnsi="Arial" w:cs="Arial"/>
                <w:color w:val="000000"/>
              </w:rPr>
            </w:pPr>
            <w:r w:rsidRPr="00A7421F">
              <w:rPr>
                <w:rFonts w:ascii="Arial" w:hAnsi="Arial" w:cs="Arial"/>
                <w:color w:val="000000"/>
              </w:rPr>
              <w:t> </w:t>
            </w:r>
          </w:p>
        </w:tc>
        <w:tc>
          <w:tcPr>
            <w:tcW w:w="2016" w:type="dxa"/>
            <w:tcBorders>
              <w:top w:val="nil"/>
              <w:left w:val="nil"/>
              <w:bottom w:val="single" w:sz="4" w:space="0" w:color="auto"/>
              <w:right w:val="single" w:sz="4" w:space="0" w:color="auto"/>
            </w:tcBorders>
            <w:shd w:val="clear" w:color="auto" w:fill="auto"/>
            <w:vAlign w:val="bottom"/>
            <w:hideMark/>
          </w:tcPr>
          <w:p w14:paraId="2734B5BC" w14:textId="77777777" w:rsidR="001F73C7" w:rsidRPr="00A7421F" w:rsidRDefault="001F73C7">
            <w:pPr>
              <w:rPr>
                <w:rFonts w:ascii="Arial" w:hAnsi="Arial" w:cs="Arial"/>
                <w:color w:val="000000"/>
              </w:rPr>
            </w:pPr>
            <w:r w:rsidRPr="00A7421F">
              <w:rPr>
                <w:rFonts w:ascii="Arial" w:hAnsi="Arial" w:cs="Arial"/>
                <w:color w:val="000000"/>
              </w:rPr>
              <w:t>Recreation</w:t>
            </w:r>
          </w:p>
        </w:tc>
        <w:tc>
          <w:tcPr>
            <w:tcW w:w="1930" w:type="dxa"/>
            <w:tcBorders>
              <w:top w:val="nil"/>
              <w:left w:val="nil"/>
              <w:bottom w:val="single" w:sz="4" w:space="0" w:color="auto"/>
              <w:right w:val="single" w:sz="4" w:space="0" w:color="auto"/>
            </w:tcBorders>
            <w:shd w:val="clear" w:color="auto" w:fill="auto"/>
            <w:vAlign w:val="bottom"/>
            <w:hideMark/>
          </w:tcPr>
          <w:p w14:paraId="2C2CB455" w14:textId="77777777" w:rsidR="001F73C7" w:rsidRPr="00A7421F" w:rsidRDefault="001F73C7">
            <w:pPr>
              <w:rPr>
                <w:rFonts w:ascii="Arial" w:hAnsi="Arial" w:cs="Arial"/>
                <w:color w:val="000000"/>
              </w:rPr>
            </w:pPr>
            <w:r w:rsidRPr="00A7421F">
              <w:rPr>
                <w:rFonts w:ascii="Arial" w:hAnsi="Arial" w:cs="Arial"/>
                <w:color w:val="000000"/>
              </w:rPr>
              <w:t xml:space="preserve">          57,619 </w:t>
            </w:r>
          </w:p>
        </w:tc>
        <w:tc>
          <w:tcPr>
            <w:tcW w:w="1168" w:type="dxa"/>
            <w:tcBorders>
              <w:top w:val="nil"/>
              <w:left w:val="nil"/>
              <w:bottom w:val="single" w:sz="4" w:space="0" w:color="auto"/>
              <w:right w:val="single" w:sz="4" w:space="0" w:color="auto"/>
            </w:tcBorders>
            <w:shd w:val="clear" w:color="auto" w:fill="auto"/>
            <w:vAlign w:val="bottom"/>
            <w:hideMark/>
          </w:tcPr>
          <w:p w14:paraId="4A0EDBD9" w14:textId="77777777" w:rsidR="001F73C7" w:rsidRPr="00A7421F" w:rsidRDefault="001F73C7">
            <w:pPr>
              <w:rPr>
                <w:rFonts w:ascii="Arial" w:hAnsi="Arial" w:cs="Arial"/>
                <w:color w:val="000000"/>
              </w:rPr>
            </w:pPr>
            <w:r w:rsidRPr="00A7421F">
              <w:rPr>
                <w:rFonts w:ascii="Arial" w:hAnsi="Arial" w:cs="Arial"/>
                <w:color w:val="000000"/>
              </w:rPr>
              <w:t xml:space="preserve">     29,094 </w:t>
            </w:r>
          </w:p>
        </w:tc>
        <w:tc>
          <w:tcPr>
            <w:tcW w:w="1272" w:type="dxa"/>
            <w:tcBorders>
              <w:top w:val="nil"/>
              <w:left w:val="nil"/>
              <w:bottom w:val="single" w:sz="4" w:space="0" w:color="auto"/>
              <w:right w:val="single" w:sz="4" w:space="0" w:color="auto"/>
            </w:tcBorders>
            <w:shd w:val="clear" w:color="auto" w:fill="auto"/>
            <w:noWrap/>
            <w:vAlign w:val="bottom"/>
            <w:hideMark/>
          </w:tcPr>
          <w:p w14:paraId="3714EBCC" w14:textId="77777777" w:rsidR="001F73C7" w:rsidRPr="00A7421F" w:rsidRDefault="001F73C7">
            <w:pPr>
              <w:rPr>
                <w:rFonts w:ascii="Arial" w:hAnsi="Arial" w:cs="Arial"/>
                <w:color w:val="000000"/>
              </w:rPr>
            </w:pPr>
            <w:r w:rsidRPr="00A7421F">
              <w:rPr>
                <w:rFonts w:ascii="Arial" w:hAnsi="Arial" w:cs="Arial"/>
                <w:color w:val="000000"/>
              </w:rPr>
              <w:t xml:space="preserve">      159,486 </w:t>
            </w:r>
          </w:p>
        </w:tc>
        <w:tc>
          <w:tcPr>
            <w:tcW w:w="1319" w:type="dxa"/>
            <w:tcBorders>
              <w:top w:val="nil"/>
              <w:left w:val="nil"/>
              <w:bottom w:val="single" w:sz="4" w:space="0" w:color="auto"/>
              <w:right w:val="single" w:sz="4" w:space="0" w:color="auto"/>
            </w:tcBorders>
            <w:shd w:val="clear" w:color="auto" w:fill="auto"/>
            <w:noWrap/>
            <w:vAlign w:val="bottom"/>
            <w:hideMark/>
          </w:tcPr>
          <w:p w14:paraId="38A6D464" w14:textId="77777777" w:rsidR="001F73C7" w:rsidRPr="00A7421F" w:rsidRDefault="001F73C7">
            <w:pPr>
              <w:rPr>
                <w:rFonts w:ascii="Arial" w:hAnsi="Arial" w:cs="Arial"/>
                <w:color w:val="000000"/>
                <w:highlight w:val="yellow"/>
              </w:rPr>
            </w:pPr>
            <w:r w:rsidRPr="00A7421F">
              <w:rPr>
                <w:rFonts w:ascii="Arial" w:hAnsi="Arial" w:cs="Arial"/>
                <w:color w:val="000000"/>
                <w:highlight w:val="yellow"/>
              </w:rPr>
              <w:t xml:space="preserve">     246,199 </w:t>
            </w:r>
          </w:p>
        </w:tc>
      </w:tr>
      <w:tr w:rsidR="00D321C0" w:rsidRPr="00A7421F" w14:paraId="0BC7D826" w14:textId="77777777" w:rsidTr="00E34CBD">
        <w:trPr>
          <w:trHeight w:val="70"/>
        </w:trPr>
        <w:tc>
          <w:tcPr>
            <w:tcW w:w="1163" w:type="dxa"/>
            <w:tcBorders>
              <w:top w:val="nil"/>
              <w:left w:val="single" w:sz="4" w:space="0" w:color="auto"/>
              <w:bottom w:val="single" w:sz="4" w:space="0" w:color="auto"/>
              <w:right w:val="single" w:sz="4" w:space="0" w:color="auto"/>
            </w:tcBorders>
            <w:shd w:val="clear" w:color="auto" w:fill="auto"/>
            <w:vAlign w:val="bottom"/>
            <w:hideMark/>
          </w:tcPr>
          <w:p w14:paraId="65946AE3" w14:textId="77777777" w:rsidR="001F73C7" w:rsidRPr="00A7421F" w:rsidRDefault="001F73C7">
            <w:pPr>
              <w:rPr>
                <w:rFonts w:ascii="Arial" w:hAnsi="Arial" w:cs="Arial"/>
                <w:color w:val="000000"/>
              </w:rPr>
            </w:pPr>
            <w:r w:rsidRPr="00A7421F">
              <w:rPr>
                <w:rFonts w:ascii="Arial" w:hAnsi="Arial" w:cs="Arial"/>
                <w:color w:val="000000"/>
              </w:rPr>
              <w:t> </w:t>
            </w:r>
          </w:p>
        </w:tc>
        <w:tc>
          <w:tcPr>
            <w:tcW w:w="2016" w:type="dxa"/>
            <w:tcBorders>
              <w:top w:val="nil"/>
              <w:left w:val="nil"/>
              <w:bottom w:val="single" w:sz="4" w:space="0" w:color="auto"/>
              <w:right w:val="single" w:sz="4" w:space="0" w:color="auto"/>
            </w:tcBorders>
            <w:shd w:val="clear" w:color="auto" w:fill="auto"/>
            <w:vAlign w:val="bottom"/>
            <w:hideMark/>
          </w:tcPr>
          <w:p w14:paraId="09D583F9" w14:textId="77777777" w:rsidR="001F73C7" w:rsidRPr="00A7421F" w:rsidRDefault="001F73C7">
            <w:pPr>
              <w:rPr>
                <w:rFonts w:ascii="Arial" w:hAnsi="Arial" w:cs="Arial"/>
                <w:color w:val="000000"/>
              </w:rPr>
            </w:pPr>
            <w:r w:rsidRPr="00A7421F">
              <w:rPr>
                <w:rFonts w:ascii="Arial" w:hAnsi="Arial" w:cs="Arial"/>
                <w:color w:val="000000"/>
              </w:rPr>
              <w:t>Facility</w:t>
            </w:r>
          </w:p>
        </w:tc>
        <w:tc>
          <w:tcPr>
            <w:tcW w:w="1930" w:type="dxa"/>
            <w:tcBorders>
              <w:top w:val="nil"/>
              <w:left w:val="nil"/>
              <w:bottom w:val="single" w:sz="4" w:space="0" w:color="auto"/>
              <w:right w:val="single" w:sz="4" w:space="0" w:color="auto"/>
            </w:tcBorders>
            <w:shd w:val="clear" w:color="auto" w:fill="auto"/>
            <w:vAlign w:val="bottom"/>
            <w:hideMark/>
          </w:tcPr>
          <w:p w14:paraId="5F34A472" w14:textId="77777777" w:rsidR="001F73C7" w:rsidRPr="00A7421F" w:rsidRDefault="001F73C7">
            <w:pPr>
              <w:rPr>
                <w:rFonts w:ascii="Arial" w:hAnsi="Arial" w:cs="Arial"/>
                <w:color w:val="000000"/>
              </w:rPr>
            </w:pPr>
            <w:r w:rsidRPr="00A7421F">
              <w:rPr>
                <w:rFonts w:ascii="Arial" w:hAnsi="Arial" w:cs="Arial"/>
                <w:color w:val="000000"/>
              </w:rPr>
              <w:t xml:space="preserve">          63,188 </w:t>
            </w:r>
          </w:p>
        </w:tc>
        <w:tc>
          <w:tcPr>
            <w:tcW w:w="1168" w:type="dxa"/>
            <w:tcBorders>
              <w:top w:val="nil"/>
              <w:left w:val="nil"/>
              <w:bottom w:val="single" w:sz="4" w:space="0" w:color="auto"/>
              <w:right w:val="single" w:sz="4" w:space="0" w:color="auto"/>
            </w:tcBorders>
            <w:shd w:val="clear" w:color="auto" w:fill="auto"/>
            <w:vAlign w:val="bottom"/>
            <w:hideMark/>
          </w:tcPr>
          <w:p w14:paraId="0195A413" w14:textId="77777777" w:rsidR="001F73C7" w:rsidRPr="00A7421F" w:rsidRDefault="001F73C7">
            <w:pPr>
              <w:rPr>
                <w:rFonts w:ascii="Arial" w:hAnsi="Arial" w:cs="Arial"/>
                <w:color w:val="000000"/>
              </w:rPr>
            </w:pPr>
            <w:r w:rsidRPr="00A7421F">
              <w:rPr>
                <w:rFonts w:ascii="Arial" w:hAnsi="Arial" w:cs="Arial"/>
                <w:color w:val="000000"/>
              </w:rPr>
              <w:t xml:space="preserve">     38,381 </w:t>
            </w:r>
          </w:p>
        </w:tc>
        <w:tc>
          <w:tcPr>
            <w:tcW w:w="1272" w:type="dxa"/>
            <w:tcBorders>
              <w:top w:val="nil"/>
              <w:left w:val="nil"/>
              <w:bottom w:val="single" w:sz="4" w:space="0" w:color="auto"/>
              <w:right w:val="single" w:sz="4" w:space="0" w:color="auto"/>
            </w:tcBorders>
            <w:shd w:val="clear" w:color="auto" w:fill="auto"/>
            <w:noWrap/>
            <w:vAlign w:val="bottom"/>
            <w:hideMark/>
          </w:tcPr>
          <w:p w14:paraId="64C42DA3" w14:textId="77777777" w:rsidR="001F73C7" w:rsidRPr="00A7421F" w:rsidRDefault="001F73C7">
            <w:pPr>
              <w:rPr>
                <w:rFonts w:ascii="Arial" w:hAnsi="Arial" w:cs="Arial"/>
                <w:color w:val="000000"/>
              </w:rPr>
            </w:pPr>
            <w:r w:rsidRPr="00A7421F">
              <w:rPr>
                <w:rFonts w:ascii="Arial" w:hAnsi="Arial" w:cs="Arial"/>
                <w:color w:val="000000"/>
              </w:rPr>
              <w:t xml:space="preserve">      414,663 </w:t>
            </w:r>
          </w:p>
        </w:tc>
        <w:tc>
          <w:tcPr>
            <w:tcW w:w="1319" w:type="dxa"/>
            <w:tcBorders>
              <w:top w:val="nil"/>
              <w:left w:val="nil"/>
              <w:bottom w:val="single" w:sz="4" w:space="0" w:color="auto"/>
              <w:right w:val="single" w:sz="4" w:space="0" w:color="auto"/>
            </w:tcBorders>
            <w:shd w:val="clear" w:color="auto" w:fill="auto"/>
            <w:noWrap/>
            <w:vAlign w:val="bottom"/>
            <w:hideMark/>
          </w:tcPr>
          <w:p w14:paraId="5517C405" w14:textId="77777777" w:rsidR="001F73C7" w:rsidRPr="00A7421F" w:rsidRDefault="001F73C7">
            <w:pPr>
              <w:rPr>
                <w:rFonts w:ascii="Arial" w:hAnsi="Arial" w:cs="Arial"/>
                <w:color w:val="000000"/>
                <w:highlight w:val="yellow"/>
              </w:rPr>
            </w:pPr>
            <w:r w:rsidRPr="00A7421F">
              <w:rPr>
                <w:rFonts w:ascii="Arial" w:hAnsi="Arial" w:cs="Arial"/>
                <w:color w:val="000000"/>
                <w:highlight w:val="yellow"/>
              </w:rPr>
              <w:t xml:space="preserve">     516,232 </w:t>
            </w:r>
          </w:p>
        </w:tc>
      </w:tr>
      <w:tr w:rsidR="00D321C0" w:rsidRPr="00A7421F" w14:paraId="425D756C" w14:textId="77777777" w:rsidTr="00E34CBD">
        <w:trPr>
          <w:trHeight w:val="70"/>
        </w:trPr>
        <w:tc>
          <w:tcPr>
            <w:tcW w:w="1163" w:type="dxa"/>
            <w:tcBorders>
              <w:top w:val="nil"/>
              <w:left w:val="single" w:sz="4" w:space="0" w:color="auto"/>
              <w:bottom w:val="single" w:sz="4" w:space="0" w:color="auto"/>
              <w:right w:val="single" w:sz="4" w:space="0" w:color="auto"/>
            </w:tcBorders>
            <w:shd w:val="clear" w:color="auto" w:fill="auto"/>
            <w:vAlign w:val="bottom"/>
            <w:hideMark/>
          </w:tcPr>
          <w:p w14:paraId="0CBBE59A" w14:textId="77777777" w:rsidR="001F73C7" w:rsidRPr="00A7421F" w:rsidRDefault="001F73C7">
            <w:pPr>
              <w:rPr>
                <w:rFonts w:ascii="Arial" w:hAnsi="Arial" w:cs="Arial"/>
                <w:color w:val="000000"/>
              </w:rPr>
            </w:pPr>
            <w:r w:rsidRPr="00A7421F">
              <w:rPr>
                <w:rFonts w:ascii="Arial" w:hAnsi="Arial" w:cs="Arial"/>
                <w:color w:val="000000"/>
              </w:rPr>
              <w:t> </w:t>
            </w:r>
          </w:p>
        </w:tc>
        <w:tc>
          <w:tcPr>
            <w:tcW w:w="2016" w:type="dxa"/>
            <w:tcBorders>
              <w:top w:val="nil"/>
              <w:left w:val="nil"/>
              <w:bottom w:val="single" w:sz="4" w:space="0" w:color="auto"/>
              <w:right w:val="single" w:sz="4" w:space="0" w:color="auto"/>
            </w:tcBorders>
            <w:shd w:val="clear" w:color="auto" w:fill="auto"/>
            <w:vAlign w:val="bottom"/>
            <w:hideMark/>
          </w:tcPr>
          <w:p w14:paraId="1F63F67A" w14:textId="77777777" w:rsidR="001F73C7" w:rsidRPr="00A7421F" w:rsidRDefault="001F73C7">
            <w:pPr>
              <w:rPr>
                <w:rFonts w:ascii="Arial" w:hAnsi="Arial" w:cs="Arial"/>
                <w:color w:val="000000"/>
              </w:rPr>
            </w:pPr>
            <w:r w:rsidRPr="00A7421F">
              <w:rPr>
                <w:rFonts w:ascii="Arial" w:hAnsi="Arial" w:cs="Arial"/>
                <w:color w:val="000000"/>
              </w:rPr>
              <w:t>Housekeeping</w:t>
            </w:r>
          </w:p>
        </w:tc>
        <w:tc>
          <w:tcPr>
            <w:tcW w:w="1930" w:type="dxa"/>
            <w:tcBorders>
              <w:top w:val="nil"/>
              <w:left w:val="nil"/>
              <w:bottom w:val="single" w:sz="4" w:space="0" w:color="auto"/>
              <w:right w:val="single" w:sz="4" w:space="0" w:color="auto"/>
            </w:tcBorders>
            <w:shd w:val="clear" w:color="auto" w:fill="auto"/>
            <w:vAlign w:val="bottom"/>
            <w:hideMark/>
          </w:tcPr>
          <w:p w14:paraId="58F35C44" w14:textId="77777777" w:rsidR="001F73C7" w:rsidRPr="00A7421F" w:rsidRDefault="001F73C7">
            <w:pPr>
              <w:rPr>
                <w:rFonts w:ascii="Arial" w:hAnsi="Arial" w:cs="Arial"/>
                <w:color w:val="000000"/>
              </w:rPr>
            </w:pPr>
            <w:r w:rsidRPr="00A7421F">
              <w:rPr>
                <w:rFonts w:ascii="Arial" w:hAnsi="Arial" w:cs="Arial"/>
                <w:color w:val="000000"/>
              </w:rPr>
              <w:t xml:space="preserve">        145,028 </w:t>
            </w:r>
          </w:p>
        </w:tc>
        <w:tc>
          <w:tcPr>
            <w:tcW w:w="1168" w:type="dxa"/>
            <w:tcBorders>
              <w:top w:val="nil"/>
              <w:left w:val="nil"/>
              <w:bottom w:val="single" w:sz="4" w:space="0" w:color="auto"/>
              <w:right w:val="single" w:sz="4" w:space="0" w:color="auto"/>
            </w:tcBorders>
            <w:shd w:val="clear" w:color="auto" w:fill="auto"/>
            <w:vAlign w:val="bottom"/>
            <w:hideMark/>
          </w:tcPr>
          <w:p w14:paraId="0B279484" w14:textId="77777777" w:rsidR="001F73C7" w:rsidRPr="00A7421F" w:rsidRDefault="001F73C7">
            <w:pPr>
              <w:rPr>
                <w:rFonts w:ascii="Arial" w:hAnsi="Arial" w:cs="Arial"/>
                <w:color w:val="000000"/>
              </w:rPr>
            </w:pPr>
            <w:r w:rsidRPr="00A7421F">
              <w:rPr>
                <w:rFonts w:ascii="Arial" w:hAnsi="Arial" w:cs="Arial"/>
                <w:color w:val="000000"/>
              </w:rPr>
              <w:t xml:space="preserve">       9,855 </w:t>
            </w:r>
          </w:p>
        </w:tc>
        <w:tc>
          <w:tcPr>
            <w:tcW w:w="1272" w:type="dxa"/>
            <w:tcBorders>
              <w:top w:val="nil"/>
              <w:left w:val="nil"/>
              <w:bottom w:val="single" w:sz="4" w:space="0" w:color="auto"/>
              <w:right w:val="single" w:sz="4" w:space="0" w:color="auto"/>
            </w:tcBorders>
            <w:shd w:val="clear" w:color="auto" w:fill="auto"/>
            <w:noWrap/>
            <w:vAlign w:val="bottom"/>
            <w:hideMark/>
          </w:tcPr>
          <w:p w14:paraId="08795071" w14:textId="77777777" w:rsidR="001F73C7" w:rsidRPr="00A7421F" w:rsidRDefault="001F73C7">
            <w:pPr>
              <w:rPr>
                <w:rFonts w:ascii="Arial" w:hAnsi="Arial" w:cs="Arial"/>
                <w:color w:val="000000"/>
              </w:rPr>
            </w:pPr>
            <w:r w:rsidRPr="00A7421F">
              <w:rPr>
                <w:rFonts w:ascii="Arial" w:hAnsi="Arial" w:cs="Arial"/>
                <w:color w:val="000000"/>
              </w:rPr>
              <w:t xml:space="preserve">        14,417 </w:t>
            </w:r>
          </w:p>
        </w:tc>
        <w:tc>
          <w:tcPr>
            <w:tcW w:w="1319" w:type="dxa"/>
            <w:tcBorders>
              <w:top w:val="nil"/>
              <w:left w:val="nil"/>
              <w:bottom w:val="single" w:sz="4" w:space="0" w:color="auto"/>
              <w:right w:val="single" w:sz="4" w:space="0" w:color="auto"/>
            </w:tcBorders>
            <w:shd w:val="clear" w:color="auto" w:fill="auto"/>
            <w:noWrap/>
            <w:vAlign w:val="bottom"/>
            <w:hideMark/>
          </w:tcPr>
          <w:p w14:paraId="310FB347" w14:textId="77777777" w:rsidR="001F73C7" w:rsidRPr="00A7421F" w:rsidRDefault="001F73C7">
            <w:pPr>
              <w:rPr>
                <w:rFonts w:ascii="Arial" w:hAnsi="Arial" w:cs="Arial"/>
                <w:color w:val="000000"/>
                <w:highlight w:val="yellow"/>
              </w:rPr>
            </w:pPr>
            <w:r w:rsidRPr="00A7421F">
              <w:rPr>
                <w:rFonts w:ascii="Arial" w:hAnsi="Arial" w:cs="Arial"/>
                <w:color w:val="000000"/>
                <w:highlight w:val="yellow"/>
              </w:rPr>
              <w:t xml:space="preserve">     169,299 </w:t>
            </w:r>
          </w:p>
        </w:tc>
      </w:tr>
      <w:tr w:rsidR="00D321C0" w:rsidRPr="00A7421F" w14:paraId="651BED4E" w14:textId="77777777" w:rsidTr="00E34CBD">
        <w:trPr>
          <w:trHeight w:val="70"/>
        </w:trPr>
        <w:tc>
          <w:tcPr>
            <w:tcW w:w="1163" w:type="dxa"/>
            <w:tcBorders>
              <w:top w:val="nil"/>
              <w:left w:val="single" w:sz="4" w:space="0" w:color="auto"/>
              <w:bottom w:val="single" w:sz="4" w:space="0" w:color="auto"/>
              <w:right w:val="single" w:sz="4" w:space="0" w:color="auto"/>
            </w:tcBorders>
            <w:shd w:val="clear" w:color="auto" w:fill="auto"/>
            <w:vAlign w:val="bottom"/>
            <w:hideMark/>
          </w:tcPr>
          <w:p w14:paraId="166E86C8" w14:textId="77777777" w:rsidR="001F73C7" w:rsidRPr="00A7421F" w:rsidRDefault="001F73C7">
            <w:pPr>
              <w:rPr>
                <w:rFonts w:ascii="Arial" w:hAnsi="Arial" w:cs="Arial"/>
                <w:color w:val="000000"/>
              </w:rPr>
            </w:pPr>
            <w:r w:rsidRPr="00A7421F">
              <w:rPr>
                <w:rFonts w:ascii="Arial" w:hAnsi="Arial" w:cs="Arial"/>
                <w:color w:val="000000"/>
              </w:rPr>
              <w:t>Total</w:t>
            </w:r>
          </w:p>
        </w:tc>
        <w:tc>
          <w:tcPr>
            <w:tcW w:w="2016" w:type="dxa"/>
            <w:tcBorders>
              <w:top w:val="nil"/>
              <w:left w:val="nil"/>
              <w:bottom w:val="single" w:sz="4" w:space="0" w:color="auto"/>
              <w:right w:val="single" w:sz="4" w:space="0" w:color="auto"/>
            </w:tcBorders>
            <w:shd w:val="clear" w:color="auto" w:fill="auto"/>
            <w:vAlign w:val="bottom"/>
            <w:hideMark/>
          </w:tcPr>
          <w:p w14:paraId="29355244" w14:textId="77777777" w:rsidR="001F73C7" w:rsidRPr="00A7421F" w:rsidRDefault="001F73C7">
            <w:pPr>
              <w:rPr>
                <w:rFonts w:ascii="Arial" w:hAnsi="Arial" w:cs="Arial"/>
                <w:color w:val="000000"/>
              </w:rPr>
            </w:pPr>
            <w:r w:rsidRPr="00A7421F">
              <w:rPr>
                <w:rFonts w:ascii="Arial" w:hAnsi="Arial" w:cs="Arial"/>
                <w:color w:val="000000"/>
              </w:rPr>
              <w:t> </w:t>
            </w:r>
          </w:p>
        </w:tc>
        <w:tc>
          <w:tcPr>
            <w:tcW w:w="1930" w:type="dxa"/>
            <w:tcBorders>
              <w:top w:val="nil"/>
              <w:left w:val="nil"/>
              <w:bottom w:val="single" w:sz="4" w:space="0" w:color="auto"/>
              <w:right w:val="single" w:sz="4" w:space="0" w:color="auto"/>
            </w:tcBorders>
            <w:shd w:val="clear" w:color="auto" w:fill="auto"/>
            <w:vAlign w:val="bottom"/>
            <w:hideMark/>
          </w:tcPr>
          <w:p w14:paraId="7DA1C999" w14:textId="77777777" w:rsidR="001F73C7" w:rsidRPr="00A7421F" w:rsidRDefault="001F73C7">
            <w:pPr>
              <w:rPr>
                <w:rFonts w:ascii="Arial" w:hAnsi="Arial" w:cs="Arial"/>
                <w:color w:val="000000"/>
                <w:highlight w:val="yellow"/>
              </w:rPr>
            </w:pPr>
            <w:r w:rsidRPr="00A7421F">
              <w:rPr>
                <w:rFonts w:ascii="Arial" w:hAnsi="Arial" w:cs="Arial"/>
                <w:color w:val="000000"/>
                <w:highlight w:val="yellow"/>
              </w:rPr>
              <w:t xml:space="preserve">     1,418,350 </w:t>
            </w:r>
          </w:p>
        </w:tc>
        <w:tc>
          <w:tcPr>
            <w:tcW w:w="1168" w:type="dxa"/>
            <w:tcBorders>
              <w:top w:val="nil"/>
              <w:left w:val="nil"/>
              <w:bottom w:val="single" w:sz="4" w:space="0" w:color="auto"/>
              <w:right w:val="single" w:sz="4" w:space="0" w:color="auto"/>
            </w:tcBorders>
            <w:shd w:val="clear" w:color="auto" w:fill="auto"/>
            <w:vAlign w:val="bottom"/>
            <w:hideMark/>
          </w:tcPr>
          <w:p w14:paraId="42BFFD0D" w14:textId="77777777" w:rsidR="001F73C7" w:rsidRPr="00A7421F" w:rsidRDefault="001F73C7">
            <w:pPr>
              <w:rPr>
                <w:rFonts w:ascii="Arial" w:hAnsi="Arial" w:cs="Arial"/>
                <w:color w:val="000000"/>
                <w:highlight w:val="yellow"/>
              </w:rPr>
            </w:pPr>
            <w:r w:rsidRPr="00A7421F">
              <w:rPr>
                <w:rFonts w:ascii="Arial" w:hAnsi="Arial" w:cs="Arial"/>
                <w:color w:val="000000"/>
                <w:highlight w:val="yellow"/>
              </w:rPr>
              <w:t xml:space="preserve">   357,229 </w:t>
            </w:r>
          </w:p>
        </w:tc>
        <w:tc>
          <w:tcPr>
            <w:tcW w:w="1272" w:type="dxa"/>
            <w:tcBorders>
              <w:top w:val="nil"/>
              <w:left w:val="nil"/>
              <w:bottom w:val="single" w:sz="4" w:space="0" w:color="auto"/>
              <w:right w:val="single" w:sz="4" w:space="0" w:color="auto"/>
            </w:tcBorders>
            <w:shd w:val="clear" w:color="auto" w:fill="auto"/>
            <w:noWrap/>
            <w:vAlign w:val="bottom"/>
            <w:hideMark/>
          </w:tcPr>
          <w:p w14:paraId="5A5BA8F9" w14:textId="77777777" w:rsidR="001F73C7" w:rsidRPr="00A7421F" w:rsidRDefault="001F73C7">
            <w:pPr>
              <w:rPr>
                <w:rFonts w:ascii="Arial" w:hAnsi="Arial" w:cs="Arial"/>
                <w:color w:val="000000"/>
                <w:highlight w:val="yellow"/>
              </w:rPr>
            </w:pPr>
            <w:r w:rsidRPr="00A7421F">
              <w:rPr>
                <w:rFonts w:ascii="Arial" w:hAnsi="Arial" w:cs="Arial"/>
                <w:color w:val="000000"/>
                <w:highlight w:val="yellow"/>
              </w:rPr>
              <w:t xml:space="preserve">      690,420 </w:t>
            </w:r>
          </w:p>
        </w:tc>
        <w:tc>
          <w:tcPr>
            <w:tcW w:w="1319" w:type="dxa"/>
            <w:tcBorders>
              <w:top w:val="nil"/>
              <w:left w:val="nil"/>
              <w:bottom w:val="single" w:sz="4" w:space="0" w:color="auto"/>
              <w:right w:val="single" w:sz="4" w:space="0" w:color="auto"/>
            </w:tcBorders>
            <w:shd w:val="clear" w:color="auto" w:fill="auto"/>
            <w:noWrap/>
            <w:vAlign w:val="bottom"/>
            <w:hideMark/>
          </w:tcPr>
          <w:p w14:paraId="096E3CB7" w14:textId="77777777" w:rsidR="001F73C7" w:rsidRPr="00A7421F" w:rsidRDefault="001F73C7">
            <w:pPr>
              <w:rPr>
                <w:rFonts w:ascii="Arial" w:hAnsi="Arial" w:cs="Arial"/>
                <w:color w:val="000000"/>
                <w:highlight w:val="yellow"/>
              </w:rPr>
            </w:pPr>
            <w:r w:rsidRPr="00A7421F">
              <w:rPr>
                <w:rFonts w:ascii="Arial" w:hAnsi="Arial" w:cs="Arial"/>
                <w:color w:val="000000"/>
                <w:highlight w:val="yellow"/>
              </w:rPr>
              <w:t xml:space="preserve">  2,465,999 </w:t>
            </w:r>
          </w:p>
        </w:tc>
      </w:tr>
    </w:tbl>
    <w:p w14:paraId="0044A838" w14:textId="77777777" w:rsidR="00E34CBD" w:rsidRPr="00A7421F" w:rsidRDefault="00E34CBD" w:rsidP="00E34CBD">
      <w:pPr>
        <w:pStyle w:val="Heading1"/>
        <w:spacing w:beforeLines="120" w:before="288" w:afterLines="120" w:after="288"/>
        <w:rPr>
          <w:rFonts w:ascii="Arial" w:hAnsi="Arial" w:cs="Arial"/>
          <w:sz w:val="24"/>
          <w:szCs w:val="24"/>
        </w:rPr>
      </w:pPr>
    </w:p>
    <w:p w14:paraId="3681ADDE" w14:textId="739A000D" w:rsidR="00E34CBD" w:rsidRPr="00A7421F" w:rsidRDefault="00E34CBD" w:rsidP="00E33410">
      <w:pPr>
        <w:pStyle w:val="Heading1"/>
        <w:spacing w:beforeLines="120" w:before="288" w:afterLines="120" w:after="288"/>
        <w:rPr>
          <w:rFonts w:ascii="Arial" w:hAnsi="Arial" w:cs="Arial"/>
          <w:b/>
          <w:bCs/>
          <w:sz w:val="24"/>
          <w:szCs w:val="24"/>
        </w:rPr>
      </w:pPr>
      <w:r w:rsidRPr="00A7421F">
        <w:rPr>
          <w:rFonts w:ascii="Arial" w:hAnsi="Arial" w:cs="Arial"/>
          <w:b/>
          <w:bCs/>
          <w:sz w:val="24"/>
          <w:szCs w:val="24"/>
        </w:rPr>
        <w:t>Step 2: Allocating costs to residents and suit</w:t>
      </w:r>
      <w:r w:rsidR="00BF601A" w:rsidRPr="00A7421F">
        <w:rPr>
          <w:rFonts w:ascii="Arial" w:hAnsi="Arial" w:cs="Arial"/>
          <w:b/>
          <w:bCs/>
          <w:sz w:val="24"/>
          <w:szCs w:val="24"/>
        </w:rPr>
        <w:t>e</w:t>
      </w:r>
      <w:r w:rsidRPr="00A7421F">
        <w:rPr>
          <w:rFonts w:ascii="Arial" w:hAnsi="Arial" w:cs="Arial"/>
          <w:b/>
          <w:bCs/>
          <w:sz w:val="24"/>
          <w:szCs w:val="24"/>
        </w:rPr>
        <w:t>s</w:t>
      </w:r>
    </w:p>
    <w:p w14:paraId="6FBD61EF" w14:textId="1C12AABA" w:rsidR="00161E89" w:rsidRPr="00A7421F" w:rsidRDefault="00C201D3" w:rsidP="00161E89">
      <w:pPr>
        <w:pStyle w:val="Heading1"/>
        <w:spacing w:beforeLines="120" w:before="288" w:afterLines="120" w:after="288"/>
        <w:rPr>
          <w:rFonts w:ascii="Arial" w:hAnsi="Arial" w:cs="Arial"/>
          <w:sz w:val="24"/>
          <w:szCs w:val="24"/>
        </w:rPr>
      </w:pPr>
      <w:r w:rsidRPr="00A7421F">
        <w:rPr>
          <w:rFonts w:ascii="Arial" w:hAnsi="Arial" w:cs="Arial"/>
          <w:sz w:val="24"/>
          <w:szCs w:val="24"/>
        </w:rPr>
        <w:t>(</w:t>
      </w:r>
      <w:proofErr w:type="spellStart"/>
      <w:r w:rsidRPr="00A7421F">
        <w:rPr>
          <w:rFonts w:ascii="Arial" w:hAnsi="Arial" w:cs="Arial"/>
          <w:sz w:val="24"/>
          <w:szCs w:val="24"/>
        </w:rPr>
        <w:t>i</w:t>
      </w:r>
      <w:proofErr w:type="spellEnd"/>
      <w:r w:rsidRPr="00A7421F">
        <w:rPr>
          <w:rFonts w:ascii="Arial" w:hAnsi="Arial" w:cs="Arial"/>
          <w:sz w:val="24"/>
          <w:szCs w:val="24"/>
        </w:rPr>
        <w:t xml:space="preserve">) </w:t>
      </w:r>
      <w:r w:rsidR="00161E89" w:rsidRPr="00A7421F">
        <w:rPr>
          <w:rFonts w:ascii="Arial" w:hAnsi="Arial" w:cs="Arial"/>
          <w:sz w:val="24"/>
          <w:szCs w:val="24"/>
        </w:rPr>
        <w:t>Costs allocated based on square footage:</w:t>
      </w:r>
    </w:p>
    <w:p w14:paraId="66CF514C" w14:textId="5EBA5044" w:rsidR="00E33410" w:rsidRPr="00A7421F" w:rsidRDefault="00E33410" w:rsidP="00E33410">
      <w:pPr>
        <w:pStyle w:val="Heading1"/>
        <w:spacing w:beforeLines="120" w:before="288" w:afterLines="120" w:after="288"/>
        <w:rPr>
          <w:rFonts w:ascii="Arial" w:hAnsi="Arial" w:cs="Arial"/>
          <w:sz w:val="24"/>
          <w:szCs w:val="24"/>
        </w:rPr>
      </w:pPr>
      <w:r w:rsidRPr="00A7421F">
        <w:rPr>
          <w:rFonts w:ascii="Arial" w:hAnsi="Arial" w:cs="Arial"/>
          <w:sz w:val="24"/>
          <w:szCs w:val="24"/>
        </w:rPr>
        <w:t>Facility</w:t>
      </w:r>
    </w:p>
    <w:p w14:paraId="2CA6379E" w14:textId="51EA5604" w:rsidR="00E33410" w:rsidRPr="00A7421F" w:rsidRDefault="00E33410" w:rsidP="00E33410">
      <w:pPr>
        <w:rPr>
          <w:rFonts w:ascii="Arial" w:hAnsi="Arial" w:cs="Arial"/>
        </w:rPr>
      </w:pPr>
      <w:r w:rsidRPr="00A7421F">
        <w:rPr>
          <w:rFonts w:ascii="Arial" w:hAnsi="Arial" w:cs="Arial"/>
        </w:rPr>
        <w:t>Per Roswell’s recommendation, 50 per cent of the total facility’s costs allocated to all residents</w:t>
      </w:r>
      <w:r w:rsidR="006C7395" w:rsidRPr="00A7421F">
        <w:rPr>
          <w:rFonts w:ascii="Arial" w:hAnsi="Arial" w:cs="Arial"/>
        </w:rPr>
        <w:t xml:space="preserve"> based on suite size or square footage</w:t>
      </w:r>
      <w:r w:rsidRPr="00A7421F">
        <w:rPr>
          <w:rFonts w:ascii="Arial" w:hAnsi="Arial" w:cs="Arial"/>
        </w:rPr>
        <w:t>, is deemed to be reasonable</w:t>
      </w:r>
      <w:r w:rsidR="006C7395" w:rsidRPr="00A7421F">
        <w:rPr>
          <w:rFonts w:ascii="Arial" w:hAnsi="Arial" w:cs="Arial"/>
        </w:rPr>
        <w:t>. Hence, the total costs of the facility will be allocated to residents in the following manner:</w:t>
      </w:r>
    </w:p>
    <w:p w14:paraId="2009BD1B" w14:textId="25F2B364" w:rsidR="006C7395" w:rsidRPr="00A7421F" w:rsidRDefault="006C7395" w:rsidP="00E33410">
      <w:pPr>
        <w:rPr>
          <w:rFonts w:ascii="Arial" w:hAnsi="Arial" w:cs="Arial"/>
        </w:rPr>
      </w:pPr>
    </w:p>
    <w:p w14:paraId="6AD8D84B" w14:textId="63B25463" w:rsidR="006C7395" w:rsidRPr="00A7421F" w:rsidRDefault="006C7395" w:rsidP="00E33410">
      <w:pPr>
        <w:rPr>
          <w:rFonts w:ascii="Arial" w:hAnsi="Arial" w:cs="Arial"/>
        </w:rPr>
      </w:pPr>
      <w:r w:rsidRPr="00A7421F">
        <w:rPr>
          <w:rFonts w:ascii="Arial" w:hAnsi="Arial" w:cs="Arial"/>
        </w:rPr>
        <w:t xml:space="preserve">Total costs of </w:t>
      </w:r>
      <w:r w:rsidR="009C46E0" w:rsidRPr="00A7421F">
        <w:rPr>
          <w:rFonts w:ascii="Arial" w:hAnsi="Arial" w:cs="Arial"/>
        </w:rPr>
        <w:t>the f</w:t>
      </w:r>
      <w:r w:rsidRPr="00A7421F">
        <w:rPr>
          <w:rFonts w:ascii="Arial" w:hAnsi="Arial" w:cs="Arial"/>
        </w:rPr>
        <w:t xml:space="preserve">acility (From the summary in step 1) = </w:t>
      </w:r>
      <w:r w:rsidR="009C46E0" w:rsidRPr="00A7421F">
        <w:rPr>
          <w:rFonts w:ascii="Arial" w:hAnsi="Arial" w:cs="Arial"/>
        </w:rPr>
        <w:t>$516,232</w:t>
      </w:r>
    </w:p>
    <w:p w14:paraId="4B5C4782" w14:textId="2E30357F" w:rsidR="009C46E0" w:rsidRPr="00A7421F" w:rsidRDefault="009C46E0" w:rsidP="00E33410">
      <w:pPr>
        <w:rPr>
          <w:rFonts w:ascii="Arial" w:hAnsi="Arial" w:cs="Arial"/>
        </w:rPr>
      </w:pPr>
    </w:p>
    <w:p w14:paraId="4841586D" w14:textId="77777777" w:rsidR="009975AC" w:rsidRPr="00A7421F" w:rsidRDefault="009C46E0" w:rsidP="00E33410">
      <w:pPr>
        <w:rPr>
          <w:rFonts w:ascii="Arial" w:hAnsi="Arial" w:cs="Arial"/>
        </w:rPr>
      </w:pPr>
      <w:r w:rsidRPr="00A7421F">
        <w:rPr>
          <w:rFonts w:ascii="Arial" w:hAnsi="Arial" w:cs="Arial"/>
        </w:rPr>
        <w:t>Allocate 50% of the total cost to all residents</w:t>
      </w:r>
      <w:r w:rsidR="009975AC" w:rsidRPr="00A7421F">
        <w:rPr>
          <w:rFonts w:ascii="Arial" w:hAnsi="Arial" w:cs="Arial"/>
        </w:rPr>
        <w:t>: (516,232*0.5)/160 = $1,613.23/ Resident</w:t>
      </w:r>
    </w:p>
    <w:p w14:paraId="69F510FF" w14:textId="77777777" w:rsidR="009975AC" w:rsidRPr="00A7421F" w:rsidRDefault="009975AC" w:rsidP="00E33410">
      <w:pPr>
        <w:rPr>
          <w:rFonts w:ascii="Arial" w:hAnsi="Arial" w:cs="Arial"/>
        </w:rPr>
      </w:pPr>
    </w:p>
    <w:p w14:paraId="0A8118DD" w14:textId="51D1EBE0" w:rsidR="009C46E0" w:rsidRPr="00A7421F" w:rsidRDefault="009975AC" w:rsidP="00E33410">
      <w:pPr>
        <w:rPr>
          <w:rFonts w:ascii="Arial" w:hAnsi="Arial" w:cs="Arial"/>
        </w:rPr>
      </w:pPr>
      <w:r w:rsidRPr="00A7421F">
        <w:rPr>
          <w:rFonts w:ascii="Arial" w:hAnsi="Arial" w:cs="Arial"/>
        </w:rPr>
        <w:t xml:space="preserve"> The remaining 50% of the total costs are applied to the residents based on the square footage/ size of the room in the following manner:</w:t>
      </w:r>
    </w:p>
    <w:p w14:paraId="7D52E0B0" w14:textId="6F82CADA" w:rsidR="00457E15" w:rsidRPr="00A7421F" w:rsidRDefault="00457E15" w:rsidP="00E33410">
      <w:pPr>
        <w:rPr>
          <w:rFonts w:ascii="Arial" w:hAnsi="Arial" w:cs="Arial"/>
        </w:rPr>
      </w:pPr>
    </w:p>
    <w:tbl>
      <w:tblPr>
        <w:tblW w:w="9016" w:type="dxa"/>
        <w:tblLook w:val="04A0" w:firstRow="1" w:lastRow="0" w:firstColumn="1" w:lastColumn="0" w:noHBand="0" w:noVBand="1"/>
      </w:tblPr>
      <w:tblGrid>
        <w:gridCol w:w="2577"/>
        <w:gridCol w:w="2675"/>
        <w:gridCol w:w="1747"/>
        <w:gridCol w:w="2017"/>
      </w:tblGrid>
      <w:tr w:rsidR="00457E15" w:rsidRPr="00A7421F" w14:paraId="46506C0D" w14:textId="77777777" w:rsidTr="00457E15">
        <w:trPr>
          <w:trHeight w:val="160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26C502" w14:textId="77777777" w:rsidR="00457E15" w:rsidRPr="00457E15" w:rsidRDefault="00457E15" w:rsidP="00457E15">
            <w:pPr>
              <w:rPr>
                <w:rFonts w:ascii="Arial" w:hAnsi="Arial" w:cs="Arial"/>
                <w:color w:val="000000"/>
              </w:rPr>
            </w:pPr>
            <w:r w:rsidRPr="00457E15">
              <w:rPr>
                <w:rFonts w:ascii="Arial" w:hAnsi="Arial" w:cs="Arial"/>
                <w:color w:val="000000"/>
              </w:rPr>
              <w:t> </w:t>
            </w:r>
          </w:p>
        </w:tc>
        <w:tc>
          <w:tcPr>
            <w:tcW w:w="2065" w:type="dxa"/>
            <w:tcBorders>
              <w:top w:val="single" w:sz="4" w:space="0" w:color="auto"/>
              <w:left w:val="nil"/>
              <w:bottom w:val="single" w:sz="4" w:space="0" w:color="auto"/>
              <w:right w:val="single" w:sz="4" w:space="0" w:color="auto"/>
            </w:tcBorders>
            <w:shd w:val="clear" w:color="auto" w:fill="auto"/>
            <w:hideMark/>
          </w:tcPr>
          <w:p w14:paraId="2060B29F" w14:textId="1A687723" w:rsidR="00457E15" w:rsidRPr="00457E15" w:rsidRDefault="00457E15" w:rsidP="00457E15">
            <w:pPr>
              <w:jc w:val="center"/>
              <w:rPr>
                <w:rFonts w:ascii="Arial" w:hAnsi="Arial" w:cs="Arial"/>
                <w:color w:val="000000"/>
              </w:rPr>
            </w:pPr>
            <w:r w:rsidRPr="00457E15">
              <w:rPr>
                <w:rFonts w:ascii="Arial" w:hAnsi="Arial" w:cs="Arial"/>
                <w:color w:val="000000"/>
              </w:rPr>
              <w:t>Cost per square feet (516,232*0.5)</w:t>
            </w:r>
            <w:r w:rsidRPr="00A7421F">
              <w:rPr>
                <w:rFonts w:ascii="Arial" w:hAnsi="Arial" w:cs="Arial"/>
                <w:color w:val="000000"/>
              </w:rPr>
              <w:t>/ (</w:t>
            </w:r>
            <w:r w:rsidRPr="00457E15">
              <w:rPr>
                <w:rFonts w:ascii="Arial" w:hAnsi="Arial" w:cs="Arial"/>
                <w:color w:val="000000"/>
              </w:rPr>
              <w:t>400*75+500*35+600*15)</w:t>
            </w:r>
          </w:p>
        </w:tc>
        <w:tc>
          <w:tcPr>
            <w:tcW w:w="1911" w:type="dxa"/>
            <w:tcBorders>
              <w:top w:val="single" w:sz="4" w:space="0" w:color="auto"/>
              <w:left w:val="nil"/>
              <w:bottom w:val="single" w:sz="4" w:space="0" w:color="auto"/>
              <w:right w:val="single" w:sz="4" w:space="0" w:color="auto"/>
            </w:tcBorders>
            <w:shd w:val="clear" w:color="auto" w:fill="auto"/>
            <w:hideMark/>
          </w:tcPr>
          <w:p w14:paraId="38B14FE2" w14:textId="7600EA3B" w:rsidR="00457E15" w:rsidRPr="00457E15" w:rsidRDefault="00457E15" w:rsidP="00457E15">
            <w:pPr>
              <w:jc w:val="center"/>
              <w:rPr>
                <w:rFonts w:ascii="Arial" w:hAnsi="Arial" w:cs="Arial"/>
                <w:color w:val="000000"/>
              </w:rPr>
            </w:pPr>
            <w:r w:rsidRPr="00457E15">
              <w:rPr>
                <w:rFonts w:ascii="Arial" w:hAnsi="Arial" w:cs="Arial"/>
                <w:color w:val="000000"/>
              </w:rPr>
              <w:t>Total cost for suit</w:t>
            </w:r>
            <w:r w:rsidR="00BF601A" w:rsidRPr="00A7421F">
              <w:rPr>
                <w:rFonts w:ascii="Arial" w:hAnsi="Arial" w:cs="Arial"/>
                <w:color w:val="000000"/>
              </w:rPr>
              <w:t>e</w:t>
            </w:r>
            <w:r w:rsidRPr="00457E15">
              <w:rPr>
                <w:rFonts w:ascii="Arial" w:hAnsi="Arial" w:cs="Arial"/>
                <w:color w:val="000000"/>
              </w:rPr>
              <w:t xml:space="preserve"> type</w:t>
            </w:r>
          </w:p>
        </w:tc>
        <w:tc>
          <w:tcPr>
            <w:tcW w:w="2210" w:type="dxa"/>
            <w:tcBorders>
              <w:top w:val="single" w:sz="4" w:space="0" w:color="auto"/>
              <w:left w:val="nil"/>
              <w:bottom w:val="single" w:sz="4" w:space="0" w:color="auto"/>
              <w:right w:val="single" w:sz="4" w:space="0" w:color="auto"/>
            </w:tcBorders>
            <w:shd w:val="clear" w:color="auto" w:fill="auto"/>
            <w:noWrap/>
            <w:hideMark/>
          </w:tcPr>
          <w:p w14:paraId="05526DF1" w14:textId="1C26CED9" w:rsidR="00457E15" w:rsidRPr="00457E15" w:rsidRDefault="00457E15" w:rsidP="00457E15">
            <w:pPr>
              <w:jc w:val="center"/>
              <w:rPr>
                <w:rFonts w:ascii="Arial" w:hAnsi="Arial" w:cs="Arial"/>
                <w:color w:val="000000"/>
              </w:rPr>
            </w:pPr>
            <w:r w:rsidRPr="00457E15">
              <w:rPr>
                <w:rFonts w:ascii="Arial" w:hAnsi="Arial" w:cs="Arial"/>
                <w:color w:val="000000"/>
              </w:rPr>
              <w:t>Cost per suit</w:t>
            </w:r>
            <w:r w:rsidR="00BF601A" w:rsidRPr="00A7421F">
              <w:rPr>
                <w:rFonts w:ascii="Arial" w:hAnsi="Arial" w:cs="Arial"/>
                <w:color w:val="000000"/>
              </w:rPr>
              <w:t>e</w:t>
            </w:r>
          </w:p>
        </w:tc>
      </w:tr>
      <w:tr w:rsidR="00457E15" w:rsidRPr="00A7421F" w14:paraId="7E364FF5" w14:textId="77777777" w:rsidTr="00457E15">
        <w:trPr>
          <w:trHeight w:val="32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164DFCBA" w14:textId="17DA2696" w:rsidR="00457E15" w:rsidRPr="00457E15" w:rsidRDefault="00457E15" w:rsidP="00457E15">
            <w:pPr>
              <w:rPr>
                <w:rFonts w:ascii="Arial" w:hAnsi="Arial" w:cs="Arial"/>
                <w:color w:val="000000"/>
              </w:rPr>
            </w:pPr>
            <w:r w:rsidRPr="00457E15">
              <w:rPr>
                <w:rFonts w:ascii="Arial" w:hAnsi="Arial" w:cs="Arial"/>
                <w:color w:val="000000"/>
              </w:rPr>
              <w:t>Studio Suit</w:t>
            </w:r>
            <w:r w:rsidR="00BF601A" w:rsidRPr="00A7421F">
              <w:rPr>
                <w:rFonts w:ascii="Arial" w:hAnsi="Arial" w:cs="Arial"/>
                <w:color w:val="000000"/>
              </w:rPr>
              <w:t>e</w:t>
            </w:r>
            <w:r w:rsidRPr="00457E15">
              <w:rPr>
                <w:rFonts w:ascii="Arial" w:hAnsi="Arial" w:cs="Arial"/>
                <w:color w:val="000000"/>
              </w:rPr>
              <w:t>s (400 Sq. Ft.)</w:t>
            </w:r>
          </w:p>
        </w:tc>
        <w:tc>
          <w:tcPr>
            <w:tcW w:w="2065" w:type="dxa"/>
            <w:tcBorders>
              <w:top w:val="nil"/>
              <w:left w:val="nil"/>
              <w:bottom w:val="single" w:sz="4" w:space="0" w:color="auto"/>
              <w:right w:val="single" w:sz="4" w:space="0" w:color="auto"/>
            </w:tcBorders>
            <w:shd w:val="clear" w:color="auto" w:fill="auto"/>
            <w:noWrap/>
            <w:vAlign w:val="bottom"/>
            <w:hideMark/>
          </w:tcPr>
          <w:p w14:paraId="48E5226B" w14:textId="77777777" w:rsidR="00457E15" w:rsidRPr="00457E15" w:rsidRDefault="00457E15" w:rsidP="00457E15">
            <w:pPr>
              <w:jc w:val="right"/>
              <w:rPr>
                <w:rFonts w:ascii="Arial" w:hAnsi="Arial" w:cs="Arial"/>
                <w:color w:val="000000"/>
              </w:rPr>
            </w:pPr>
            <w:r w:rsidRPr="00457E15">
              <w:rPr>
                <w:rFonts w:ascii="Arial" w:hAnsi="Arial" w:cs="Arial"/>
                <w:color w:val="000000"/>
              </w:rPr>
              <w:t>4.57</w:t>
            </w:r>
          </w:p>
        </w:tc>
        <w:tc>
          <w:tcPr>
            <w:tcW w:w="1911" w:type="dxa"/>
            <w:tcBorders>
              <w:top w:val="nil"/>
              <w:left w:val="nil"/>
              <w:bottom w:val="single" w:sz="4" w:space="0" w:color="auto"/>
              <w:right w:val="single" w:sz="4" w:space="0" w:color="auto"/>
            </w:tcBorders>
            <w:shd w:val="clear" w:color="auto" w:fill="auto"/>
            <w:noWrap/>
            <w:vAlign w:val="bottom"/>
            <w:hideMark/>
          </w:tcPr>
          <w:p w14:paraId="19663B37" w14:textId="77777777" w:rsidR="00457E15" w:rsidRPr="00457E15" w:rsidRDefault="00457E15" w:rsidP="00457E15">
            <w:pPr>
              <w:jc w:val="right"/>
              <w:rPr>
                <w:rFonts w:ascii="Arial" w:hAnsi="Arial" w:cs="Arial"/>
                <w:color w:val="000000"/>
              </w:rPr>
            </w:pPr>
            <w:r w:rsidRPr="00457E15">
              <w:rPr>
                <w:rFonts w:ascii="Arial" w:hAnsi="Arial" w:cs="Arial"/>
                <w:color w:val="000000"/>
              </w:rPr>
              <w:t>400</w:t>
            </w:r>
          </w:p>
        </w:tc>
        <w:tc>
          <w:tcPr>
            <w:tcW w:w="2210" w:type="dxa"/>
            <w:tcBorders>
              <w:top w:val="nil"/>
              <w:left w:val="nil"/>
              <w:bottom w:val="single" w:sz="4" w:space="0" w:color="auto"/>
              <w:right w:val="single" w:sz="4" w:space="0" w:color="auto"/>
            </w:tcBorders>
            <w:shd w:val="clear" w:color="auto" w:fill="auto"/>
            <w:noWrap/>
            <w:vAlign w:val="bottom"/>
            <w:hideMark/>
          </w:tcPr>
          <w:p w14:paraId="01FA6661" w14:textId="47458078" w:rsidR="00457E15" w:rsidRPr="00457E15" w:rsidRDefault="000F785D" w:rsidP="00457E15">
            <w:pPr>
              <w:jc w:val="right"/>
              <w:rPr>
                <w:rFonts w:ascii="Arial" w:hAnsi="Arial" w:cs="Arial"/>
                <w:color w:val="000000"/>
                <w:highlight w:val="yellow"/>
              </w:rPr>
            </w:pPr>
            <w:r w:rsidRPr="00A7421F">
              <w:rPr>
                <w:rFonts w:ascii="Arial" w:hAnsi="Arial" w:cs="Arial"/>
                <w:color w:val="000000"/>
                <w:highlight w:val="yellow"/>
              </w:rPr>
              <w:t>$</w:t>
            </w:r>
            <w:r w:rsidR="00457E15" w:rsidRPr="00457E15">
              <w:rPr>
                <w:rFonts w:ascii="Arial" w:hAnsi="Arial" w:cs="Arial"/>
                <w:color w:val="000000"/>
                <w:highlight w:val="yellow"/>
              </w:rPr>
              <w:t>1</w:t>
            </w:r>
            <w:r w:rsidRPr="00A7421F">
              <w:rPr>
                <w:rFonts w:ascii="Arial" w:hAnsi="Arial" w:cs="Arial"/>
                <w:color w:val="000000"/>
                <w:highlight w:val="yellow"/>
              </w:rPr>
              <w:t>,</w:t>
            </w:r>
            <w:r w:rsidR="00457E15" w:rsidRPr="00457E15">
              <w:rPr>
                <w:rFonts w:ascii="Arial" w:hAnsi="Arial" w:cs="Arial"/>
                <w:color w:val="000000"/>
                <w:highlight w:val="yellow"/>
              </w:rPr>
              <w:t>827.37</w:t>
            </w:r>
          </w:p>
        </w:tc>
      </w:tr>
      <w:tr w:rsidR="00457E15" w:rsidRPr="00A7421F" w14:paraId="17AC0E12" w14:textId="77777777" w:rsidTr="00457E15">
        <w:trPr>
          <w:trHeight w:val="32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04A6571B" w14:textId="77777777" w:rsidR="00457E15" w:rsidRPr="00457E15" w:rsidRDefault="00457E15" w:rsidP="00457E15">
            <w:pPr>
              <w:rPr>
                <w:rFonts w:ascii="Arial" w:hAnsi="Arial" w:cs="Arial"/>
                <w:color w:val="000000"/>
              </w:rPr>
            </w:pPr>
            <w:r w:rsidRPr="00457E15">
              <w:rPr>
                <w:rFonts w:ascii="Arial" w:hAnsi="Arial" w:cs="Arial"/>
                <w:color w:val="000000"/>
              </w:rPr>
              <w:t>One-bedroom Suites (500 Sq. Ft.)</w:t>
            </w:r>
          </w:p>
        </w:tc>
        <w:tc>
          <w:tcPr>
            <w:tcW w:w="2065" w:type="dxa"/>
            <w:tcBorders>
              <w:top w:val="nil"/>
              <w:left w:val="nil"/>
              <w:bottom w:val="single" w:sz="4" w:space="0" w:color="auto"/>
              <w:right w:val="single" w:sz="4" w:space="0" w:color="auto"/>
            </w:tcBorders>
            <w:shd w:val="clear" w:color="auto" w:fill="auto"/>
            <w:noWrap/>
            <w:vAlign w:val="bottom"/>
            <w:hideMark/>
          </w:tcPr>
          <w:p w14:paraId="7C685CFA" w14:textId="77777777" w:rsidR="00457E15" w:rsidRPr="00457E15" w:rsidRDefault="00457E15" w:rsidP="00457E15">
            <w:pPr>
              <w:jc w:val="right"/>
              <w:rPr>
                <w:rFonts w:ascii="Arial" w:hAnsi="Arial" w:cs="Arial"/>
                <w:color w:val="000000"/>
              </w:rPr>
            </w:pPr>
            <w:r w:rsidRPr="00457E15">
              <w:rPr>
                <w:rFonts w:ascii="Arial" w:hAnsi="Arial" w:cs="Arial"/>
                <w:color w:val="000000"/>
              </w:rPr>
              <w:t>4.57</w:t>
            </w:r>
          </w:p>
        </w:tc>
        <w:tc>
          <w:tcPr>
            <w:tcW w:w="1911" w:type="dxa"/>
            <w:tcBorders>
              <w:top w:val="nil"/>
              <w:left w:val="nil"/>
              <w:bottom w:val="single" w:sz="4" w:space="0" w:color="auto"/>
              <w:right w:val="single" w:sz="4" w:space="0" w:color="auto"/>
            </w:tcBorders>
            <w:shd w:val="clear" w:color="auto" w:fill="auto"/>
            <w:noWrap/>
            <w:vAlign w:val="bottom"/>
            <w:hideMark/>
          </w:tcPr>
          <w:p w14:paraId="4AC3EF89" w14:textId="77777777" w:rsidR="00457E15" w:rsidRPr="00457E15" w:rsidRDefault="00457E15" w:rsidP="00457E15">
            <w:pPr>
              <w:jc w:val="right"/>
              <w:rPr>
                <w:rFonts w:ascii="Arial" w:hAnsi="Arial" w:cs="Arial"/>
                <w:color w:val="000000"/>
              </w:rPr>
            </w:pPr>
            <w:r w:rsidRPr="00457E15">
              <w:rPr>
                <w:rFonts w:ascii="Arial" w:hAnsi="Arial" w:cs="Arial"/>
                <w:color w:val="000000"/>
              </w:rPr>
              <w:t>500</w:t>
            </w:r>
          </w:p>
        </w:tc>
        <w:tc>
          <w:tcPr>
            <w:tcW w:w="2210" w:type="dxa"/>
            <w:tcBorders>
              <w:top w:val="nil"/>
              <w:left w:val="nil"/>
              <w:bottom w:val="single" w:sz="4" w:space="0" w:color="auto"/>
              <w:right w:val="single" w:sz="4" w:space="0" w:color="auto"/>
            </w:tcBorders>
            <w:shd w:val="clear" w:color="auto" w:fill="auto"/>
            <w:noWrap/>
            <w:vAlign w:val="bottom"/>
            <w:hideMark/>
          </w:tcPr>
          <w:p w14:paraId="59C93967" w14:textId="505E63E5" w:rsidR="00457E15" w:rsidRPr="00457E15" w:rsidRDefault="000F785D" w:rsidP="00457E15">
            <w:pPr>
              <w:jc w:val="right"/>
              <w:rPr>
                <w:rFonts w:ascii="Arial" w:hAnsi="Arial" w:cs="Arial"/>
                <w:color w:val="000000"/>
                <w:highlight w:val="yellow"/>
              </w:rPr>
            </w:pPr>
            <w:r w:rsidRPr="00A7421F">
              <w:rPr>
                <w:rFonts w:ascii="Arial" w:hAnsi="Arial" w:cs="Arial"/>
                <w:color w:val="000000"/>
                <w:highlight w:val="yellow"/>
              </w:rPr>
              <w:t>$</w:t>
            </w:r>
            <w:r w:rsidR="00457E15" w:rsidRPr="00457E15">
              <w:rPr>
                <w:rFonts w:ascii="Arial" w:hAnsi="Arial" w:cs="Arial"/>
                <w:color w:val="000000"/>
                <w:highlight w:val="yellow"/>
              </w:rPr>
              <w:t>2</w:t>
            </w:r>
            <w:r w:rsidRPr="00A7421F">
              <w:rPr>
                <w:rFonts w:ascii="Arial" w:hAnsi="Arial" w:cs="Arial"/>
                <w:color w:val="000000"/>
                <w:highlight w:val="yellow"/>
              </w:rPr>
              <w:t>,</w:t>
            </w:r>
            <w:r w:rsidR="00457E15" w:rsidRPr="00457E15">
              <w:rPr>
                <w:rFonts w:ascii="Arial" w:hAnsi="Arial" w:cs="Arial"/>
                <w:color w:val="000000"/>
                <w:highlight w:val="yellow"/>
              </w:rPr>
              <w:t>284.21</w:t>
            </w:r>
          </w:p>
        </w:tc>
      </w:tr>
      <w:tr w:rsidR="00457E15" w:rsidRPr="00A7421F" w14:paraId="5573F55D" w14:textId="77777777" w:rsidTr="00457E15">
        <w:trPr>
          <w:trHeight w:val="32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3EA4805C" w14:textId="77777777" w:rsidR="00457E15" w:rsidRPr="00457E15" w:rsidRDefault="00457E15" w:rsidP="00457E15">
            <w:pPr>
              <w:rPr>
                <w:rFonts w:ascii="Arial" w:hAnsi="Arial" w:cs="Arial"/>
                <w:color w:val="000000"/>
              </w:rPr>
            </w:pPr>
            <w:r w:rsidRPr="00457E15">
              <w:rPr>
                <w:rFonts w:ascii="Arial" w:hAnsi="Arial" w:cs="Arial"/>
                <w:color w:val="000000"/>
              </w:rPr>
              <w:t>Two-bedroom Suites (600 Sq. Ft.)</w:t>
            </w:r>
          </w:p>
        </w:tc>
        <w:tc>
          <w:tcPr>
            <w:tcW w:w="2065" w:type="dxa"/>
            <w:tcBorders>
              <w:top w:val="nil"/>
              <w:left w:val="nil"/>
              <w:bottom w:val="single" w:sz="4" w:space="0" w:color="auto"/>
              <w:right w:val="single" w:sz="4" w:space="0" w:color="auto"/>
            </w:tcBorders>
            <w:shd w:val="clear" w:color="auto" w:fill="auto"/>
            <w:noWrap/>
            <w:vAlign w:val="bottom"/>
            <w:hideMark/>
          </w:tcPr>
          <w:p w14:paraId="47DD2FA0" w14:textId="77777777" w:rsidR="00457E15" w:rsidRPr="00457E15" w:rsidRDefault="00457E15" w:rsidP="00457E15">
            <w:pPr>
              <w:jc w:val="right"/>
              <w:rPr>
                <w:rFonts w:ascii="Arial" w:hAnsi="Arial" w:cs="Arial"/>
                <w:color w:val="000000"/>
              </w:rPr>
            </w:pPr>
            <w:r w:rsidRPr="00457E15">
              <w:rPr>
                <w:rFonts w:ascii="Arial" w:hAnsi="Arial" w:cs="Arial"/>
                <w:color w:val="000000"/>
              </w:rPr>
              <w:t>4.57</w:t>
            </w:r>
          </w:p>
        </w:tc>
        <w:tc>
          <w:tcPr>
            <w:tcW w:w="1911" w:type="dxa"/>
            <w:tcBorders>
              <w:top w:val="nil"/>
              <w:left w:val="nil"/>
              <w:bottom w:val="single" w:sz="4" w:space="0" w:color="auto"/>
              <w:right w:val="single" w:sz="4" w:space="0" w:color="auto"/>
            </w:tcBorders>
            <w:shd w:val="clear" w:color="auto" w:fill="auto"/>
            <w:noWrap/>
            <w:vAlign w:val="bottom"/>
            <w:hideMark/>
          </w:tcPr>
          <w:p w14:paraId="0B78DDAD" w14:textId="77777777" w:rsidR="00457E15" w:rsidRPr="00457E15" w:rsidRDefault="00457E15" w:rsidP="00457E15">
            <w:pPr>
              <w:jc w:val="right"/>
              <w:rPr>
                <w:rFonts w:ascii="Arial" w:hAnsi="Arial" w:cs="Arial"/>
                <w:color w:val="000000"/>
              </w:rPr>
            </w:pPr>
            <w:r w:rsidRPr="00457E15">
              <w:rPr>
                <w:rFonts w:ascii="Arial" w:hAnsi="Arial" w:cs="Arial"/>
                <w:color w:val="000000"/>
              </w:rPr>
              <w:t>600</w:t>
            </w:r>
          </w:p>
        </w:tc>
        <w:tc>
          <w:tcPr>
            <w:tcW w:w="2210" w:type="dxa"/>
            <w:tcBorders>
              <w:top w:val="nil"/>
              <w:left w:val="nil"/>
              <w:bottom w:val="single" w:sz="4" w:space="0" w:color="auto"/>
              <w:right w:val="single" w:sz="4" w:space="0" w:color="auto"/>
            </w:tcBorders>
            <w:shd w:val="clear" w:color="auto" w:fill="auto"/>
            <w:noWrap/>
            <w:vAlign w:val="bottom"/>
            <w:hideMark/>
          </w:tcPr>
          <w:p w14:paraId="36DCF371" w14:textId="502B1C09" w:rsidR="00457E15" w:rsidRPr="00457E15" w:rsidRDefault="000F785D" w:rsidP="00457E15">
            <w:pPr>
              <w:jc w:val="right"/>
              <w:rPr>
                <w:rFonts w:ascii="Arial" w:hAnsi="Arial" w:cs="Arial"/>
                <w:color w:val="000000"/>
                <w:highlight w:val="yellow"/>
              </w:rPr>
            </w:pPr>
            <w:r w:rsidRPr="00A7421F">
              <w:rPr>
                <w:rFonts w:ascii="Arial" w:hAnsi="Arial" w:cs="Arial"/>
                <w:color w:val="000000"/>
                <w:highlight w:val="yellow"/>
              </w:rPr>
              <w:t>$</w:t>
            </w:r>
            <w:r w:rsidR="00457E15" w:rsidRPr="00457E15">
              <w:rPr>
                <w:rFonts w:ascii="Arial" w:hAnsi="Arial" w:cs="Arial"/>
                <w:color w:val="000000"/>
                <w:highlight w:val="yellow"/>
              </w:rPr>
              <w:t>2</w:t>
            </w:r>
            <w:r w:rsidRPr="00A7421F">
              <w:rPr>
                <w:rFonts w:ascii="Arial" w:hAnsi="Arial" w:cs="Arial"/>
                <w:color w:val="000000"/>
                <w:highlight w:val="yellow"/>
              </w:rPr>
              <w:t>,</w:t>
            </w:r>
            <w:r w:rsidR="00457E15" w:rsidRPr="00457E15">
              <w:rPr>
                <w:rFonts w:ascii="Arial" w:hAnsi="Arial" w:cs="Arial"/>
                <w:color w:val="000000"/>
                <w:highlight w:val="yellow"/>
              </w:rPr>
              <w:t>741.05</w:t>
            </w:r>
          </w:p>
        </w:tc>
      </w:tr>
    </w:tbl>
    <w:p w14:paraId="07AD0469" w14:textId="77777777" w:rsidR="00457E15" w:rsidRPr="00A7421F" w:rsidRDefault="00457E15" w:rsidP="00E33410">
      <w:pPr>
        <w:rPr>
          <w:rFonts w:ascii="Arial" w:hAnsi="Arial" w:cs="Arial"/>
        </w:rPr>
      </w:pPr>
    </w:p>
    <w:p w14:paraId="192CA9D8" w14:textId="41D7561D" w:rsidR="009975AC" w:rsidRPr="00A7421F" w:rsidRDefault="00457E15" w:rsidP="00E33410">
      <w:pPr>
        <w:rPr>
          <w:rFonts w:ascii="Arial" w:hAnsi="Arial" w:cs="Arial"/>
        </w:rPr>
      </w:pPr>
      <w:r w:rsidRPr="00A7421F">
        <w:rPr>
          <w:rFonts w:ascii="Arial" w:hAnsi="Arial" w:cs="Arial"/>
        </w:rPr>
        <w:lastRenderedPageBreak/>
        <w:t>Cost is allocated to each suite regardless of the number of residents living</w:t>
      </w:r>
      <w:r w:rsidR="00EA5F41" w:rsidRPr="00A7421F">
        <w:rPr>
          <w:rFonts w:ascii="Arial" w:hAnsi="Arial" w:cs="Arial"/>
        </w:rPr>
        <w:t>, and solely based on cost per square feet</w:t>
      </w:r>
      <w:r w:rsidRPr="00A7421F">
        <w:rPr>
          <w:rFonts w:ascii="Arial" w:hAnsi="Arial" w:cs="Arial"/>
        </w:rPr>
        <w:t xml:space="preserve"> as shown in the table</w:t>
      </w:r>
      <w:r w:rsidR="00EA5F41" w:rsidRPr="00A7421F">
        <w:rPr>
          <w:rFonts w:ascii="Arial" w:hAnsi="Arial" w:cs="Arial"/>
        </w:rPr>
        <w:t xml:space="preserve"> above.</w:t>
      </w:r>
    </w:p>
    <w:p w14:paraId="50431343" w14:textId="77777777" w:rsidR="00161E89" w:rsidRPr="00A7421F" w:rsidRDefault="00161E89" w:rsidP="00161E89">
      <w:pPr>
        <w:pStyle w:val="Heading1"/>
        <w:spacing w:beforeLines="120" w:before="288" w:afterLines="120" w:after="288"/>
        <w:rPr>
          <w:rFonts w:ascii="Arial" w:hAnsi="Arial" w:cs="Arial"/>
          <w:sz w:val="24"/>
          <w:szCs w:val="24"/>
        </w:rPr>
      </w:pPr>
      <w:r w:rsidRPr="00A7421F">
        <w:rPr>
          <w:rFonts w:ascii="Arial" w:hAnsi="Arial" w:cs="Arial"/>
          <w:sz w:val="24"/>
          <w:szCs w:val="24"/>
        </w:rPr>
        <w:t>Housekeeping</w:t>
      </w:r>
    </w:p>
    <w:p w14:paraId="3846D1A0" w14:textId="77777777" w:rsidR="00161E89" w:rsidRPr="00A7421F" w:rsidRDefault="00161E89" w:rsidP="00161E89">
      <w:pPr>
        <w:rPr>
          <w:rFonts w:ascii="Arial" w:hAnsi="Arial" w:cs="Arial"/>
        </w:rPr>
      </w:pPr>
      <w:r w:rsidRPr="00A7421F">
        <w:rPr>
          <w:rFonts w:ascii="Arial" w:hAnsi="Arial" w:cs="Arial"/>
        </w:rPr>
        <w:t>Cost of housekeeping, as previously discussed, must be allocated in a straightforward manner i.e., based on the square footage of the apartment as residents in bigger suites, do utilize maintenance to a greater extent.</w:t>
      </w:r>
    </w:p>
    <w:p w14:paraId="0FE4B5BA" w14:textId="77777777" w:rsidR="00161E89" w:rsidRPr="00A7421F" w:rsidRDefault="00161E89" w:rsidP="00161E89">
      <w:pPr>
        <w:rPr>
          <w:rFonts w:ascii="Arial" w:hAnsi="Arial" w:cs="Arial"/>
        </w:rPr>
      </w:pPr>
    </w:p>
    <w:tbl>
      <w:tblPr>
        <w:tblW w:w="9016" w:type="dxa"/>
        <w:tblLook w:val="04A0" w:firstRow="1" w:lastRow="0" w:firstColumn="1" w:lastColumn="0" w:noHBand="0" w:noVBand="1"/>
      </w:tblPr>
      <w:tblGrid>
        <w:gridCol w:w="2577"/>
        <w:gridCol w:w="2675"/>
        <w:gridCol w:w="1747"/>
        <w:gridCol w:w="2017"/>
      </w:tblGrid>
      <w:tr w:rsidR="00161E89" w:rsidRPr="00A7421F" w14:paraId="04CEC9B6" w14:textId="77777777" w:rsidTr="00A33F6F">
        <w:trPr>
          <w:trHeight w:val="160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1C68CD" w14:textId="77777777" w:rsidR="00161E89" w:rsidRPr="00457E15" w:rsidRDefault="00161E89" w:rsidP="00A33F6F">
            <w:pPr>
              <w:rPr>
                <w:rFonts w:ascii="Arial" w:hAnsi="Arial" w:cs="Arial"/>
                <w:color w:val="000000"/>
              </w:rPr>
            </w:pPr>
            <w:r w:rsidRPr="00457E15">
              <w:rPr>
                <w:rFonts w:ascii="Arial" w:hAnsi="Arial" w:cs="Arial"/>
                <w:color w:val="000000"/>
              </w:rPr>
              <w:t> </w:t>
            </w:r>
          </w:p>
        </w:tc>
        <w:tc>
          <w:tcPr>
            <w:tcW w:w="2065" w:type="dxa"/>
            <w:tcBorders>
              <w:top w:val="single" w:sz="4" w:space="0" w:color="auto"/>
              <w:left w:val="nil"/>
              <w:bottom w:val="single" w:sz="4" w:space="0" w:color="auto"/>
              <w:right w:val="single" w:sz="4" w:space="0" w:color="auto"/>
            </w:tcBorders>
            <w:shd w:val="clear" w:color="auto" w:fill="auto"/>
            <w:hideMark/>
          </w:tcPr>
          <w:p w14:paraId="60ED5E35" w14:textId="77777777" w:rsidR="00161E89" w:rsidRPr="00457E15" w:rsidRDefault="00161E89" w:rsidP="00A33F6F">
            <w:pPr>
              <w:jc w:val="center"/>
              <w:rPr>
                <w:rFonts w:ascii="Arial" w:hAnsi="Arial" w:cs="Arial"/>
                <w:color w:val="000000"/>
              </w:rPr>
            </w:pPr>
            <w:r w:rsidRPr="00457E15">
              <w:rPr>
                <w:rFonts w:ascii="Arial" w:hAnsi="Arial" w:cs="Arial"/>
                <w:color w:val="000000"/>
              </w:rPr>
              <w:t>Cost per square feet (</w:t>
            </w:r>
            <w:r w:rsidRPr="00A7421F">
              <w:rPr>
                <w:rFonts w:ascii="Arial" w:hAnsi="Arial" w:cs="Arial"/>
                <w:color w:val="000000"/>
              </w:rPr>
              <w:t>169,299)/ (</w:t>
            </w:r>
            <w:r w:rsidRPr="00457E15">
              <w:rPr>
                <w:rFonts w:ascii="Arial" w:hAnsi="Arial" w:cs="Arial"/>
                <w:color w:val="000000"/>
              </w:rPr>
              <w:t>400*75+500*35+600*15)</w:t>
            </w:r>
          </w:p>
        </w:tc>
        <w:tc>
          <w:tcPr>
            <w:tcW w:w="1911" w:type="dxa"/>
            <w:tcBorders>
              <w:top w:val="single" w:sz="4" w:space="0" w:color="auto"/>
              <w:left w:val="nil"/>
              <w:bottom w:val="single" w:sz="4" w:space="0" w:color="auto"/>
              <w:right w:val="single" w:sz="4" w:space="0" w:color="auto"/>
            </w:tcBorders>
            <w:shd w:val="clear" w:color="auto" w:fill="auto"/>
            <w:hideMark/>
          </w:tcPr>
          <w:p w14:paraId="0D43FA03" w14:textId="77777777" w:rsidR="00161E89" w:rsidRPr="00457E15" w:rsidRDefault="00161E89" w:rsidP="00A33F6F">
            <w:pPr>
              <w:jc w:val="center"/>
              <w:rPr>
                <w:rFonts w:ascii="Arial" w:hAnsi="Arial" w:cs="Arial"/>
                <w:color w:val="000000"/>
              </w:rPr>
            </w:pPr>
            <w:r w:rsidRPr="00457E15">
              <w:rPr>
                <w:rFonts w:ascii="Arial" w:hAnsi="Arial" w:cs="Arial"/>
                <w:color w:val="000000"/>
              </w:rPr>
              <w:t>Total cost for suit type</w:t>
            </w:r>
          </w:p>
        </w:tc>
        <w:tc>
          <w:tcPr>
            <w:tcW w:w="2210" w:type="dxa"/>
            <w:tcBorders>
              <w:top w:val="single" w:sz="4" w:space="0" w:color="auto"/>
              <w:left w:val="nil"/>
              <w:bottom w:val="single" w:sz="4" w:space="0" w:color="auto"/>
              <w:right w:val="single" w:sz="4" w:space="0" w:color="auto"/>
            </w:tcBorders>
            <w:shd w:val="clear" w:color="auto" w:fill="auto"/>
            <w:noWrap/>
            <w:hideMark/>
          </w:tcPr>
          <w:p w14:paraId="03DB0801" w14:textId="77777777" w:rsidR="00161E89" w:rsidRPr="00457E15" w:rsidRDefault="00161E89" w:rsidP="00A33F6F">
            <w:pPr>
              <w:jc w:val="center"/>
              <w:rPr>
                <w:rFonts w:ascii="Arial" w:hAnsi="Arial" w:cs="Arial"/>
                <w:color w:val="000000"/>
              </w:rPr>
            </w:pPr>
            <w:r w:rsidRPr="00457E15">
              <w:rPr>
                <w:rFonts w:ascii="Arial" w:hAnsi="Arial" w:cs="Arial"/>
                <w:color w:val="000000"/>
              </w:rPr>
              <w:t>Cost per suit</w:t>
            </w:r>
          </w:p>
        </w:tc>
      </w:tr>
      <w:tr w:rsidR="00161E89" w:rsidRPr="00A7421F" w14:paraId="3032BE3A" w14:textId="77777777" w:rsidTr="00A33F6F">
        <w:trPr>
          <w:trHeight w:val="32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0C1CF934" w14:textId="27071479" w:rsidR="00161E89" w:rsidRPr="00457E15" w:rsidRDefault="00161E89" w:rsidP="00A33F6F">
            <w:pPr>
              <w:rPr>
                <w:rFonts w:ascii="Arial" w:hAnsi="Arial" w:cs="Arial"/>
                <w:color w:val="000000"/>
              </w:rPr>
            </w:pPr>
            <w:r w:rsidRPr="00457E15">
              <w:rPr>
                <w:rFonts w:ascii="Arial" w:hAnsi="Arial" w:cs="Arial"/>
                <w:color w:val="000000"/>
              </w:rPr>
              <w:t>Studio Suit</w:t>
            </w:r>
            <w:r w:rsidR="00BF601A" w:rsidRPr="00A7421F">
              <w:rPr>
                <w:rFonts w:ascii="Arial" w:hAnsi="Arial" w:cs="Arial"/>
                <w:color w:val="000000"/>
              </w:rPr>
              <w:t>e</w:t>
            </w:r>
            <w:r w:rsidRPr="00457E15">
              <w:rPr>
                <w:rFonts w:ascii="Arial" w:hAnsi="Arial" w:cs="Arial"/>
                <w:color w:val="000000"/>
              </w:rPr>
              <w:t>s (400 Sq. Ft.)</w:t>
            </w:r>
          </w:p>
        </w:tc>
        <w:tc>
          <w:tcPr>
            <w:tcW w:w="2065" w:type="dxa"/>
            <w:tcBorders>
              <w:top w:val="nil"/>
              <w:left w:val="nil"/>
              <w:bottom w:val="single" w:sz="4" w:space="0" w:color="auto"/>
              <w:right w:val="single" w:sz="4" w:space="0" w:color="auto"/>
            </w:tcBorders>
            <w:shd w:val="clear" w:color="auto" w:fill="auto"/>
            <w:noWrap/>
            <w:vAlign w:val="bottom"/>
            <w:hideMark/>
          </w:tcPr>
          <w:p w14:paraId="4E90E834" w14:textId="77777777" w:rsidR="00161E89" w:rsidRPr="00457E15" w:rsidRDefault="00161E89" w:rsidP="00A33F6F">
            <w:pPr>
              <w:jc w:val="right"/>
              <w:rPr>
                <w:rFonts w:ascii="Arial" w:hAnsi="Arial" w:cs="Arial"/>
                <w:color w:val="000000"/>
              </w:rPr>
            </w:pPr>
            <w:r w:rsidRPr="00A7421F">
              <w:rPr>
                <w:rFonts w:ascii="Arial" w:hAnsi="Arial" w:cs="Arial"/>
                <w:color w:val="000000"/>
              </w:rPr>
              <w:t>2.99</w:t>
            </w:r>
          </w:p>
        </w:tc>
        <w:tc>
          <w:tcPr>
            <w:tcW w:w="1911" w:type="dxa"/>
            <w:tcBorders>
              <w:top w:val="nil"/>
              <w:left w:val="nil"/>
              <w:bottom w:val="single" w:sz="4" w:space="0" w:color="auto"/>
              <w:right w:val="single" w:sz="4" w:space="0" w:color="auto"/>
            </w:tcBorders>
            <w:shd w:val="clear" w:color="auto" w:fill="auto"/>
            <w:noWrap/>
            <w:vAlign w:val="bottom"/>
            <w:hideMark/>
          </w:tcPr>
          <w:p w14:paraId="2828E217" w14:textId="77777777" w:rsidR="00161E89" w:rsidRPr="00457E15" w:rsidRDefault="00161E89" w:rsidP="00A33F6F">
            <w:pPr>
              <w:jc w:val="right"/>
              <w:rPr>
                <w:rFonts w:ascii="Arial" w:hAnsi="Arial" w:cs="Arial"/>
                <w:color w:val="000000"/>
              </w:rPr>
            </w:pPr>
            <w:r w:rsidRPr="00457E15">
              <w:rPr>
                <w:rFonts w:ascii="Arial" w:hAnsi="Arial" w:cs="Arial"/>
                <w:color w:val="000000"/>
              </w:rPr>
              <w:t>400</w:t>
            </w:r>
          </w:p>
        </w:tc>
        <w:tc>
          <w:tcPr>
            <w:tcW w:w="2210" w:type="dxa"/>
            <w:tcBorders>
              <w:top w:val="nil"/>
              <w:left w:val="nil"/>
              <w:bottom w:val="single" w:sz="4" w:space="0" w:color="auto"/>
              <w:right w:val="single" w:sz="4" w:space="0" w:color="auto"/>
            </w:tcBorders>
            <w:shd w:val="clear" w:color="auto" w:fill="auto"/>
            <w:noWrap/>
            <w:vAlign w:val="bottom"/>
            <w:hideMark/>
          </w:tcPr>
          <w:p w14:paraId="437665F8" w14:textId="77777777" w:rsidR="00161E89" w:rsidRPr="00457E15" w:rsidRDefault="00161E89" w:rsidP="00A33F6F">
            <w:pPr>
              <w:jc w:val="right"/>
              <w:rPr>
                <w:rFonts w:ascii="Arial" w:hAnsi="Arial" w:cs="Arial"/>
                <w:color w:val="000000"/>
                <w:highlight w:val="yellow"/>
              </w:rPr>
            </w:pPr>
            <w:r w:rsidRPr="00A7421F">
              <w:rPr>
                <w:rFonts w:ascii="Arial" w:hAnsi="Arial" w:cs="Arial"/>
                <w:color w:val="000000"/>
                <w:highlight w:val="yellow"/>
              </w:rPr>
              <w:t>$1,196</w:t>
            </w:r>
          </w:p>
        </w:tc>
      </w:tr>
      <w:tr w:rsidR="00161E89" w:rsidRPr="00A7421F" w14:paraId="742762AA" w14:textId="77777777" w:rsidTr="00A33F6F">
        <w:trPr>
          <w:trHeight w:val="32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25B87676" w14:textId="77777777" w:rsidR="00161E89" w:rsidRPr="00457E15" w:rsidRDefault="00161E89" w:rsidP="00A33F6F">
            <w:pPr>
              <w:rPr>
                <w:rFonts w:ascii="Arial" w:hAnsi="Arial" w:cs="Arial"/>
                <w:color w:val="000000"/>
              </w:rPr>
            </w:pPr>
            <w:r w:rsidRPr="00457E15">
              <w:rPr>
                <w:rFonts w:ascii="Arial" w:hAnsi="Arial" w:cs="Arial"/>
                <w:color w:val="000000"/>
              </w:rPr>
              <w:t>One-bedroom Suites (500 Sq. Ft.)</w:t>
            </w:r>
          </w:p>
        </w:tc>
        <w:tc>
          <w:tcPr>
            <w:tcW w:w="2065" w:type="dxa"/>
            <w:tcBorders>
              <w:top w:val="nil"/>
              <w:left w:val="nil"/>
              <w:bottom w:val="single" w:sz="4" w:space="0" w:color="auto"/>
              <w:right w:val="single" w:sz="4" w:space="0" w:color="auto"/>
            </w:tcBorders>
            <w:shd w:val="clear" w:color="auto" w:fill="auto"/>
            <w:noWrap/>
            <w:vAlign w:val="bottom"/>
            <w:hideMark/>
          </w:tcPr>
          <w:p w14:paraId="30A559F8" w14:textId="77777777" w:rsidR="00161E89" w:rsidRPr="00457E15" w:rsidRDefault="00161E89" w:rsidP="00A33F6F">
            <w:pPr>
              <w:jc w:val="right"/>
              <w:rPr>
                <w:rFonts w:ascii="Arial" w:hAnsi="Arial" w:cs="Arial"/>
                <w:color w:val="000000"/>
              </w:rPr>
            </w:pPr>
            <w:r w:rsidRPr="00A7421F">
              <w:rPr>
                <w:rFonts w:ascii="Arial" w:hAnsi="Arial" w:cs="Arial"/>
                <w:color w:val="000000"/>
              </w:rPr>
              <w:t>2.99</w:t>
            </w:r>
          </w:p>
        </w:tc>
        <w:tc>
          <w:tcPr>
            <w:tcW w:w="1911" w:type="dxa"/>
            <w:tcBorders>
              <w:top w:val="nil"/>
              <w:left w:val="nil"/>
              <w:bottom w:val="single" w:sz="4" w:space="0" w:color="auto"/>
              <w:right w:val="single" w:sz="4" w:space="0" w:color="auto"/>
            </w:tcBorders>
            <w:shd w:val="clear" w:color="auto" w:fill="auto"/>
            <w:noWrap/>
            <w:vAlign w:val="bottom"/>
            <w:hideMark/>
          </w:tcPr>
          <w:p w14:paraId="52795569" w14:textId="77777777" w:rsidR="00161E89" w:rsidRPr="00457E15" w:rsidRDefault="00161E89" w:rsidP="00A33F6F">
            <w:pPr>
              <w:jc w:val="right"/>
              <w:rPr>
                <w:rFonts w:ascii="Arial" w:hAnsi="Arial" w:cs="Arial"/>
                <w:color w:val="000000"/>
              </w:rPr>
            </w:pPr>
            <w:r w:rsidRPr="00457E15">
              <w:rPr>
                <w:rFonts w:ascii="Arial" w:hAnsi="Arial" w:cs="Arial"/>
                <w:color w:val="000000"/>
              </w:rPr>
              <w:t>500</w:t>
            </w:r>
          </w:p>
        </w:tc>
        <w:tc>
          <w:tcPr>
            <w:tcW w:w="2210" w:type="dxa"/>
            <w:tcBorders>
              <w:top w:val="nil"/>
              <w:left w:val="nil"/>
              <w:bottom w:val="single" w:sz="4" w:space="0" w:color="auto"/>
              <w:right w:val="single" w:sz="4" w:space="0" w:color="auto"/>
            </w:tcBorders>
            <w:shd w:val="clear" w:color="auto" w:fill="auto"/>
            <w:noWrap/>
            <w:vAlign w:val="bottom"/>
            <w:hideMark/>
          </w:tcPr>
          <w:p w14:paraId="13CE8094" w14:textId="77777777" w:rsidR="00161E89" w:rsidRPr="00457E15" w:rsidRDefault="00161E89" w:rsidP="00A33F6F">
            <w:pPr>
              <w:jc w:val="right"/>
              <w:rPr>
                <w:rFonts w:ascii="Arial" w:hAnsi="Arial" w:cs="Arial"/>
                <w:color w:val="000000"/>
                <w:highlight w:val="yellow"/>
              </w:rPr>
            </w:pPr>
            <w:r w:rsidRPr="00A7421F">
              <w:rPr>
                <w:rFonts w:ascii="Arial" w:hAnsi="Arial" w:cs="Arial"/>
                <w:color w:val="000000"/>
                <w:highlight w:val="yellow"/>
              </w:rPr>
              <w:t>$1,495</w:t>
            </w:r>
          </w:p>
        </w:tc>
      </w:tr>
      <w:tr w:rsidR="00161E89" w:rsidRPr="00A7421F" w14:paraId="0A41CAD5" w14:textId="77777777" w:rsidTr="00A33F6F">
        <w:trPr>
          <w:trHeight w:val="32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2600F6BD" w14:textId="77777777" w:rsidR="00161E89" w:rsidRPr="00457E15" w:rsidRDefault="00161E89" w:rsidP="00A33F6F">
            <w:pPr>
              <w:rPr>
                <w:rFonts w:ascii="Arial" w:hAnsi="Arial" w:cs="Arial"/>
                <w:color w:val="000000"/>
              </w:rPr>
            </w:pPr>
            <w:r w:rsidRPr="00457E15">
              <w:rPr>
                <w:rFonts w:ascii="Arial" w:hAnsi="Arial" w:cs="Arial"/>
                <w:color w:val="000000"/>
              </w:rPr>
              <w:t>Two-bedroom Suites (600 Sq. Ft.)</w:t>
            </w:r>
          </w:p>
        </w:tc>
        <w:tc>
          <w:tcPr>
            <w:tcW w:w="2065" w:type="dxa"/>
            <w:tcBorders>
              <w:top w:val="nil"/>
              <w:left w:val="nil"/>
              <w:bottom w:val="single" w:sz="4" w:space="0" w:color="auto"/>
              <w:right w:val="single" w:sz="4" w:space="0" w:color="auto"/>
            </w:tcBorders>
            <w:shd w:val="clear" w:color="auto" w:fill="auto"/>
            <w:noWrap/>
            <w:vAlign w:val="bottom"/>
            <w:hideMark/>
          </w:tcPr>
          <w:p w14:paraId="0E06888E" w14:textId="77777777" w:rsidR="00161E89" w:rsidRPr="00457E15" w:rsidRDefault="00161E89" w:rsidP="00A33F6F">
            <w:pPr>
              <w:jc w:val="right"/>
              <w:rPr>
                <w:rFonts w:ascii="Arial" w:hAnsi="Arial" w:cs="Arial"/>
                <w:color w:val="000000"/>
              </w:rPr>
            </w:pPr>
            <w:r w:rsidRPr="00A7421F">
              <w:rPr>
                <w:rFonts w:ascii="Arial" w:hAnsi="Arial" w:cs="Arial"/>
                <w:color w:val="000000"/>
              </w:rPr>
              <w:t>2.99</w:t>
            </w:r>
          </w:p>
        </w:tc>
        <w:tc>
          <w:tcPr>
            <w:tcW w:w="1911" w:type="dxa"/>
            <w:tcBorders>
              <w:top w:val="nil"/>
              <w:left w:val="nil"/>
              <w:bottom w:val="single" w:sz="4" w:space="0" w:color="auto"/>
              <w:right w:val="single" w:sz="4" w:space="0" w:color="auto"/>
            </w:tcBorders>
            <w:shd w:val="clear" w:color="auto" w:fill="auto"/>
            <w:noWrap/>
            <w:vAlign w:val="bottom"/>
            <w:hideMark/>
          </w:tcPr>
          <w:p w14:paraId="2BB16589" w14:textId="77777777" w:rsidR="00161E89" w:rsidRPr="00457E15" w:rsidRDefault="00161E89" w:rsidP="00A33F6F">
            <w:pPr>
              <w:jc w:val="right"/>
              <w:rPr>
                <w:rFonts w:ascii="Arial" w:hAnsi="Arial" w:cs="Arial"/>
                <w:color w:val="000000"/>
              </w:rPr>
            </w:pPr>
            <w:r w:rsidRPr="00457E15">
              <w:rPr>
                <w:rFonts w:ascii="Arial" w:hAnsi="Arial" w:cs="Arial"/>
                <w:color w:val="000000"/>
              </w:rPr>
              <w:t>600</w:t>
            </w:r>
          </w:p>
        </w:tc>
        <w:tc>
          <w:tcPr>
            <w:tcW w:w="2210" w:type="dxa"/>
            <w:tcBorders>
              <w:top w:val="nil"/>
              <w:left w:val="nil"/>
              <w:bottom w:val="single" w:sz="4" w:space="0" w:color="auto"/>
              <w:right w:val="single" w:sz="4" w:space="0" w:color="auto"/>
            </w:tcBorders>
            <w:shd w:val="clear" w:color="auto" w:fill="auto"/>
            <w:noWrap/>
            <w:vAlign w:val="bottom"/>
            <w:hideMark/>
          </w:tcPr>
          <w:p w14:paraId="4F910A37" w14:textId="77777777" w:rsidR="00161E89" w:rsidRPr="00457E15" w:rsidRDefault="00161E89" w:rsidP="00A33F6F">
            <w:pPr>
              <w:jc w:val="right"/>
              <w:rPr>
                <w:rFonts w:ascii="Arial" w:hAnsi="Arial" w:cs="Arial"/>
                <w:color w:val="000000"/>
                <w:highlight w:val="yellow"/>
              </w:rPr>
            </w:pPr>
            <w:r w:rsidRPr="00A7421F">
              <w:rPr>
                <w:rFonts w:ascii="Arial" w:hAnsi="Arial" w:cs="Arial"/>
                <w:color w:val="000000"/>
                <w:highlight w:val="yellow"/>
              </w:rPr>
              <w:t>$1,794</w:t>
            </w:r>
          </w:p>
        </w:tc>
      </w:tr>
    </w:tbl>
    <w:p w14:paraId="0155B666" w14:textId="77777777" w:rsidR="00161E89" w:rsidRPr="00A7421F" w:rsidRDefault="00161E89" w:rsidP="00E33410">
      <w:pPr>
        <w:rPr>
          <w:rFonts w:ascii="Arial" w:hAnsi="Arial" w:cs="Arial"/>
        </w:rPr>
      </w:pPr>
    </w:p>
    <w:p w14:paraId="2F241C6B" w14:textId="1BFA42CD" w:rsidR="00C201D3" w:rsidRPr="00A7421F" w:rsidRDefault="00C201D3" w:rsidP="009F5D23">
      <w:pPr>
        <w:pStyle w:val="Heading1"/>
        <w:spacing w:beforeLines="120" w:before="288" w:afterLines="120" w:after="288"/>
        <w:rPr>
          <w:rFonts w:ascii="Arial" w:hAnsi="Arial" w:cs="Arial"/>
          <w:sz w:val="24"/>
          <w:szCs w:val="24"/>
        </w:rPr>
      </w:pPr>
      <w:r w:rsidRPr="00A7421F">
        <w:rPr>
          <w:rFonts w:ascii="Arial" w:hAnsi="Arial" w:cs="Arial"/>
          <w:sz w:val="24"/>
          <w:szCs w:val="24"/>
        </w:rPr>
        <w:t>(ii) Costs allocated based on individual usage of services:</w:t>
      </w:r>
    </w:p>
    <w:p w14:paraId="5D0CE005" w14:textId="40CDB84C" w:rsidR="00EA5F41" w:rsidRPr="00A7421F" w:rsidRDefault="00EA5F41" w:rsidP="009F5D23">
      <w:pPr>
        <w:pStyle w:val="Heading1"/>
        <w:spacing w:beforeLines="120" w:before="288" w:afterLines="120" w:after="288"/>
        <w:rPr>
          <w:rFonts w:ascii="Arial" w:hAnsi="Arial" w:cs="Arial"/>
          <w:sz w:val="24"/>
          <w:szCs w:val="24"/>
        </w:rPr>
      </w:pPr>
      <w:r w:rsidRPr="00A7421F">
        <w:rPr>
          <w:rFonts w:ascii="Arial" w:hAnsi="Arial" w:cs="Arial"/>
          <w:sz w:val="24"/>
          <w:szCs w:val="24"/>
        </w:rPr>
        <w:t>Food services</w:t>
      </w:r>
      <w:r w:rsidR="00FE5E38" w:rsidRPr="00A7421F">
        <w:rPr>
          <w:rFonts w:ascii="Arial" w:hAnsi="Arial" w:cs="Arial"/>
          <w:sz w:val="24"/>
          <w:szCs w:val="24"/>
        </w:rPr>
        <w:t>, Laundry</w:t>
      </w:r>
      <w:r w:rsidR="00EA2B17" w:rsidRPr="00A7421F">
        <w:rPr>
          <w:rFonts w:ascii="Arial" w:hAnsi="Arial" w:cs="Arial"/>
          <w:sz w:val="24"/>
          <w:szCs w:val="24"/>
        </w:rPr>
        <w:t xml:space="preserve"> </w:t>
      </w:r>
      <w:r w:rsidRPr="00A7421F">
        <w:rPr>
          <w:rFonts w:ascii="Arial" w:hAnsi="Arial" w:cs="Arial"/>
          <w:sz w:val="24"/>
          <w:szCs w:val="24"/>
        </w:rPr>
        <w:t>&amp; recreation</w:t>
      </w:r>
    </w:p>
    <w:p w14:paraId="7ECC8903" w14:textId="22FA0BC7" w:rsidR="009F5D23" w:rsidRPr="00A7421F" w:rsidRDefault="009F5D23" w:rsidP="009F5D23">
      <w:pPr>
        <w:rPr>
          <w:rFonts w:ascii="Arial" w:hAnsi="Arial" w:cs="Arial"/>
        </w:rPr>
      </w:pPr>
      <w:r w:rsidRPr="00A7421F">
        <w:rPr>
          <w:rFonts w:ascii="Arial" w:hAnsi="Arial" w:cs="Arial"/>
        </w:rPr>
        <w:t>The food services</w:t>
      </w:r>
      <w:r w:rsidR="00C8213A" w:rsidRPr="00A7421F">
        <w:rPr>
          <w:rFonts w:ascii="Arial" w:hAnsi="Arial" w:cs="Arial"/>
        </w:rPr>
        <w:t xml:space="preserve"> </w:t>
      </w:r>
      <w:r w:rsidRPr="00A7421F">
        <w:rPr>
          <w:rFonts w:ascii="Arial" w:hAnsi="Arial" w:cs="Arial"/>
        </w:rPr>
        <w:t xml:space="preserve">department </w:t>
      </w:r>
      <w:r w:rsidR="00C8213A" w:rsidRPr="00A7421F">
        <w:rPr>
          <w:rFonts w:ascii="Arial" w:hAnsi="Arial" w:cs="Arial"/>
        </w:rPr>
        <w:t xml:space="preserve">costs, due to the different dietary needs of </w:t>
      </w:r>
      <w:r w:rsidR="00EA2B17" w:rsidRPr="00A7421F">
        <w:rPr>
          <w:rFonts w:ascii="Arial" w:hAnsi="Arial" w:cs="Arial"/>
        </w:rPr>
        <w:t>different residents,</w:t>
      </w:r>
      <w:r w:rsidR="00C8213A" w:rsidRPr="00A7421F">
        <w:rPr>
          <w:rFonts w:ascii="Arial" w:hAnsi="Arial" w:cs="Arial"/>
        </w:rPr>
        <w:t xml:space="preserve"> must be based o</w:t>
      </w:r>
      <w:r w:rsidR="00EA2B17" w:rsidRPr="00A7421F">
        <w:rPr>
          <w:rFonts w:ascii="Arial" w:hAnsi="Arial" w:cs="Arial"/>
        </w:rPr>
        <w:t xml:space="preserve">n an individual’s usage of these services. For instance, </w:t>
      </w:r>
      <w:r w:rsidR="00C03429" w:rsidRPr="00A7421F">
        <w:rPr>
          <w:rFonts w:ascii="Arial" w:hAnsi="Arial" w:cs="Arial"/>
        </w:rPr>
        <w:t>a</w:t>
      </w:r>
      <w:r w:rsidR="00EA2B17" w:rsidRPr="00A7421F">
        <w:rPr>
          <w:rFonts w:ascii="Arial" w:hAnsi="Arial" w:cs="Arial"/>
        </w:rPr>
        <w:t xml:space="preserve"> dietitian would plan a </w:t>
      </w:r>
      <w:r w:rsidR="00C03429" w:rsidRPr="00A7421F">
        <w:rPr>
          <w:rFonts w:ascii="Arial" w:hAnsi="Arial" w:cs="Arial"/>
        </w:rPr>
        <w:t>certain</w:t>
      </w:r>
      <w:r w:rsidR="00EA2B17" w:rsidRPr="00A7421F">
        <w:rPr>
          <w:rFonts w:ascii="Arial" w:hAnsi="Arial" w:cs="Arial"/>
        </w:rPr>
        <w:t xml:space="preserve"> diet for a certain group </w:t>
      </w:r>
      <w:r w:rsidR="00C03429" w:rsidRPr="00A7421F">
        <w:rPr>
          <w:rFonts w:ascii="Arial" w:hAnsi="Arial" w:cs="Arial"/>
        </w:rPr>
        <w:t>of patients and within that group itself there would be allergies, intolerance towards some foods, personal preferences and so many other factors to be considered before finalising a patient’s diet plan.</w:t>
      </w:r>
      <w:r w:rsidR="005306F7" w:rsidRPr="00A7421F">
        <w:rPr>
          <w:rFonts w:ascii="Arial" w:hAnsi="Arial" w:cs="Arial"/>
        </w:rPr>
        <w:t xml:space="preserve"> Moreover, room size doesn’t necessarily increase the usage of this service.</w:t>
      </w:r>
    </w:p>
    <w:p w14:paraId="6DA29A58" w14:textId="120825FF" w:rsidR="005306F7" w:rsidRPr="00A7421F" w:rsidRDefault="005306F7" w:rsidP="009F5D23">
      <w:pPr>
        <w:rPr>
          <w:rFonts w:ascii="Arial" w:hAnsi="Arial" w:cs="Arial"/>
        </w:rPr>
      </w:pPr>
    </w:p>
    <w:p w14:paraId="5DA65D35" w14:textId="070C3F3E" w:rsidR="005306F7" w:rsidRPr="00A7421F" w:rsidRDefault="005306F7" w:rsidP="009F5D23">
      <w:pPr>
        <w:rPr>
          <w:rFonts w:ascii="Arial" w:hAnsi="Arial" w:cs="Arial"/>
        </w:rPr>
      </w:pPr>
      <w:r w:rsidRPr="00A7421F">
        <w:rPr>
          <w:rFonts w:ascii="Arial" w:hAnsi="Arial" w:cs="Arial"/>
        </w:rPr>
        <w:t xml:space="preserve">Laundry is another such area which must be allocated to each resident individually as there are some one-bedroom apartments where the occupant lives with their </w:t>
      </w:r>
      <w:r w:rsidR="00641C60" w:rsidRPr="00A7421F">
        <w:rPr>
          <w:rFonts w:ascii="Arial" w:hAnsi="Arial" w:cs="Arial"/>
        </w:rPr>
        <w:t>spouse,</w:t>
      </w:r>
      <w:r w:rsidRPr="00A7421F">
        <w:rPr>
          <w:rFonts w:ascii="Arial" w:hAnsi="Arial" w:cs="Arial"/>
        </w:rPr>
        <w:t xml:space="preserve"> and </w:t>
      </w:r>
      <w:r w:rsidR="00641C60" w:rsidRPr="00A7421F">
        <w:rPr>
          <w:rFonts w:ascii="Arial" w:hAnsi="Arial" w:cs="Arial"/>
        </w:rPr>
        <w:t xml:space="preserve">it is inevitable for such units to utilize more laundry services. </w:t>
      </w:r>
    </w:p>
    <w:p w14:paraId="7BE2ECE9" w14:textId="4BA79A1C" w:rsidR="00641C60" w:rsidRPr="00A7421F" w:rsidRDefault="00641C60" w:rsidP="009F5D23">
      <w:pPr>
        <w:rPr>
          <w:rFonts w:ascii="Arial" w:hAnsi="Arial" w:cs="Arial"/>
        </w:rPr>
      </w:pPr>
    </w:p>
    <w:p w14:paraId="77CFFA90" w14:textId="38D91C6F" w:rsidR="00641C60" w:rsidRPr="00A7421F" w:rsidRDefault="00641C60" w:rsidP="009F5D23">
      <w:pPr>
        <w:rPr>
          <w:rFonts w:ascii="Arial" w:hAnsi="Arial" w:cs="Arial"/>
        </w:rPr>
      </w:pPr>
      <w:r w:rsidRPr="00A7421F">
        <w:rPr>
          <w:rFonts w:ascii="Arial" w:hAnsi="Arial" w:cs="Arial"/>
        </w:rPr>
        <w:t xml:space="preserve">How much a resident involves in recreational programs has nothing to do with their room size rather it is dependent on their personal preferences i.e., how the like to spend their time. Hence, allocating such expenses based on square footage </w:t>
      </w:r>
      <w:r w:rsidR="0024703B" w:rsidRPr="00A7421F">
        <w:rPr>
          <w:rFonts w:ascii="Arial" w:hAnsi="Arial" w:cs="Arial"/>
        </w:rPr>
        <w:t xml:space="preserve">would be baseless. Therefore, rather than relying on the previously used cookie-cutter approach, such costs must be allocated based on cost per resident and systems must be in place to keep track of the usage of these services. For example, </w:t>
      </w:r>
      <w:r w:rsidR="00920F9E" w:rsidRPr="00A7421F">
        <w:rPr>
          <w:rFonts w:ascii="Arial" w:hAnsi="Arial" w:cs="Arial"/>
        </w:rPr>
        <w:t>tracking participation in recreational programs using attendance sheets, loads of laundry per unit</w:t>
      </w:r>
      <w:r w:rsidR="000C6793" w:rsidRPr="00A7421F">
        <w:rPr>
          <w:rFonts w:ascii="Arial" w:hAnsi="Arial" w:cs="Arial"/>
        </w:rPr>
        <w:t>,</w:t>
      </w:r>
      <w:r w:rsidR="00920F9E" w:rsidRPr="00A7421F">
        <w:rPr>
          <w:rFonts w:ascii="Arial" w:hAnsi="Arial" w:cs="Arial"/>
        </w:rPr>
        <w:t xml:space="preserve"> etc. These costs, must therefore be allocated in the following manner:</w:t>
      </w:r>
    </w:p>
    <w:p w14:paraId="359F90FF" w14:textId="458A60A0" w:rsidR="00920F9E" w:rsidRPr="00A7421F" w:rsidRDefault="00920F9E" w:rsidP="009F5D23">
      <w:pPr>
        <w:rPr>
          <w:rFonts w:ascii="Arial" w:hAnsi="Arial" w:cs="Arial"/>
        </w:rPr>
      </w:pPr>
    </w:p>
    <w:p w14:paraId="68A9B9BB" w14:textId="30C48A42" w:rsidR="00920F9E" w:rsidRPr="00A7421F" w:rsidRDefault="00920F9E" w:rsidP="009F5D23">
      <w:pPr>
        <w:rPr>
          <w:rFonts w:ascii="Arial" w:hAnsi="Arial" w:cs="Arial"/>
        </w:rPr>
      </w:pPr>
      <w:r w:rsidRPr="00A7421F">
        <w:rPr>
          <w:rFonts w:ascii="Arial" w:hAnsi="Arial" w:cs="Arial"/>
        </w:rPr>
        <w:t>Total cost = $578,884 + $140,220 + $246,199= $965,303</w:t>
      </w:r>
    </w:p>
    <w:p w14:paraId="13B609D9" w14:textId="7EF8E1FC" w:rsidR="00920F9E" w:rsidRPr="00A7421F" w:rsidRDefault="00920F9E" w:rsidP="009F5D23">
      <w:pPr>
        <w:rPr>
          <w:rFonts w:ascii="Arial" w:hAnsi="Arial" w:cs="Arial"/>
        </w:rPr>
      </w:pPr>
    </w:p>
    <w:p w14:paraId="5F33D5AC" w14:textId="2A92033E" w:rsidR="00633A5B" w:rsidRPr="00A7421F" w:rsidRDefault="00920F9E" w:rsidP="009F5D23">
      <w:pPr>
        <w:rPr>
          <w:rFonts w:ascii="Arial" w:hAnsi="Arial" w:cs="Arial"/>
        </w:rPr>
      </w:pPr>
      <w:r w:rsidRPr="00A7421F">
        <w:rPr>
          <w:rFonts w:ascii="Arial" w:hAnsi="Arial" w:cs="Arial"/>
        </w:rPr>
        <w:t xml:space="preserve">Cost per resident= $965,303/160= </w:t>
      </w:r>
      <w:r w:rsidR="00633A5B" w:rsidRPr="00A7421F">
        <w:rPr>
          <w:rFonts w:ascii="Arial" w:hAnsi="Arial" w:cs="Arial"/>
          <w:highlight w:val="yellow"/>
        </w:rPr>
        <w:t>$6,033.14</w:t>
      </w:r>
      <w:r w:rsidR="00F545BF" w:rsidRPr="00A7421F">
        <w:rPr>
          <w:rFonts w:ascii="Arial" w:hAnsi="Arial" w:cs="Arial"/>
          <w:highlight w:val="yellow"/>
        </w:rPr>
        <w:t xml:space="preserve">/ </w:t>
      </w:r>
      <w:r w:rsidR="00633A5B" w:rsidRPr="00A7421F">
        <w:rPr>
          <w:rFonts w:ascii="Arial" w:hAnsi="Arial" w:cs="Arial"/>
          <w:highlight w:val="yellow"/>
        </w:rPr>
        <w:t>resident</w:t>
      </w:r>
    </w:p>
    <w:p w14:paraId="45F6ECED" w14:textId="79D7C78B" w:rsidR="004F14F6" w:rsidRPr="00A7421F" w:rsidRDefault="004F14F6" w:rsidP="004F14F6">
      <w:pPr>
        <w:pStyle w:val="Heading1"/>
        <w:spacing w:beforeLines="120" w:before="288" w:afterLines="120" w:after="288"/>
        <w:rPr>
          <w:rFonts w:ascii="Arial" w:hAnsi="Arial" w:cs="Arial"/>
          <w:sz w:val="24"/>
          <w:szCs w:val="24"/>
        </w:rPr>
      </w:pPr>
      <w:r w:rsidRPr="00A7421F">
        <w:rPr>
          <w:rFonts w:ascii="Arial" w:hAnsi="Arial" w:cs="Arial"/>
          <w:sz w:val="24"/>
          <w:szCs w:val="24"/>
        </w:rPr>
        <w:lastRenderedPageBreak/>
        <w:t>Support services</w:t>
      </w:r>
    </w:p>
    <w:p w14:paraId="17CD8ED8" w14:textId="740958FC" w:rsidR="001D5BDC" w:rsidRPr="00A7421F" w:rsidRDefault="004F14F6" w:rsidP="004F14F6">
      <w:pPr>
        <w:rPr>
          <w:rFonts w:ascii="Arial" w:hAnsi="Arial" w:cs="Arial"/>
        </w:rPr>
      </w:pPr>
      <w:r w:rsidRPr="00A7421F">
        <w:rPr>
          <w:rFonts w:ascii="Arial" w:hAnsi="Arial" w:cs="Arial"/>
        </w:rPr>
        <w:t xml:space="preserve">As discussed previously, nursing, and dietary services must be allocated based on hours devoted </w:t>
      </w:r>
      <w:r w:rsidR="00835F86" w:rsidRPr="00A7421F">
        <w:rPr>
          <w:rFonts w:ascii="Arial" w:hAnsi="Arial" w:cs="Arial"/>
        </w:rPr>
        <w:t>to each</w:t>
      </w:r>
      <w:r w:rsidRPr="00A7421F">
        <w:rPr>
          <w:rFonts w:ascii="Arial" w:hAnsi="Arial" w:cs="Arial"/>
        </w:rPr>
        <w:t xml:space="preserve"> resident as there are some residents who use these services extensively but there are also some residents who don’t use these services at all</w:t>
      </w:r>
      <w:r w:rsidR="00835F86" w:rsidRPr="00A7421F">
        <w:rPr>
          <w:rFonts w:ascii="Arial" w:hAnsi="Arial" w:cs="Arial"/>
        </w:rPr>
        <w:t>. Allocating these services based on the hours spent by the supportive services staff</w:t>
      </w:r>
      <w:r w:rsidR="00B03B38" w:rsidRPr="00A7421F">
        <w:rPr>
          <w:rFonts w:ascii="Arial" w:hAnsi="Arial" w:cs="Arial"/>
        </w:rPr>
        <w:t xml:space="preserve"> on each resident will also ensure a fair allocation of such costs to spouses of people who live in 1-bedroom apartments.</w:t>
      </w:r>
      <w:r w:rsidR="001D5BDC" w:rsidRPr="00A7421F">
        <w:rPr>
          <w:rFonts w:ascii="Arial" w:hAnsi="Arial" w:cs="Arial"/>
        </w:rPr>
        <w:t xml:space="preserve"> These costs will be allocated in the following manner:</w:t>
      </w:r>
    </w:p>
    <w:p w14:paraId="441D5475" w14:textId="58CC0997" w:rsidR="004F14F6" w:rsidRPr="00A7421F" w:rsidRDefault="004F14F6" w:rsidP="00E33410">
      <w:pPr>
        <w:rPr>
          <w:rFonts w:ascii="Arial" w:hAnsi="Arial" w:cs="Arial"/>
        </w:rPr>
      </w:pPr>
    </w:p>
    <w:p w14:paraId="2698C8EA" w14:textId="77777777" w:rsidR="00A339F3" w:rsidRPr="00A7421F" w:rsidRDefault="00A339F3" w:rsidP="00E33410">
      <w:pPr>
        <w:rPr>
          <w:rFonts w:ascii="Arial" w:hAnsi="Arial" w:cs="Arial"/>
        </w:rPr>
      </w:pPr>
    </w:p>
    <w:tbl>
      <w:tblPr>
        <w:tblW w:w="9243" w:type="dxa"/>
        <w:tblLook w:val="04A0" w:firstRow="1" w:lastRow="0" w:firstColumn="1" w:lastColumn="0" w:noHBand="0" w:noVBand="1"/>
      </w:tblPr>
      <w:tblGrid>
        <w:gridCol w:w="1693"/>
        <w:gridCol w:w="1190"/>
        <w:gridCol w:w="1070"/>
        <w:gridCol w:w="951"/>
        <w:gridCol w:w="1070"/>
        <w:gridCol w:w="933"/>
        <w:gridCol w:w="1070"/>
        <w:gridCol w:w="890"/>
        <w:gridCol w:w="951"/>
      </w:tblGrid>
      <w:tr w:rsidR="001D5BDC" w:rsidRPr="00A7421F" w14:paraId="3B55D5EC" w14:textId="77777777" w:rsidTr="001D5BDC">
        <w:trPr>
          <w:trHeight w:val="913"/>
        </w:trPr>
        <w:tc>
          <w:tcPr>
            <w:tcW w:w="1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2BDF66" w14:textId="77777777" w:rsidR="001D5BDC" w:rsidRPr="00A7421F" w:rsidRDefault="001D5BDC">
            <w:pPr>
              <w:rPr>
                <w:rFonts w:ascii="Arial" w:hAnsi="Arial" w:cs="Arial"/>
                <w:color w:val="000000"/>
              </w:rPr>
            </w:pPr>
            <w:r w:rsidRPr="00A7421F">
              <w:rPr>
                <w:rFonts w:ascii="Arial" w:hAnsi="Arial" w:cs="Arial"/>
                <w:color w:val="000000"/>
              </w:rPr>
              <w:t> </w:t>
            </w:r>
          </w:p>
        </w:tc>
        <w:tc>
          <w:tcPr>
            <w:tcW w:w="1062" w:type="dxa"/>
            <w:tcBorders>
              <w:top w:val="single" w:sz="4" w:space="0" w:color="auto"/>
              <w:left w:val="nil"/>
              <w:bottom w:val="single" w:sz="4" w:space="0" w:color="auto"/>
              <w:right w:val="single" w:sz="4" w:space="0" w:color="auto"/>
            </w:tcBorders>
            <w:shd w:val="clear" w:color="auto" w:fill="auto"/>
            <w:noWrap/>
            <w:vAlign w:val="bottom"/>
            <w:hideMark/>
          </w:tcPr>
          <w:p w14:paraId="0726285F" w14:textId="77777777" w:rsidR="001D5BDC" w:rsidRPr="00A7421F" w:rsidRDefault="001D5BDC">
            <w:pPr>
              <w:rPr>
                <w:rFonts w:ascii="Arial" w:hAnsi="Arial" w:cs="Arial"/>
                <w:color w:val="000000"/>
              </w:rPr>
            </w:pPr>
            <w:r w:rsidRPr="00A7421F">
              <w:rPr>
                <w:rFonts w:ascii="Arial" w:hAnsi="Arial" w:cs="Arial"/>
                <w:color w:val="000000"/>
              </w:rPr>
              <w:t> </w:t>
            </w:r>
          </w:p>
        </w:tc>
        <w:tc>
          <w:tcPr>
            <w:tcW w:w="1866" w:type="dxa"/>
            <w:gridSpan w:val="2"/>
            <w:tcBorders>
              <w:top w:val="single" w:sz="4" w:space="0" w:color="auto"/>
              <w:left w:val="nil"/>
              <w:bottom w:val="single" w:sz="4" w:space="0" w:color="auto"/>
              <w:right w:val="single" w:sz="4" w:space="0" w:color="auto"/>
            </w:tcBorders>
            <w:shd w:val="clear" w:color="auto" w:fill="auto"/>
            <w:vAlign w:val="bottom"/>
            <w:hideMark/>
          </w:tcPr>
          <w:p w14:paraId="5DE76F98" w14:textId="77777777" w:rsidR="001D5BDC" w:rsidRPr="00A7421F" w:rsidRDefault="001D5BDC">
            <w:pPr>
              <w:jc w:val="center"/>
              <w:rPr>
                <w:rFonts w:ascii="Arial" w:hAnsi="Arial" w:cs="Arial"/>
                <w:color w:val="000000"/>
              </w:rPr>
            </w:pPr>
            <w:r w:rsidRPr="00A7421F">
              <w:rPr>
                <w:rFonts w:ascii="Arial" w:hAnsi="Arial" w:cs="Arial"/>
                <w:color w:val="000000"/>
              </w:rPr>
              <w:t>Hours of nursing supervision care</w:t>
            </w:r>
          </w:p>
        </w:tc>
        <w:tc>
          <w:tcPr>
            <w:tcW w:w="1866" w:type="dxa"/>
            <w:gridSpan w:val="2"/>
            <w:tcBorders>
              <w:top w:val="single" w:sz="4" w:space="0" w:color="auto"/>
              <w:left w:val="nil"/>
              <w:bottom w:val="single" w:sz="4" w:space="0" w:color="auto"/>
              <w:right w:val="single" w:sz="4" w:space="0" w:color="auto"/>
            </w:tcBorders>
            <w:shd w:val="clear" w:color="auto" w:fill="auto"/>
            <w:noWrap/>
            <w:vAlign w:val="bottom"/>
            <w:hideMark/>
          </w:tcPr>
          <w:p w14:paraId="12B10512" w14:textId="77777777" w:rsidR="001D5BDC" w:rsidRPr="00A7421F" w:rsidRDefault="001D5BDC">
            <w:pPr>
              <w:jc w:val="center"/>
              <w:rPr>
                <w:rFonts w:ascii="Arial" w:hAnsi="Arial" w:cs="Arial"/>
                <w:color w:val="000000"/>
              </w:rPr>
            </w:pPr>
            <w:r w:rsidRPr="00A7421F">
              <w:rPr>
                <w:rFonts w:ascii="Arial" w:hAnsi="Arial" w:cs="Arial"/>
                <w:color w:val="000000"/>
              </w:rPr>
              <w:t xml:space="preserve">Hours of dietician care </w:t>
            </w:r>
          </w:p>
        </w:tc>
        <w:tc>
          <w:tcPr>
            <w:tcW w:w="1823" w:type="dxa"/>
            <w:gridSpan w:val="2"/>
            <w:tcBorders>
              <w:top w:val="single" w:sz="4" w:space="0" w:color="auto"/>
              <w:left w:val="nil"/>
              <w:bottom w:val="single" w:sz="4" w:space="0" w:color="auto"/>
              <w:right w:val="single" w:sz="4" w:space="0" w:color="auto"/>
            </w:tcBorders>
            <w:shd w:val="clear" w:color="auto" w:fill="auto"/>
            <w:noWrap/>
            <w:vAlign w:val="bottom"/>
            <w:hideMark/>
          </w:tcPr>
          <w:p w14:paraId="2C1C37C4" w14:textId="77777777" w:rsidR="001D5BDC" w:rsidRPr="00A7421F" w:rsidRDefault="001D5BDC">
            <w:pPr>
              <w:jc w:val="center"/>
              <w:rPr>
                <w:rFonts w:ascii="Arial" w:hAnsi="Arial" w:cs="Arial"/>
                <w:color w:val="000000"/>
              </w:rPr>
            </w:pPr>
            <w:r w:rsidRPr="00A7421F">
              <w:rPr>
                <w:rFonts w:ascii="Arial" w:hAnsi="Arial" w:cs="Arial"/>
                <w:color w:val="000000"/>
              </w:rPr>
              <w:t xml:space="preserve">Hours of attendant care </w:t>
            </w:r>
          </w:p>
        </w:tc>
        <w:tc>
          <w:tcPr>
            <w:tcW w:w="933" w:type="dxa"/>
            <w:tcBorders>
              <w:top w:val="single" w:sz="4" w:space="0" w:color="auto"/>
              <w:left w:val="nil"/>
              <w:bottom w:val="single" w:sz="4" w:space="0" w:color="auto"/>
              <w:right w:val="single" w:sz="4" w:space="0" w:color="auto"/>
            </w:tcBorders>
            <w:shd w:val="clear" w:color="auto" w:fill="auto"/>
            <w:noWrap/>
            <w:vAlign w:val="bottom"/>
            <w:hideMark/>
          </w:tcPr>
          <w:p w14:paraId="519424D5" w14:textId="77777777" w:rsidR="001D5BDC" w:rsidRPr="00A7421F" w:rsidRDefault="001D5BDC">
            <w:pPr>
              <w:rPr>
                <w:rFonts w:ascii="Arial" w:hAnsi="Arial" w:cs="Arial"/>
                <w:color w:val="000000"/>
              </w:rPr>
            </w:pPr>
            <w:r w:rsidRPr="00A7421F">
              <w:rPr>
                <w:rFonts w:ascii="Arial" w:hAnsi="Arial" w:cs="Arial"/>
                <w:color w:val="000000"/>
              </w:rPr>
              <w:t> </w:t>
            </w:r>
          </w:p>
        </w:tc>
      </w:tr>
      <w:tr w:rsidR="0086517B" w:rsidRPr="00A7421F" w14:paraId="4DB9522E" w14:textId="77777777" w:rsidTr="001D5BDC">
        <w:trPr>
          <w:trHeight w:val="1411"/>
        </w:trPr>
        <w:tc>
          <w:tcPr>
            <w:tcW w:w="1693" w:type="dxa"/>
            <w:tcBorders>
              <w:top w:val="nil"/>
              <w:left w:val="single" w:sz="4" w:space="0" w:color="auto"/>
              <w:bottom w:val="single" w:sz="4" w:space="0" w:color="auto"/>
              <w:right w:val="single" w:sz="4" w:space="0" w:color="auto"/>
            </w:tcBorders>
            <w:shd w:val="clear" w:color="auto" w:fill="auto"/>
            <w:noWrap/>
            <w:vAlign w:val="bottom"/>
            <w:hideMark/>
          </w:tcPr>
          <w:p w14:paraId="66FC90B4" w14:textId="7E06A924" w:rsidR="001D5BDC" w:rsidRPr="00A7421F" w:rsidRDefault="001D5BDC">
            <w:pPr>
              <w:rPr>
                <w:rFonts w:ascii="Arial" w:hAnsi="Arial" w:cs="Arial"/>
                <w:color w:val="000000"/>
              </w:rPr>
            </w:pPr>
            <w:r w:rsidRPr="00A7421F">
              <w:rPr>
                <w:rFonts w:ascii="Arial" w:hAnsi="Arial" w:cs="Arial"/>
                <w:color w:val="000000"/>
              </w:rPr>
              <w:t> </w:t>
            </w:r>
            <w:r w:rsidR="009C084B" w:rsidRPr="00A7421F">
              <w:rPr>
                <w:rFonts w:ascii="Arial" w:hAnsi="Arial" w:cs="Arial"/>
                <w:color w:val="000000"/>
              </w:rPr>
              <w:t>Patient category</w:t>
            </w:r>
          </w:p>
        </w:tc>
        <w:tc>
          <w:tcPr>
            <w:tcW w:w="1062" w:type="dxa"/>
            <w:tcBorders>
              <w:top w:val="nil"/>
              <w:left w:val="nil"/>
              <w:bottom w:val="single" w:sz="4" w:space="0" w:color="auto"/>
              <w:right w:val="single" w:sz="4" w:space="0" w:color="auto"/>
            </w:tcBorders>
            <w:shd w:val="clear" w:color="auto" w:fill="auto"/>
            <w:noWrap/>
            <w:hideMark/>
          </w:tcPr>
          <w:p w14:paraId="02483EA8" w14:textId="77777777" w:rsidR="001D5BDC" w:rsidRPr="00A7421F" w:rsidRDefault="001D5BDC">
            <w:pPr>
              <w:jc w:val="center"/>
              <w:rPr>
                <w:rFonts w:ascii="Arial" w:hAnsi="Arial" w:cs="Arial"/>
                <w:color w:val="000000"/>
              </w:rPr>
            </w:pPr>
            <w:r w:rsidRPr="00A7421F">
              <w:rPr>
                <w:rFonts w:ascii="Arial" w:hAnsi="Arial" w:cs="Arial"/>
                <w:color w:val="000000"/>
              </w:rPr>
              <w:t xml:space="preserve"># </w:t>
            </w:r>
            <w:proofErr w:type="gramStart"/>
            <w:r w:rsidRPr="00A7421F">
              <w:rPr>
                <w:rFonts w:ascii="Arial" w:hAnsi="Arial" w:cs="Arial"/>
                <w:color w:val="000000"/>
              </w:rPr>
              <w:t>of</w:t>
            </w:r>
            <w:proofErr w:type="gramEnd"/>
            <w:r w:rsidRPr="00A7421F">
              <w:rPr>
                <w:rFonts w:ascii="Arial" w:hAnsi="Arial" w:cs="Arial"/>
                <w:color w:val="000000"/>
              </w:rPr>
              <w:t xml:space="preserve"> residents</w:t>
            </w:r>
          </w:p>
        </w:tc>
        <w:tc>
          <w:tcPr>
            <w:tcW w:w="933" w:type="dxa"/>
            <w:tcBorders>
              <w:top w:val="nil"/>
              <w:left w:val="nil"/>
              <w:bottom w:val="single" w:sz="4" w:space="0" w:color="auto"/>
              <w:right w:val="single" w:sz="4" w:space="0" w:color="auto"/>
            </w:tcBorders>
            <w:shd w:val="clear" w:color="auto" w:fill="auto"/>
            <w:hideMark/>
          </w:tcPr>
          <w:p w14:paraId="289870C6" w14:textId="77777777" w:rsidR="001D5BDC" w:rsidRPr="00A7421F" w:rsidRDefault="001D5BDC">
            <w:pPr>
              <w:jc w:val="center"/>
              <w:rPr>
                <w:rFonts w:ascii="Arial" w:hAnsi="Arial" w:cs="Arial"/>
                <w:color w:val="000000"/>
              </w:rPr>
            </w:pPr>
            <w:r w:rsidRPr="00A7421F">
              <w:rPr>
                <w:rFonts w:ascii="Arial" w:hAnsi="Arial" w:cs="Arial"/>
                <w:color w:val="000000"/>
              </w:rPr>
              <w:t>Per resident per week</w:t>
            </w:r>
          </w:p>
        </w:tc>
        <w:tc>
          <w:tcPr>
            <w:tcW w:w="933" w:type="dxa"/>
            <w:tcBorders>
              <w:top w:val="nil"/>
              <w:left w:val="nil"/>
              <w:bottom w:val="single" w:sz="4" w:space="0" w:color="auto"/>
              <w:right w:val="single" w:sz="4" w:space="0" w:color="auto"/>
            </w:tcBorders>
            <w:shd w:val="clear" w:color="auto" w:fill="auto"/>
            <w:noWrap/>
            <w:hideMark/>
          </w:tcPr>
          <w:p w14:paraId="7B2B292E" w14:textId="77777777" w:rsidR="001D5BDC" w:rsidRPr="00A7421F" w:rsidRDefault="001D5BDC">
            <w:pPr>
              <w:jc w:val="center"/>
              <w:rPr>
                <w:rFonts w:ascii="Arial" w:hAnsi="Arial" w:cs="Arial"/>
                <w:color w:val="000000"/>
              </w:rPr>
            </w:pPr>
            <w:r w:rsidRPr="00A7421F">
              <w:rPr>
                <w:rFonts w:ascii="Arial" w:hAnsi="Arial" w:cs="Arial"/>
                <w:color w:val="000000"/>
              </w:rPr>
              <w:t>Per week</w:t>
            </w:r>
          </w:p>
        </w:tc>
        <w:tc>
          <w:tcPr>
            <w:tcW w:w="933" w:type="dxa"/>
            <w:tcBorders>
              <w:top w:val="nil"/>
              <w:left w:val="nil"/>
              <w:bottom w:val="single" w:sz="4" w:space="0" w:color="auto"/>
              <w:right w:val="single" w:sz="4" w:space="0" w:color="auto"/>
            </w:tcBorders>
            <w:shd w:val="clear" w:color="auto" w:fill="auto"/>
            <w:hideMark/>
          </w:tcPr>
          <w:p w14:paraId="41D7C4F8" w14:textId="77777777" w:rsidR="001D5BDC" w:rsidRPr="00A7421F" w:rsidRDefault="001D5BDC">
            <w:pPr>
              <w:jc w:val="center"/>
              <w:rPr>
                <w:rFonts w:ascii="Arial" w:hAnsi="Arial" w:cs="Arial"/>
                <w:color w:val="000000"/>
              </w:rPr>
            </w:pPr>
            <w:r w:rsidRPr="00A7421F">
              <w:rPr>
                <w:rFonts w:ascii="Arial" w:hAnsi="Arial" w:cs="Arial"/>
                <w:color w:val="000000"/>
              </w:rPr>
              <w:t>Per resident per week</w:t>
            </w:r>
          </w:p>
        </w:tc>
        <w:tc>
          <w:tcPr>
            <w:tcW w:w="933" w:type="dxa"/>
            <w:tcBorders>
              <w:top w:val="nil"/>
              <w:left w:val="nil"/>
              <w:bottom w:val="single" w:sz="4" w:space="0" w:color="auto"/>
              <w:right w:val="single" w:sz="4" w:space="0" w:color="auto"/>
            </w:tcBorders>
            <w:shd w:val="clear" w:color="auto" w:fill="auto"/>
            <w:noWrap/>
            <w:hideMark/>
          </w:tcPr>
          <w:p w14:paraId="0DAC304B" w14:textId="77777777" w:rsidR="001D5BDC" w:rsidRPr="00A7421F" w:rsidRDefault="001D5BDC">
            <w:pPr>
              <w:jc w:val="center"/>
              <w:rPr>
                <w:rFonts w:ascii="Arial" w:hAnsi="Arial" w:cs="Arial"/>
                <w:color w:val="000000"/>
              </w:rPr>
            </w:pPr>
            <w:r w:rsidRPr="00A7421F">
              <w:rPr>
                <w:rFonts w:ascii="Arial" w:hAnsi="Arial" w:cs="Arial"/>
                <w:color w:val="000000"/>
              </w:rPr>
              <w:t>Per week</w:t>
            </w:r>
          </w:p>
        </w:tc>
        <w:tc>
          <w:tcPr>
            <w:tcW w:w="933" w:type="dxa"/>
            <w:tcBorders>
              <w:top w:val="nil"/>
              <w:left w:val="nil"/>
              <w:bottom w:val="single" w:sz="4" w:space="0" w:color="auto"/>
              <w:right w:val="single" w:sz="4" w:space="0" w:color="auto"/>
            </w:tcBorders>
            <w:shd w:val="clear" w:color="auto" w:fill="auto"/>
            <w:hideMark/>
          </w:tcPr>
          <w:p w14:paraId="21C56AB1" w14:textId="77777777" w:rsidR="001D5BDC" w:rsidRPr="00A7421F" w:rsidRDefault="001D5BDC">
            <w:pPr>
              <w:jc w:val="center"/>
              <w:rPr>
                <w:rFonts w:ascii="Arial" w:hAnsi="Arial" w:cs="Arial"/>
                <w:color w:val="000000"/>
              </w:rPr>
            </w:pPr>
            <w:r w:rsidRPr="00A7421F">
              <w:rPr>
                <w:rFonts w:ascii="Arial" w:hAnsi="Arial" w:cs="Arial"/>
                <w:color w:val="000000"/>
              </w:rPr>
              <w:t>Per resident per week</w:t>
            </w:r>
          </w:p>
        </w:tc>
        <w:tc>
          <w:tcPr>
            <w:tcW w:w="890" w:type="dxa"/>
            <w:tcBorders>
              <w:top w:val="nil"/>
              <w:left w:val="nil"/>
              <w:bottom w:val="single" w:sz="4" w:space="0" w:color="auto"/>
              <w:right w:val="single" w:sz="4" w:space="0" w:color="auto"/>
            </w:tcBorders>
            <w:shd w:val="clear" w:color="auto" w:fill="auto"/>
            <w:noWrap/>
            <w:hideMark/>
          </w:tcPr>
          <w:p w14:paraId="2D9AB9AE" w14:textId="77777777" w:rsidR="001D5BDC" w:rsidRPr="00A7421F" w:rsidRDefault="001D5BDC">
            <w:pPr>
              <w:jc w:val="center"/>
              <w:rPr>
                <w:rFonts w:ascii="Arial" w:hAnsi="Arial" w:cs="Arial"/>
                <w:color w:val="000000"/>
              </w:rPr>
            </w:pPr>
            <w:r w:rsidRPr="00A7421F">
              <w:rPr>
                <w:rFonts w:ascii="Arial" w:hAnsi="Arial" w:cs="Arial"/>
                <w:color w:val="000000"/>
              </w:rPr>
              <w:t>Per week</w:t>
            </w:r>
          </w:p>
        </w:tc>
        <w:tc>
          <w:tcPr>
            <w:tcW w:w="933" w:type="dxa"/>
            <w:tcBorders>
              <w:top w:val="nil"/>
              <w:left w:val="nil"/>
              <w:bottom w:val="single" w:sz="4" w:space="0" w:color="auto"/>
              <w:right w:val="single" w:sz="4" w:space="0" w:color="auto"/>
            </w:tcBorders>
            <w:shd w:val="clear" w:color="auto" w:fill="auto"/>
            <w:hideMark/>
          </w:tcPr>
          <w:p w14:paraId="23D21697" w14:textId="77777777" w:rsidR="001D5BDC" w:rsidRPr="00A7421F" w:rsidRDefault="001D5BDC">
            <w:pPr>
              <w:jc w:val="center"/>
              <w:rPr>
                <w:rFonts w:ascii="Arial" w:hAnsi="Arial" w:cs="Arial"/>
                <w:color w:val="000000"/>
              </w:rPr>
            </w:pPr>
            <w:r w:rsidRPr="00A7421F">
              <w:rPr>
                <w:rFonts w:ascii="Arial" w:hAnsi="Arial" w:cs="Arial"/>
                <w:color w:val="000000"/>
              </w:rPr>
              <w:t>Total</w:t>
            </w:r>
          </w:p>
        </w:tc>
      </w:tr>
      <w:tr w:rsidR="001D5BDC" w:rsidRPr="00A7421F" w14:paraId="46444F98" w14:textId="77777777" w:rsidTr="001D5BDC">
        <w:trPr>
          <w:trHeight w:val="442"/>
        </w:trPr>
        <w:tc>
          <w:tcPr>
            <w:tcW w:w="1693" w:type="dxa"/>
            <w:tcBorders>
              <w:top w:val="nil"/>
              <w:left w:val="single" w:sz="4" w:space="0" w:color="auto"/>
              <w:bottom w:val="single" w:sz="4" w:space="0" w:color="auto"/>
              <w:right w:val="single" w:sz="4" w:space="0" w:color="auto"/>
            </w:tcBorders>
            <w:shd w:val="clear" w:color="auto" w:fill="auto"/>
            <w:noWrap/>
            <w:vAlign w:val="bottom"/>
            <w:hideMark/>
          </w:tcPr>
          <w:p w14:paraId="599298CF" w14:textId="7F70F605" w:rsidR="001D5BDC" w:rsidRPr="00A7421F" w:rsidRDefault="009C084B">
            <w:pPr>
              <w:rPr>
                <w:rFonts w:ascii="Arial" w:hAnsi="Arial" w:cs="Arial"/>
                <w:color w:val="000000"/>
              </w:rPr>
            </w:pPr>
            <w:r w:rsidRPr="00A7421F">
              <w:rPr>
                <w:rFonts w:ascii="Arial" w:hAnsi="Arial" w:cs="Arial"/>
                <w:color w:val="000000"/>
              </w:rPr>
              <w:t>No medical needs</w:t>
            </w:r>
          </w:p>
        </w:tc>
        <w:tc>
          <w:tcPr>
            <w:tcW w:w="1062" w:type="dxa"/>
            <w:tcBorders>
              <w:top w:val="nil"/>
              <w:left w:val="nil"/>
              <w:bottom w:val="single" w:sz="4" w:space="0" w:color="auto"/>
              <w:right w:val="single" w:sz="4" w:space="0" w:color="auto"/>
            </w:tcBorders>
            <w:shd w:val="clear" w:color="auto" w:fill="auto"/>
            <w:noWrap/>
            <w:vAlign w:val="bottom"/>
            <w:hideMark/>
          </w:tcPr>
          <w:p w14:paraId="67FD1ED4" w14:textId="77777777" w:rsidR="001D5BDC" w:rsidRPr="00A7421F" w:rsidRDefault="001D5BDC">
            <w:pPr>
              <w:jc w:val="right"/>
              <w:rPr>
                <w:rFonts w:ascii="Arial" w:hAnsi="Arial" w:cs="Arial"/>
                <w:color w:val="000000"/>
              </w:rPr>
            </w:pPr>
            <w:r w:rsidRPr="00A7421F">
              <w:rPr>
                <w:rFonts w:ascii="Arial" w:hAnsi="Arial" w:cs="Arial"/>
                <w:color w:val="000000"/>
              </w:rPr>
              <w:t>55</w:t>
            </w:r>
          </w:p>
        </w:tc>
        <w:tc>
          <w:tcPr>
            <w:tcW w:w="933" w:type="dxa"/>
            <w:tcBorders>
              <w:top w:val="nil"/>
              <w:left w:val="nil"/>
              <w:bottom w:val="single" w:sz="4" w:space="0" w:color="auto"/>
              <w:right w:val="single" w:sz="4" w:space="0" w:color="auto"/>
            </w:tcBorders>
            <w:shd w:val="clear" w:color="auto" w:fill="auto"/>
            <w:noWrap/>
            <w:vAlign w:val="bottom"/>
            <w:hideMark/>
          </w:tcPr>
          <w:p w14:paraId="74949EDA" w14:textId="77777777" w:rsidR="001D5BDC" w:rsidRPr="00A7421F" w:rsidRDefault="001D5BDC">
            <w:pPr>
              <w:jc w:val="right"/>
              <w:rPr>
                <w:rFonts w:ascii="Arial" w:hAnsi="Arial" w:cs="Arial"/>
                <w:color w:val="000000"/>
              </w:rPr>
            </w:pPr>
            <w:r w:rsidRPr="00A7421F">
              <w:rPr>
                <w:rFonts w:ascii="Arial" w:hAnsi="Arial" w:cs="Arial"/>
                <w:color w:val="000000"/>
              </w:rPr>
              <w:t>0.25</w:t>
            </w:r>
          </w:p>
        </w:tc>
        <w:tc>
          <w:tcPr>
            <w:tcW w:w="933" w:type="dxa"/>
            <w:tcBorders>
              <w:top w:val="nil"/>
              <w:left w:val="nil"/>
              <w:bottom w:val="single" w:sz="4" w:space="0" w:color="auto"/>
              <w:right w:val="single" w:sz="4" w:space="0" w:color="auto"/>
            </w:tcBorders>
            <w:shd w:val="clear" w:color="auto" w:fill="auto"/>
            <w:noWrap/>
            <w:vAlign w:val="bottom"/>
            <w:hideMark/>
          </w:tcPr>
          <w:p w14:paraId="049F0A5C" w14:textId="77777777" w:rsidR="001D5BDC" w:rsidRPr="00A7421F" w:rsidRDefault="001D5BDC">
            <w:pPr>
              <w:jc w:val="right"/>
              <w:rPr>
                <w:rFonts w:ascii="Arial" w:hAnsi="Arial" w:cs="Arial"/>
                <w:color w:val="000000"/>
              </w:rPr>
            </w:pPr>
            <w:r w:rsidRPr="00A7421F">
              <w:rPr>
                <w:rFonts w:ascii="Arial" w:hAnsi="Arial" w:cs="Arial"/>
                <w:color w:val="000000"/>
              </w:rPr>
              <w:t>13.75</w:t>
            </w:r>
          </w:p>
        </w:tc>
        <w:tc>
          <w:tcPr>
            <w:tcW w:w="933" w:type="dxa"/>
            <w:tcBorders>
              <w:top w:val="nil"/>
              <w:left w:val="nil"/>
              <w:bottom w:val="single" w:sz="4" w:space="0" w:color="auto"/>
              <w:right w:val="single" w:sz="4" w:space="0" w:color="auto"/>
            </w:tcBorders>
            <w:shd w:val="clear" w:color="auto" w:fill="auto"/>
            <w:noWrap/>
            <w:vAlign w:val="bottom"/>
            <w:hideMark/>
          </w:tcPr>
          <w:p w14:paraId="645D13F5" w14:textId="77777777" w:rsidR="001D5BDC" w:rsidRPr="00A7421F" w:rsidRDefault="001D5BDC">
            <w:pPr>
              <w:jc w:val="right"/>
              <w:rPr>
                <w:rFonts w:ascii="Arial" w:hAnsi="Arial" w:cs="Arial"/>
                <w:color w:val="000000"/>
              </w:rPr>
            </w:pPr>
            <w:r w:rsidRPr="00A7421F">
              <w:rPr>
                <w:rFonts w:ascii="Arial" w:hAnsi="Arial" w:cs="Arial"/>
                <w:color w:val="000000"/>
              </w:rPr>
              <w:t>0.1</w:t>
            </w:r>
          </w:p>
        </w:tc>
        <w:tc>
          <w:tcPr>
            <w:tcW w:w="933" w:type="dxa"/>
            <w:tcBorders>
              <w:top w:val="nil"/>
              <w:left w:val="nil"/>
              <w:bottom w:val="single" w:sz="4" w:space="0" w:color="auto"/>
              <w:right w:val="single" w:sz="4" w:space="0" w:color="auto"/>
            </w:tcBorders>
            <w:shd w:val="clear" w:color="auto" w:fill="auto"/>
            <w:noWrap/>
            <w:vAlign w:val="bottom"/>
            <w:hideMark/>
          </w:tcPr>
          <w:p w14:paraId="61D3821B" w14:textId="77777777" w:rsidR="001D5BDC" w:rsidRPr="00A7421F" w:rsidRDefault="001D5BDC">
            <w:pPr>
              <w:jc w:val="right"/>
              <w:rPr>
                <w:rFonts w:ascii="Arial" w:hAnsi="Arial" w:cs="Arial"/>
                <w:color w:val="000000"/>
              </w:rPr>
            </w:pPr>
            <w:r w:rsidRPr="00A7421F">
              <w:rPr>
                <w:rFonts w:ascii="Arial" w:hAnsi="Arial" w:cs="Arial"/>
                <w:color w:val="000000"/>
              </w:rPr>
              <w:t>5.5</w:t>
            </w:r>
          </w:p>
        </w:tc>
        <w:tc>
          <w:tcPr>
            <w:tcW w:w="933" w:type="dxa"/>
            <w:tcBorders>
              <w:top w:val="nil"/>
              <w:left w:val="nil"/>
              <w:bottom w:val="single" w:sz="4" w:space="0" w:color="auto"/>
              <w:right w:val="single" w:sz="4" w:space="0" w:color="auto"/>
            </w:tcBorders>
            <w:shd w:val="clear" w:color="auto" w:fill="auto"/>
            <w:noWrap/>
            <w:vAlign w:val="bottom"/>
            <w:hideMark/>
          </w:tcPr>
          <w:p w14:paraId="0A33396D" w14:textId="77777777" w:rsidR="001D5BDC" w:rsidRPr="00A7421F" w:rsidRDefault="001D5BDC">
            <w:pPr>
              <w:jc w:val="right"/>
              <w:rPr>
                <w:rFonts w:ascii="Arial" w:hAnsi="Arial" w:cs="Arial"/>
                <w:color w:val="000000"/>
              </w:rPr>
            </w:pPr>
            <w:r w:rsidRPr="00A7421F">
              <w:rPr>
                <w:rFonts w:ascii="Arial" w:hAnsi="Arial" w:cs="Arial"/>
                <w:color w:val="000000"/>
              </w:rPr>
              <w:t>1.3</w:t>
            </w:r>
          </w:p>
        </w:tc>
        <w:tc>
          <w:tcPr>
            <w:tcW w:w="890" w:type="dxa"/>
            <w:tcBorders>
              <w:top w:val="nil"/>
              <w:left w:val="nil"/>
              <w:bottom w:val="single" w:sz="4" w:space="0" w:color="auto"/>
              <w:right w:val="single" w:sz="4" w:space="0" w:color="auto"/>
            </w:tcBorders>
            <w:shd w:val="clear" w:color="auto" w:fill="auto"/>
            <w:noWrap/>
            <w:vAlign w:val="bottom"/>
            <w:hideMark/>
          </w:tcPr>
          <w:p w14:paraId="6A2EC87C" w14:textId="77777777" w:rsidR="001D5BDC" w:rsidRPr="00A7421F" w:rsidRDefault="001D5BDC">
            <w:pPr>
              <w:jc w:val="right"/>
              <w:rPr>
                <w:rFonts w:ascii="Arial" w:hAnsi="Arial" w:cs="Arial"/>
                <w:color w:val="000000"/>
              </w:rPr>
            </w:pPr>
            <w:r w:rsidRPr="00A7421F">
              <w:rPr>
                <w:rFonts w:ascii="Arial" w:hAnsi="Arial" w:cs="Arial"/>
                <w:color w:val="000000"/>
              </w:rPr>
              <w:t>71.5</w:t>
            </w:r>
          </w:p>
        </w:tc>
        <w:tc>
          <w:tcPr>
            <w:tcW w:w="933" w:type="dxa"/>
            <w:tcBorders>
              <w:top w:val="nil"/>
              <w:left w:val="nil"/>
              <w:bottom w:val="single" w:sz="4" w:space="0" w:color="auto"/>
              <w:right w:val="single" w:sz="4" w:space="0" w:color="auto"/>
            </w:tcBorders>
            <w:shd w:val="clear" w:color="auto" w:fill="auto"/>
            <w:noWrap/>
            <w:vAlign w:val="bottom"/>
            <w:hideMark/>
          </w:tcPr>
          <w:p w14:paraId="1FCE3E9A" w14:textId="77777777" w:rsidR="001D5BDC" w:rsidRPr="00A7421F" w:rsidRDefault="001D5BDC">
            <w:pPr>
              <w:jc w:val="right"/>
              <w:rPr>
                <w:rFonts w:ascii="Arial" w:hAnsi="Arial" w:cs="Arial"/>
                <w:color w:val="000000"/>
                <w:highlight w:val="yellow"/>
              </w:rPr>
            </w:pPr>
            <w:r w:rsidRPr="00A7421F">
              <w:rPr>
                <w:rFonts w:ascii="Arial" w:hAnsi="Arial" w:cs="Arial"/>
                <w:color w:val="000000"/>
                <w:highlight w:val="yellow"/>
              </w:rPr>
              <w:t>90.75</w:t>
            </w:r>
          </w:p>
        </w:tc>
      </w:tr>
      <w:tr w:rsidR="001D5BDC" w:rsidRPr="00A7421F" w14:paraId="2115A551" w14:textId="77777777" w:rsidTr="001D5BDC">
        <w:trPr>
          <w:trHeight w:val="442"/>
        </w:trPr>
        <w:tc>
          <w:tcPr>
            <w:tcW w:w="1693" w:type="dxa"/>
            <w:tcBorders>
              <w:top w:val="nil"/>
              <w:left w:val="single" w:sz="4" w:space="0" w:color="auto"/>
              <w:bottom w:val="single" w:sz="4" w:space="0" w:color="auto"/>
              <w:right w:val="single" w:sz="4" w:space="0" w:color="auto"/>
            </w:tcBorders>
            <w:shd w:val="clear" w:color="auto" w:fill="auto"/>
            <w:noWrap/>
            <w:vAlign w:val="bottom"/>
            <w:hideMark/>
          </w:tcPr>
          <w:p w14:paraId="45AE5628" w14:textId="46BFF52B" w:rsidR="001D5BDC" w:rsidRPr="00A7421F" w:rsidRDefault="009C084B">
            <w:pPr>
              <w:rPr>
                <w:rFonts w:ascii="Arial" w:hAnsi="Arial" w:cs="Arial"/>
                <w:color w:val="000000"/>
              </w:rPr>
            </w:pPr>
            <w:r w:rsidRPr="00A7421F">
              <w:rPr>
                <w:rFonts w:ascii="Arial" w:hAnsi="Arial" w:cs="Arial"/>
                <w:color w:val="000000"/>
              </w:rPr>
              <w:t>Medium medical need</w:t>
            </w:r>
          </w:p>
        </w:tc>
        <w:tc>
          <w:tcPr>
            <w:tcW w:w="1062" w:type="dxa"/>
            <w:tcBorders>
              <w:top w:val="nil"/>
              <w:left w:val="nil"/>
              <w:bottom w:val="single" w:sz="4" w:space="0" w:color="auto"/>
              <w:right w:val="single" w:sz="4" w:space="0" w:color="auto"/>
            </w:tcBorders>
            <w:shd w:val="clear" w:color="auto" w:fill="auto"/>
            <w:noWrap/>
            <w:vAlign w:val="bottom"/>
            <w:hideMark/>
          </w:tcPr>
          <w:p w14:paraId="4C2C1180" w14:textId="77777777" w:rsidR="001D5BDC" w:rsidRPr="00A7421F" w:rsidRDefault="001D5BDC">
            <w:pPr>
              <w:jc w:val="right"/>
              <w:rPr>
                <w:rFonts w:ascii="Arial" w:hAnsi="Arial" w:cs="Arial"/>
                <w:color w:val="000000"/>
              </w:rPr>
            </w:pPr>
            <w:r w:rsidRPr="00A7421F">
              <w:rPr>
                <w:rFonts w:ascii="Arial" w:hAnsi="Arial" w:cs="Arial"/>
                <w:color w:val="000000"/>
              </w:rPr>
              <w:t>65</w:t>
            </w:r>
          </w:p>
        </w:tc>
        <w:tc>
          <w:tcPr>
            <w:tcW w:w="933" w:type="dxa"/>
            <w:tcBorders>
              <w:top w:val="nil"/>
              <w:left w:val="nil"/>
              <w:bottom w:val="single" w:sz="4" w:space="0" w:color="auto"/>
              <w:right w:val="single" w:sz="4" w:space="0" w:color="auto"/>
            </w:tcBorders>
            <w:shd w:val="clear" w:color="auto" w:fill="auto"/>
            <w:noWrap/>
            <w:vAlign w:val="bottom"/>
            <w:hideMark/>
          </w:tcPr>
          <w:p w14:paraId="51A83497" w14:textId="77777777" w:rsidR="001D5BDC" w:rsidRPr="00A7421F" w:rsidRDefault="001D5BDC">
            <w:pPr>
              <w:jc w:val="right"/>
              <w:rPr>
                <w:rFonts w:ascii="Arial" w:hAnsi="Arial" w:cs="Arial"/>
                <w:color w:val="000000"/>
              </w:rPr>
            </w:pPr>
            <w:r w:rsidRPr="00A7421F">
              <w:rPr>
                <w:rFonts w:ascii="Arial" w:hAnsi="Arial" w:cs="Arial"/>
                <w:color w:val="000000"/>
              </w:rPr>
              <w:t>1.5</w:t>
            </w:r>
          </w:p>
        </w:tc>
        <w:tc>
          <w:tcPr>
            <w:tcW w:w="933" w:type="dxa"/>
            <w:tcBorders>
              <w:top w:val="nil"/>
              <w:left w:val="nil"/>
              <w:bottom w:val="single" w:sz="4" w:space="0" w:color="auto"/>
              <w:right w:val="single" w:sz="4" w:space="0" w:color="auto"/>
            </w:tcBorders>
            <w:shd w:val="clear" w:color="auto" w:fill="auto"/>
            <w:noWrap/>
            <w:vAlign w:val="bottom"/>
            <w:hideMark/>
          </w:tcPr>
          <w:p w14:paraId="3CF65D92" w14:textId="77777777" w:rsidR="001D5BDC" w:rsidRPr="00A7421F" w:rsidRDefault="001D5BDC">
            <w:pPr>
              <w:jc w:val="right"/>
              <w:rPr>
                <w:rFonts w:ascii="Arial" w:hAnsi="Arial" w:cs="Arial"/>
                <w:color w:val="000000"/>
              </w:rPr>
            </w:pPr>
            <w:r w:rsidRPr="00A7421F">
              <w:rPr>
                <w:rFonts w:ascii="Arial" w:hAnsi="Arial" w:cs="Arial"/>
                <w:color w:val="000000"/>
              </w:rPr>
              <w:t>97.5</w:t>
            </w:r>
          </w:p>
        </w:tc>
        <w:tc>
          <w:tcPr>
            <w:tcW w:w="933" w:type="dxa"/>
            <w:tcBorders>
              <w:top w:val="nil"/>
              <w:left w:val="nil"/>
              <w:bottom w:val="single" w:sz="4" w:space="0" w:color="auto"/>
              <w:right w:val="single" w:sz="4" w:space="0" w:color="auto"/>
            </w:tcBorders>
            <w:shd w:val="clear" w:color="auto" w:fill="auto"/>
            <w:noWrap/>
            <w:vAlign w:val="bottom"/>
            <w:hideMark/>
          </w:tcPr>
          <w:p w14:paraId="52708646" w14:textId="77777777" w:rsidR="001D5BDC" w:rsidRPr="00A7421F" w:rsidRDefault="001D5BDC">
            <w:pPr>
              <w:jc w:val="right"/>
              <w:rPr>
                <w:rFonts w:ascii="Arial" w:hAnsi="Arial" w:cs="Arial"/>
                <w:color w:val="000000"/>
              </w:rPr>
            </w:pPr>
            <w:r w:rsidRPr="00A7421F">
              <w:rPr>
                <w:rFonts w:ascii="Arial" w:hAnsi="Arial" w:cs="Arial"/>
                <w:color w:val="000000"/>
              </w:rPr>
              <w:t>0.4</w:t>
            </w:r>
          </w:p>
        </w:tc>
        <w:tc>
          <w:tcPr>
            <w:tcW w:w="933" w:type="dxa"/>
            <w:tcBorders>
              <w:top w:val="nil"/>
              <w:left w:val="nil"/>
              <w:bottom w:val="single" w:sz="4" w:space="0" w:color="auto"/>
              <w:right w:val="single" w:sz="4" w:space="0" w:color="auto"/>
            </w:tcBorders>
            <w:shd w:val="clear" w:color="auto" w:fill="auto"/>
            <w:noWrap/>
            <w:vAlign w:val="bottom"/>
            <w:hideMark/>
          </w:tcPr>
          <w:p w14:paraId="41DC1C46" w14:textId="77777777" w:rsidR="001D5BDC" w:rsidRPr="00A7421F" w:rsidRDefault="001D5BDC">
            <w:pPr>
              <w:jc w:val="right"/>
              <w:rPr>
                <w:rFonts w:ascii="Arial" w:hAnsi="Arial" w:cs="Arial"/>
                <w:color w:val="000000"/>
              </w:rPr>
            </w:pPr>
            <w:r w:rsidRPr="00A7421F">
              <w:rPr>
                <w:rFonts w:ascii="Arial" w:hAnsi="Arial" w:cs="Arial"/>
                <w:color w:val="000000"/>
              </w:rPr>
              <w:t>26</w:t>
            </w:r>
          </w:p>
        </w:tc>
        <w:tc>
          <w:tcPr>
            <w:tcW w:w="933" w:type="dxa"/>
            <w:tcBorders>
              <w:top w:val="nil"/>
              <w:left w:val="nil"/>
              <w:bottom w:val="single" w:sz="4" w:space="0" w:color="auto"/>
              <w:right w:val="single" w:sz="4" w:space="0" w:color="auto"/>
            </w:tcBorders>
            <w:shd w:val="clear" w:color="auto" w:fill="auto"/>
            <w:noWrap/>
            <w:vAlign w:val="bottom"/>
            <w:hideMark/>
          </w:tcPr>
          <w:p w14:paraId="34357209" w14:textId="77777777" w:rsidR="001D5BDC" w:rsidRPr="00A7421F" w:rsidRDefault="001D5BDC">
            <w:pPr>
              <w:jc w:val="right"/>
              <w:rPr>
                <w:rFonts w:ascii="Arial" w:hAnsi="Arial" w:cs="Arial"/>
                <w:color w:val="000000"/>
              </w:rPr>
            </w:pPr>
            <w:r w:rsidRPr="00A7421F">
              <w:rPr>
                <w:rFonts w:ascii="Arial" w:hAnsi="Arial" w:cs="Arial"/>
                <w:color w:val="000000"/>
              </w:rPr>
              <w:t>3</w:t>
            </w:r>
          </w:p>
        </w:tc>
        <w:tc>
          <w:tcPr>
            <w:tcW w:w="890" w:type="dxa"/>
            <w:tcBorders>
              <w:top w:val="nil"/>
              <w:left w:val="nil"/>
              <w:bottom w:val="single" w:sz="4" w:space="0" w:color="auto"/>
              <w:right w:val="single" w:sz="4" w:space="0" w:color="auto"/>
            </w:tcBorders>
            <w:shd w:val="clear" w:color="auto" w:fill="auto"/>
            <w:noWrap/>
            <w:vAlign w:val="bottom"/>
            <w:hideMark/>
          </w:tcPr>
          <w:p w14:paraId="01649D7D" w14:textId="77777777" w:rsidR="001D5BDC" w:rsidRPr="00A7421F" w:rsidRDefault="001D5BDC">
            <w:pPr>
              <w:jc w:val="right"/>
              <w:rPr>
                <w:rFonts w:ascii="Arial" w:hAnsi="Arial" w:cs="Arial"/>
                <w:color w:val="000000"/>
              </w:rPr>
            </w:pPr>
            <w:r w:rsidRPr="00A7421F">
              <w:rPr>
                <w:rFonts w:ascii="Arial" w:hAnsi="Arial" w:cs="Arial"/>
                <w:color w:val="000000"/>
              </w:rPr>
              <w:t>195</w:t>
            </w:r>
          </w:p>
        </w:tc>
        <w:tc>
          <w:tcPr>
            <w:tcW w:w="933" w:type="dxa"/>
            <w:tcBorders>
              <w:top w:val="nil"/>
              <w:left w:val="nil"/>
              <w:bottom w:val="single" w:sz="4" w:space="0" w:color="auto"/>
              <w:right w:val="single" w:sz="4" w:space="0" w:color="auto"/>
            </w:tcBorders>
            <w:shd w:val="clear" w:color="auto" w:fill="auto"/>
            <w:noWrap/>
            <w:vAlign w:val="bottom"/>
            <w:hideMark/>
          </w:tcPr>
          <w:p w14:paraId="0BFA6C33" w14:textId="77777777" w:rsidR="001D5BDC" w:rsidRPr="00A7421F" w:rsidRDefault="001D5BDC">
            <w:pPr>
              <w:jc w:val="right"/>
              <w:rPr>
                <w:rFonts w:ascii="Arial" w:hAnsi="Arial" w:cs="Arial"/>
                <w:color w:val="000000"/>
                <w:highlight w:val="yellow"/>
              </w:rPr>
            </w:pPr>
            <w:r w:rsidRPr="00A7421F">
              <w:rPr>
                <w:rFonts w:ascii="Arial" w:hAnsi="Arial" w:cs="Arial"/>
                <w:color w:val="000000"/>
                <w:highlight w:val="yellow"/>
              </w:rPr>
              <w:t>318.5</w:t>
            </w:r>
          </w:p>
        </w:tc>
      </w:tr>
      <w:tr w:rsidR="001D5BDC" w:rsidRPr="00A7421F" w14:paraId="0410CA17" w14:textId="77777777" w:rsidTr="001D5BDC">
        <w:trPr>
          <w:trHeight w:val="442"/>
        </w:trPr>
        <w:tc>
          <w:tcPr>
            <w:tcW w:w="1693" w:type="dxa"/>
            <w:tcBorders>
              <w:top w:val="nil"/>
              <w:left w:val="single" w:sz="4" w:space="0" w:color="auto"/>
              <w:bottom w:val="single" w:sz="4" w:space="0" w:color="auto"/>
              <w:right w:val="single" w:sz="4" w:space="0" w:color="auto"/>
            </w:tcBorders>
            <w:shd w:val="clear" w:color="auto" w:fill="auto"/>
            <w:noWrap/>
            <w:vAlign w:val="bottom"/>
            <w:hideMark/>
          </w:tcPr>
          <w:p w14:paraId="5673C9A9" w14:textId="6AD47C80" w:rsidR="001D5BDC" w:rsidRPr="00A7421F" w:rsidRDefault="009C084B">
            <w:pPr>
              <w:rPr>
                <w:rFonts w:ascii="Arial" w:hAnsi="Arial" w:cs="Arial"/>
                <w:color w:val="000000"/>
              </w:rPr>
            </w:pPr>
            <w:r w:rsidRPr="00A7421F">
              <w:rPr>
                <w:rFonts w:ascii="Arial" w:hAnsi="Arial" w:cs="Arial"/>
                <w:color w:val="000000"/>
              </w:rPr>
              <w:t>High medical need</w:t>
            </w:r>
          </w:p>
        </w:tc>
        <w:tc>
          <w:tcPr>
            <w:tcW w:w="1062" w:type="dxa"/>
            <w:tcBorders>
              <w:top w:val="nil"/>
              <w:left w:val="nil"/>
              <w:bottom w:val="single" w:sz="4" w:space="0" w:color="auto"/>
              <w:right w:val="single" w:sz="4" w:space="0" w:color="auto"/>
            </w:tcBorders>
            <w:shd w:val="clear" w:color="auto" w:fill="auto"/>
            <w:noWrap/>
            <w:vAlign w:val="bottom"/>
            <w:hideMark/>
          </w:tcPr>
          <w:p w14:paraId="330C478D" w14:textId="77777777" w:rsidR="001D5BDC" w:rsidRPr="00A7421F" w:rsidRDefault="001D5BDC">
            <w:pPr>
              <w:jc w:val="right"/>
              <w:rPr>
                <w:rFonts w:ascii="Arial" w:hAnsi="Arial" w:cs="Arial"/>
                <w:color w:val="000000"/>
              </w:rPr>
            </w:pPr>
            <w:r w:rsidRPr="00A7421F">
              <w:rPr>
                <w:rFonts w:ascii="Arial" w:hAnsi="Arial" w:cs="Arial"/>
                <w:color w:val="000000"/>
              </w:rPr>
              <w:t>40</w:t>
            </w:r>
          </w:p>
        </w:tc>
        <w:tc>
          <w:tcPr>
            <w:tcW w:w="933" w:type="dxa"/>
            <w:tcBorders>
              <w:top w:val="nil"/>
              <w:left w:val="nil"/>
              <w:bottom w:val="single" w:sz="4" w:space="0" w:color="auto"/>
              <w:right w:val="single" w:sz="4" w:space="0" w:color="auto"/>
            </w:tcBorders>
            <w:shd w:val="clear" w:color="auto" w:fill="auto"/>
            <w:noWrap/>
            <w:vAlign w:val="bottom"/>
            <w:hideMark/>
          </w:tcPr>
          <w:p w14:paraId="7921C4A3" w14:textId="77777777" w:rsidR="001D5BDC" w:rsidRPr="00A7421F" w:rsidRDefault="001D5BDC">
            <w:pPr>
              <w:jc w:val="right"/>
              <w:rPr>
                <w:rFonts w:ascii="Arial" w:hAnsi="Arial" w:cs="Arial"/>
                <w:color w:val="000000"/>
              </w:rPr>
            </w:pPr>
            <w:r w:rsidRPr="00A7421F">
              <w:rPr>
                <w:rFonts w:ascii="Arial" w:hAnsi="Arial" w:cs="Arial"/>
                <w:color w:val="000000"/>
              </w:rPr>
              <w:t>2.5</w:t>
            </w:r>
          </w:p>
        </w:tc>
        <w:tc>
          <w:tcPr>
            <w:tcW w:w="933" w:type="dxa"/>
            <w:tcBorders>
              <w:top w:val="nil"/>
              <w:left w:val="nil"/>
              <w:bottom w:val="single" w:sz="4" w:space="0" w:color="auto"/>
              <w:right w:val="single" w:sz="4" w:space="0" w:color="auto"/>
            </w:tcBorders>
            <w:shd w:val="clear" w:color="auto" w:fill="auto"/>
            <w:noWrap/>
            <w:vAlign w:val="bottom"/>
            <w:hideMark/>
          </w:tcPr>
          <w:p w14:paraId="1F8187F2" w14:textId="77777777" w:rsidR="001D5BDC" w:rsidRPr="00A7421F" w:rsidRDefault="001D5BDC">
            <w:pPr>
              <w:jc w:val="right"/>
              <w:rPr>
                <w:rFonts w:ascii="Arial" w:hAnsi="Arial" w:cs="Arial"/>
                <w:color w:val="000000"/>
              </w:rPr>
            </w:pPr>
            <w:r w:rsidRPr="00A7421F">
              <w:rPr>
                <w:rFonts w:ascii="Arial" w:hAnsi="Arial" w:cs="Arial"/>
                <w:color w:val="000000"/>
              </w:rPr>
              <w:t>100</w:t>
            </w:r>
          </w:p>
        </w:tc>
        <w:tc>
          <w:tcPr>
            <w:tcW w:w="933" w:type="dxa"/>
            <w:tcBorders>
              <w:top w:val="nil"/>
              <w:left w:val="nil"/>
              <w:bottom w:val="single" w:sz="4" w:space="0" w:color="auto"/>
              <w:right w:val="single" w:sz="4" w:space="0" w:color="auto"/>
            </w:tcBorders>
            <w:shd w:val="clear" w:color="auto" w:fill="auto"/>
            <w:noWrap/>
            <w:vAlign w:val="bottom"/>
            <w:hideMark/>
          </w:tcPr>
          <w:p w14:paraId="47490397" w14:textId="77777777" w:rsidR="001D5BDC" w:rsidRPr="00A7421F" w:rsidRDefault="001D5BDC">
            <w:pPr>
              <w:jc w:val="right"/>
              <w:rPr>
                <w:rFonts w:ascii="Arial" w:hAnsi="Arial" w:cs="Arial"/>
                <w:color w:val="000000"/>
              </w:rPr>
            </w:pPr>
            <w:r w:rsidRPr="00A7421F">
              <w:rPr>
                <w:rFonts w:ascii="Arial" w:hAnsi="Arial" w:cs="Arial"/>
                <w:color w:val="000000"/>
              </w:rPr>
              <w:t>0.9</w:t>
            </w:r>
          </w:p>
        </w:tc>
        <w:tc>
          <w:tcPr>
            <w:tcW w:w="933" w:type="dxa"/>
            <w:tcBorders>
              <w:top w:val="nil"/>
              <w:left w:val="nil"/>
              <w:bottom w:val="single" w:sz="4" w:space="0" w:color="auto"/>
              <w:right w:val="single" w:sz="4" w:space="0" w:color="auto"/>
            </w:tcBorders>
            <w:shd w:val="clear" w:color="auto" w:fill="auto"/>
            <w:noWrap/>
            <w:vAlign w:val="bottom"/>
            <w:hideMark/>
          </w:tcPr>
          <w:p w14:paraId="571B85EE" w14:textId="77777777" w:rsidR="001D5BDC" w:rsidRPr="00A7421F" w:rsidRDefault="001D5BDC">
            <w:pPr>
              <w:jc w:val="right"/>
              <w:rPr>
                <w:rFonts w:ascii="Arial" w:hAnsi="Arial" w:cs="Arial"/>
                <w:color w:val="000000"/>
              </w:rPr>
            </w:pPr>
            <w:r w:rsidRPr="00A7421F">
              <w:rPr>
                <w:rFonts w:ascii="Arial" w:hAnsi="Arial" w:cs="Arial"/>
                <w:color w:val="000000"/>
              </w:rPr>
              <w:t>36</w:t>
            </w:r>
          </w:p>
        </w:tc>
        <w:tc>
          <w:tcPr>
            <w:tcW w:w="933" w:type="dxa"/>
            <w:tcBorders>
              <w:top w:val="nil"/>
              <w:left w:val="nil"/>
              <w:bottom w:val="single" w:sz="4" w:space="0" w:color="auto"/>
              <w:right w:val="single" w:sz="4" w:space="0" w:color="auto"/>
            </w:tcBorders>
            <w:shd w:val="clear" w:color="auto" w:fill="auto"/>
            <w:noWrap/>
            <w:vAlign w:val="bottom"/>
            <w:hideMark/>
          </w:tcPr>
          <w:p w14:paraId="55EDDFA4" w14:textId="77777777" w:rsidR="001D5BDC" w:rsidRPr="00A7421F" w:rsidRDefault="001D5BDC">
            <w:pPr>
              <w:jc w:val="right"/>
              <w:rPr>
                <w:rFonts w:ascii="Arial" w:hAnsi="Arial" w:cs="Arial"/>
                <w:color w:val="000000"/>
              </w:rPr>
            </w:pPr>
            <w:r w:rsidRPr="00A7421F">
              <w:rPr>
                <w:rFonts w:ascii="Arial" w:hAnsi="Arial" w:cs="Arial"/>
                <w:color w:val="000000"/>
              </w:rPr>
              <w:t>4.75</w:t>
            </w:r>
          </w:p>
        </w:tc>
        <w:tc>
          <w:tcPr>
            <w:tcW w:w="890" w:type="dxa"/>
            <w:tcBorders>
              <w:top w:val="nil"/>
              <w:left w:val="nil"/>
              <w:bottom w:val="single" w:sz="4" w:space="0" w:color="auto"/>
              <w:right w:val="single" w:sz="4" w:space="0" w:color="auto"/>
            </w:tcBorders>
            <w:shd w:val="clear" w:color="auto" w:fill="auto"/>
            <w:noWrap/>
            <w:vAlign w:val="bottom"/>
            <w:hideMark/>
          </w:tcPr>
          <w:p w14:paraId="21A96ACD" w14:textId="77777777" w:rsidR="001D5BDC" w:rsidRPr="00A7421F" w:rsidRDefault="001D5BDC">
            <w:pPr>
              <w:jc w:val="right"/>
              <w:rPr>
                <w:rFonts w:ascii="Arial" w:hAnsi="Arial" w:cs="Arial"/>
                <w:color w:val="000000"/>
              </w:rPr>
            </w:pPr>
            <w:r w:rsidRPr="00A7421F">
              <w:rPr>
                <w:rFonts w:ascii="Arial" w:hAnsi="Arial" w:cs="Arial"/>
                <w:color w:val="000000"/>
              </w:rPr>
              <w:t>190</w:t>
            </w:r>
          </w:p>
        </w:tc>
        <w:tc>
          <w:tcPr>
            <w:tcW w:w="933" w:type="dxa"/>
            <w:tcBorders>
              <w:top w:val="nil"/>
              <w:left w:val="nil"/>
              <w:bottom w:val="single" w:sz="4" w:space="0" w:color="auto"/>
              <w:right w:val="single" w:sz="4" w:space="0" w:color="auto"/>
            </w:tcBorders>
            <w:shd w:val="clear" w:color="auto" w:fill="auto"/>
            <w:noWrap/>
            <w:vAlign w:val="bottom"/>
            <w:hideMark/>
          </w:tcPr>
          <w:p w14:paraId="7B72F43D" w14:textId="77777777" w:rsidR="001D5BDC" w:rsidRPr="00A7421F" w:rsidRDefault="001D5BDC">
            <w:pPr>
              <w:jc w:val="right"/>
              <w:rPr>
                <w:rFonts w:ascii="Arial" w:hAnsi="Arial" w:cs="Arial"/>
                <w:color w:val="000000"/>
                <w:highlight w:val="yellow"/>
              </w:rPr>
            </w:pPr>
            <w:r w:rsidRPr="00A7421F">
              <w:rPr>
                <w:rFonts w:ascii="Arial" w:hAnsi="Arial" w:cs="Arial"/>
                <w:color w:val="000000"/>
                <w:highlight w:val="yellow"/>
              </w:rPr>
              <w:t>326</w:t>
            </w:r>
          </w:p>
        </w:tc>
      </w:tr>
      <w:tr w:rsidR="001D5BDC" w:rsidRPr="00A7421F" w14:paraId="35425813" w14:textId="77777777" w:rsidTr="001D5BDC">
        <w:trPr>
          <w:trHeight w:val="442"/>
        </w:trPr>
        <w:tc>
          <w:tcPr>
            <w:tcW w:w="1693" w:type="dxa"/>
            <w:tcBorders>
              <w:top w:val="nil"/>
              <w:left w:val="single" w:sz="4" w:space="0" w:color="auto"/>
              <w:bottom w:val="single" w:sz="4" w:space="0" w:color="auto"/>
              <w:right w:val="single" w:sz="4" w:space="0" w:color="auto"/>
            </w:tcBorders>
            <w:shd w:val="clear" w:color="auto" w:fill="auto"/>
            <w:noWrap/>
            <w:vAlign w:val="bottom"/>
            <w:hideMark/>
          </w:tcPr>
          <w:p w14:paraId="132586A3" w14:textId="375257C0" w:rsidR="001D5BDC" w:rsidRPr="00A7421F" w:rsidRDefault="009C084B">
            <w:pPr>
              <w:rPr>
                <w:rFonts w:ascii="Arial" w:hAnsi="Arial" w:cs="Arial"/>
                <w:color w:val="000000"/>
              </w:rPr>
            </w:pPr>
            <w:r w:rsidRPr="00A7421F">
              <w:rPr>
                <w:rFonts w:ascii="Arial" w:hAnsi="Arial" w:cs="Arial"/>
                <w:color w:val="000000"/>
              </w:rPr>
              <w:t>Total</w:t>
            </w:r>
          </w:p>
        </w:tc>
        <w:tc>
          <w:tcPr>
            <w:tcW w:w="1062" w:type="dxa"/>
            <w:tcBorders>
              <w:top w:val="nil"/>
              <w:left w:val="nil"/>
              <w:bottom w:val="single" w:sz="4" w:space="0" w:color="auto"/>
              <w:right w:val="single" w:sz="4" w:space="0" w:color="auto"/>
            </w:tcBorders>
            <w:shd w:val="clear" w:color="auto" w:fill="auto"/>
            <w:noWrap/>
            <w:vAlign w:val="bottom"/>
            <w:hideMark/>
          </w:tcPr>
          <w:p w14:paraId="21AACA1F" w14:textId="77777777" w:rsidR="001D5BDC" w:rsidRPr="00A7421F" w:rsidRDefault="001D5BDC">
            <w:pPr>
              <w:jc w:val="right"/>
              <w:rPr>
                <w:rFonts w:ascii="Arial" w:hAnsi="Arial" w:cs="Arial"/>
                <w:color w:val="000000"/>
              </w:rPr>
            </w:pPr>
            <w:r w:rsidRPr="00A7421F">
              <w:rPr>
                <w:rFonts w:ascii="Arial" w:hAnsi="Arial" w:cs="Arial"/>
                <w:color w:val="000000"/>
              </w:rPr>
              <w:t>160</w:t>
            </w:r>
          </w:p>
        </w:tc>
        <w:tc>
          <w:tcPr>
            <w:tcW w:w="933" w:type="dxa"/>
            <w:tcBorders>
              <w:top w:val="nil"/>
              <w:left w:val="nil"/>
              <w:bottom w:val="single" w:sz="4" w:space="0" w:color="auto"/>
              <w:right w:val="single" w:sz="4" w:space="0" w:color="auto"/>
            </w:tcBorders>
            <w:shd w:val="clear" w:color="auto" w:fill="auto"/>
            <w:noWrap/>
            <w:vAlign w:val="bottom"/>
            <w:hideMark/>
          </w:tcPr>
          <w:p w14:paraId="3018D5DD" w14:textId="77777777" w:rsidR="001D5BDC" w:rsidRPr="00A7421F" w:rsidRDefault="001D5BDC">
            <w:pPr>
              <w:rPr>
                <w:rFonts w:ascii="Arial" w:hAnsi="Arial" w:cs="Arial"/>
                <w:color w:val="000000"/>
              </w:rPr>
            </w:pPr>
            <w:r w:rsidRPr="00A7421F">
              <w:rPr>
                <w:rFonts w:ascii="Arial" w:hAnsi="Arial" w:cs="Arial"/>
                <w:color w:val="000000"/>
              </w:rPr>
              <w:t> </w:t>
            </w:r>
          </w:p>
        </w:tc>
        <w:tc>
          <w:tcPr>
            <w:tcW w:w="933" w:type="dxa"/>
            <w:tcBorders>
              <w:top w:val="nil"/>
              <w:left w:val="nil"/>
              <w:bottom w:val="single" w:sz="4" w:space="0" w:color="auto"/>
              <w:right w:val="single" w:sz="4" w:space="0" w:color="auto"/>
            </w:tcBorders>
            <w:shd w:val="clear" w:color="auto" w:fill="auto"/>
            <w:noWrap/>
            <w:vAlign w:val="bottom"/>
            <w:hideMark/>
          </w:tcPr>
          <w:p w14:paraId="43D14784" w14:textId="77777777" w:rsidR="001D5BDC" w:rsidRPr="00A7421F" w:rsidRDefault="001D5BDC">
            <w:pPr>
              <w:jc w:val="right"/>
              <w:rPr>
                <w:rFonts w:ascii="Arial" w:hAnsi="Arial" w:cs="Arial"/>
                <w:color w:val="000000"/>
              </w:rPr>
            </w:pPr>
            <w:r w:rsidRPr="00A7421F">
              <w:rPr>
                <w:rFonts w:ascii="Arial" w:hAnsi="Arial" w:cs="Arial"/>
                <w:color w:val="000000"/>
              </w:rPr>
              <w:t>211.25</w:t>
            </w:r>
          </w:p>
        </w:tc>
        <w:tc>
          <w:tcPr>
            <w:tcW w:w="933" w:type="dxa"/>
            <w:tcBorders>
              <w:top w:val="nil"/>
              <w:left w:val="nil"/>
              <w:bottom w:val="single" w:sz="4" w:space="0" w:color="auto"/>
              <w:right w:val="single" w:sz="4" w:space="0" w:color="auto"/>
            </w:tcBorders>
            <w:shd w:val="clear" w:color="auto" w:fill="auto"/>
            <w:noWrap/>
            <w:vAlign w:val="bottom"/>
            <w:hideMark/>
          </w:tcPr>
          <w:p w14:paraId="4EB170B0" w14:textId="77777777" w:rsidR="001D5BDC" w:rsidRPr="00A7421F" w:rsidRDefault="001D5BDC">
            <w:pPr>
              <w:rPr>
                <w:rFonts w:ascii="Arial" w:hAnsi="Arial" w:cs="Arial"/>
                <w:color w:val="000000"/>
              </w:rPr>
            </w:pPr>
            <w:r w:rsidRPr="00A7421F">
              <w:rPr>
                <w:rFonts w:ascii="Arial" w:hAnsi="Arial" w:cs="Arial"/>
                <w:color w:val="000000"/>
              </w:rPr>
              <w:t> </w:t>
            </w:r>
          </w:p>
        </w:tc>
        <w:tc>
          <w:tcPr>
            <w:tcW w:w="933" w:type="dxa"/>
            <w:tcBorders>
              <w:top w:val="nil"/>
              <w:left w:val="nil"/>
              <w:bottom w:val="single" w:sz="4" w:space="0" w:color="auto"/>
              <w:right w:val="single" w:sz="4" w:space="0" w:color="auto"/>
            </w:tcBorders>
            <w:shd w:val="clear" w:color="auto" w:fill="auto"/>
            <w:noWrap/>
            <w:vAlign w:val="bottom"/>
            <w:hideMark/>
          </w:tcPr>
          <w:p w14:paraId="083CF2B2" w14:textId="77777777" w:rsidR="001D5BDC" w:rsidRPr="00A7421F" w:rsidRDefault="001D5BDC">
            <w:pPr>
              <w:jc w:val="right"/>
              <w:rPr>
                <w:rFonts w:ascii="Arial" w:hAnsi="Arial" w:cs="Arial"/>
                <w:color w:val="000000"/>
              </w:rPr>
            </w:pPr>
            <w:r w:rsidRPr="00A7421F">
              <w:rPr>
                <w:rFonts w:ascii="Arial" w:hAnsi="Arial" w:cs="Arial"/>
                <w:color w:val="000000"/>
              </w:rPr>
              <w:t>67.5</w:t>
            </w:r>
          </w:p>
        </w:tc>
        <w:tc>
          <w:tcPr>
            <w:tcW w:w="933" w:type="dxa"/>
            <w:tcBorders>
              <w:top w:val="nil"/>
              <w:left w:val="nil"/>
              <w:bottom w:val="single" w:sz="4" w:space="0" w:color="auto"/>
              <w:right w:val="single" w:sz="4" w:space="0" w:color="auto"/>
            </w:tcBorders>
            <w:shd w:val="clear" w:color="auto" w:fill="auto"/>
            <w:noWrap/>
            <w:vAlign w:val="bottom"/>
            <w:hideMark/>
          </w:tcPr>
          <w:p w14:paraId="25375994" w14:textId="77777777" w:rsidR="001D5BDC" w:rsidRPr="00A7421F" w:rsidRDefault="001D5BDC">
            <w:pPr>
              <w:rPr>
                <w:rFonts w:ascii="Arial" w:hAnsi="Arial" w:cs="Arial"/>
                <w:color w:val="000000"/>
              </w:rPr>
            </w:pPr>
            <w:r w:rsidRPr="00A7421F">
              <w:rPr>
                <w:rFonts w:ascii="Arial" w:hAnsi="Arial" w:cs="Arial"/>
                <w:color w:val="000000"/>
              </w:rPr>
              <w:t> </w:t>
            </w:r>
          </w:p>
        </w:tc>
        <w:tc>
          <w:tcPr>
            <w:tcW w:w="890" w:type="dxa"/>
            <w:tcBorders>
              <w:top w:val="nil"/>
              <w:left w:val="nil"/>
              <w:bottom w:val="single" w:sz="4" w:space="0" w:color="auto"/>
              <w:right w:val="single" w:sz="4" w:space="0" w:color="auto"/>
            </w:tcBorders>
            <w:shd w:val="clear" w:color="auto" w:fill="auto"/>
            <w:noWrap/>
            <w:vAlign w:val="bottom"/>
            <w:hideMark/>
          </w:tcPr>
          <w:p w14:paraId="57743E1C" w14:textId="77777777" w:rsidR="001D5BDC" w:rsidRPr="00A7421F" w:rsidRDefault="001D5BDC">
            <w:pPr>
              <w:jc w:val="right"/>
              <w:rPr>
                <w:rFonts w:ascii="Arial" w:hAnsi="Arial" w:cs="Arial"/>
                <w:color w:val="000000"/>
              </w:rPr>
            </w:pPr>
            <w:r w:rsidRPr="00A7421F">
              <w:rPr>
                <w:rFonts w:ascii="Arial" w:hAnsi="Arial" w:cs="Arial"/>
                <w:color w:val="000000"/>
              </w:rPr>
              <w:t>456.5</w:t>
            </w:r>
          </w:p>
        </w:tc>
        <w:tc>
          <w:tcPr>
            <w:tcW w:w="933" w:type="dxa"/>
            <w:tcBorders>
              <w:top w:val="nil"/>
              <w:left w:val="nil"/>
              <w:bottom w:val="single" w:sz="4" w:space="0" w:color="auto"/>
              <w:right w:val="single" w:sz="4" w:space="0" w:color="auto"/>
            </w:tcBorders>
            <w:shd w:val="clear" w:color="auto" w:fill="auto"/>
            <w:noWrap/>
            <w:vAlign w:val="bottom"/>
            <w:hideMark/>
          </w:tcPr>
          <w:p w14:paraId="217F8C9E" w14:textId="77777777" w:rsidR="001D5BDC" w:rsidRPr="00A7421F" w:rsidRDefault="001D5BDC">
            <w:pPr>
              <w:jc w:val="right"/>
              <w:rPr>
                <w:rFonts w:ascii="Arial" w:hAnsi="Arial" w:cs="Arial"/>
                <w:color w:val="000000"/>
                <w:highlight w:val="yellow"/>
              </w:rPr>
            </w:pPr>
            <w:r w:rsidRPr="00A7421F">
              <w:rPr>
                <w:rFonts w:ascii="Arial" w:hAnsi="Arial" w:cs="Arial"/>
                <w:color w:val="000000"/>
                <w:highlight w:val="yellow"/>
              </w:rPr>
              <w:t>735.25</w:t>
            </w:r>
          </w:p>
        </w:tc>
      </w:tr>
    </w:tbl>
    <w:p w14:paraId="2DACB427" w14:textId="32976480" w:rsidR="001D5BDC" w:rsidRPr="00A7421F" w:rsidRDefault="001D5BDC" w:rsidP="00E33410">
      <w:pPr>
        <w:rPr>
          <w:rFonts w:ascii="Arial" w:hAnsi="Arial" w:cs="Arial"/>
        </w:rPr>
      </w:pPr>
    </w:p>
    <w:p w14:paraId="74F76208" w14:textId="0A02CC72" w:rsidR="001D5BDC" w:rsidRPr="00A7421F" w:rsidRDefault="001D5BDC" w:rsidP="00E33410">
      <w:pPr>
        <w:rPr>
          <w:rFonts w:ascii="Arial" w:hAnsi="Arial" w:cs="Arial"/>
        </w:rPr>
      </w:pPr>
      <w:r w:rsidRPr="00A7421F">
        <w:rPr>
          <w:rFonts w:ascii="Arial" w:hAnsi="Arial" w:cs="Arial"/>
        </w:rPr>
        <w:t>Supporting services cost allocation:</w:t>
      </w:r>
    </w:p>
    <w:p w14:paraId="2869FA6F" w14:textId="04B93B53" w:rsidR="001D5BDC" w:rsidRPr="00A7421F" w:rsidRDefault="001D5BDC" w:rsidP="00E33410">
      <w:pPr>
        <w:rPr>
          <w:rFonts w:ascii="Arial" w:hAnsi="Arial" w:cs="Arial"/>
        </w:rPr>
      </w:pPr>
    </w:p>
    <w:tbl>
      <w:tblPr>
        <w:tblW w:w="10045" w:type="dxa"/>
        <w:tblLook w:val="04A0" w:firstRow="1" w:lastRow="0" w:firstColumn="1" w:lastColumn="0" w:noHBand="0" w:noVBand="1"/>
      </w:tblPr>
      <w:tblGrid>
        <w:gridCol w:w="2360"/>
        <w:gridCol w:w="2171"/>
        <w:gridCol w:w="1854"/>
        <w:gridCol w:w="2360"/>
        <w:gridCol w:w="1300"/>
      </w:tblGrid>
      <w:tr w:rsidR="00847ED8" w:rsidRPr="00A7421F" w14:paraId="3B21F025" w14:textId="77777777" w:rsidTr="00934133">
        <w:trPr>
          <w:trHeight w:val="1160"/>
        </w:trPr>
        <w:tc>
          <w:tcPr>
            <w:tcW w:w="2360" w:type="dxa"/>
            <w:tcBorders>
              <w:top w:val="single" w:sz="4" w:space="0" w:color="auto"/>
              <w:left w:val="single" w:sz="4" w:space="0" w:color="auto"/>
              <w:bottom w:val="single" w:sz="4" w:space="0" w:color="auto"/>
              <w:right w:val="single" w:sz="4" w:space="0" w:color="auto"/>
            </w:tcBorders>
            <w:shd w:val="clear" w:color="auto" w:fill="auto"/>
            <w:noWrap/>
            <w:hideMark/>
          </w:tcPr>
          <w:p w14:paraId="7706D6EB" w14:textId="74CFB186" w:rsidR="00847ED8" w:rsidRPr="00A7421F" w:rsidRDefault="002C1EC0">
            <w:pPr>
              <w:jc w:val="center"/>
              <w:rPr>
                <w:rFonts w:ascii="Arial" w:hAnsi="Arial" w:cs="Arial"/>
                <w:color w:val="000000"/>
              </w:rPr>
            </w:pPr>
            <w:r w:rsidRPr="00A7421F">
              <w:rPr>
                <w:rFonts w:ascii="Arial" w:hAnsi="Arial" w:cs="Arial"/>
                <w:color w:val="000000"/>
              </w:rPr>
              <w:t>Resid</w:t>
            </w:r>
            <w:r w:rsidR="00847ED8" w:rsidRPr="00A7421F">
              <w:rPr>
                <w:rFonts w:ascii="Arial" w:hAnsi="Arial" w:cs="Arial"/>
                <w:color w:val="000000"/>
              </w:rPr>
              <w:t>ent category</w:t>
            </w:r>
          </w:p>
        </w:tc>
        <w:tc>
          <w:tcPr>
            <w:tcW w:w="2171" w:type="dxa"/>
            <w:tcBorders>
              <w:top w:val="single" w:sz="4" w:space="0" w:color="auto"/>
              <w:left w:val="nil"/>
              <w:bottom w:val="single" w:sz="4" w:space="0" w:color="auto"/>
              <w:right w:val="single" w:sz="4" w:space="0" w:color="auto"/>
            </w:tcBorders>
            <w:shd w:val="clear" w:color="auto" w:fill="auto"/>
            <w:hideMark/>
          </w:tcPr>
          <w:p w14:paraId="5C6FFF2A" w14:textId="77777777" w:rsidR="00847ED8" w:rsidRPr="00A7421F" w:rsidRDefault="00847ED8">
            <w:pPr>
              <w:jc w:val="center"/>
              <w:rPr>
                <w:rFonts w:ascii="Arial" w:hAnsi="Arial" w:cs="Arial"/>
                <w:color w:val="000000"/>
              </w:rPr>
            </w:pPr>
            <w:r w:rsidRPr="00A7421F">
              <w:rPr>
                <w:rFonts w:ascii="Arial" w:hAnsi="Arial" w:cs="Arial"/>
                <w:color w:val="000000"/>
              </w:rPr>
              <w:t>Total Cost of supporting services department</w:t>
            </w:r>
          </w:p>
        </w:tc>
        <w:tc>
          <w:tcPr>
            <w:tcW w:w="1854" w:type="dxa"/>
            <w:tcBorders>
              <w:top w:val="single" w:sz="4" w:space="0" w:color="auto"/>
              <w:left w:val="nil"/>
              <w:bottom w:val="single" w:sz="4" w:space="0" w:color="auto"/>
              <w:right w:val="single" w:sz="4" w:space="0" w:color="auto"/>
            </w:tcBorders>
            <w:shd w:val="clear" w:color="auto" w:fill="auto"/>
            <w:noWrap/>
            <w:hideMark/>
          </w:tcPr>
          <w:p w14:paraId="4F9CC998" w14:textId="77777777" w:rsidR="00847ED8" w:rsidRPr="00A7421F" w:rsidRDefault="00847ED8">
            <w:pPr>
              <w:jc w:val="center"/>
              <w:rPr>
                <w:rFonts w:ascii="Arial" w:hAnsi="Arial" w:cs="Arial"/>
                <w:color w:val="000000"/>
              </w:rPr>
            </w:pPr>
            <w:r w:rsidRPr="00A7421F">
              <w:rPr>
                <w:rFonts w:ascii="Arial" w:hAnsi="Arial" w:cs="Arial"/>
                <w:color w:val="000000"/>
              </w:rPr>
              <w:t xml:space="preserve">Proportion </w:t>
            </w:r>
          </w:p>
        </w:tc>
        <w:tc>
          <w:tcPr>
            <w:tcW w:w="2360" w:type="dxa"/>
            <w:tcBorders>
              <w:top w:val="single" w:sz="4" w:space="0" w:color="auto"/>
              <w:left w:val="nil"/>
              <w:bottom w:val="single" w:sz="4" w:space="0" w:color="auto"/>
              <w:right w:val="single" w:sz="4" w:space="0" w:color="auto"/>
            </w:tcBorders>
            <w:shd w:val="clear" w:color="auto" w:fill="auto"/>
            <w:hideMark/>
          </w:tcPr>
          <w:p w14:paraId="4CEEB62B" w14:textId="77777777" w:rsidR="00847ED8" w:rsidRPr="00A7421F" w:rsidRDefault="00847ED8">
            <w:pPr>
              <w:jc w:val="center"/>
              <w:rPr>
                <w:rFonts w:ascii="Arial" w:hAnsi="Arial" w:cs="Arial"/>
                <w:color w:val="000000"/>
              </w:rPr>
            </w:pPr>
            <w:r w:rsidRPr="00A7421F">
              <w:rPr>
                <w:rFonts w:ascii="Arial" w:hAnsi="Arial" w:cs="Arial"/>
                <w:color w:val="000000"/>
              </w:rPr>
              <w:t>Allocation of total supporting services departmental costs</w:t>
            </w:r>
          </w:p>
        </w:tc>
        <w:tc>
          <w:tcPr>
            <w:tcW w:w="1300" w:type="dxa"/>
            <w:tcBorders>
              <w:top w:val="single" w:sz="4" w:space="0" w:color="auto"/>
              <w:left w:val="nil"/>
              <w:bottom w:val="single" w:sz="4" w:space="0" w:color="auto"/>
              <w:right w:val="single" w:sz="4" w:space="0" w:color="auto"/>
            </w:tcBorders>
            <w:shd w:val="clear" w:color="auto" w:fill="auto"/>
            <w:hideMark/>
          </w:tcPr>
          <w:p w14:paraId="7CCF6350" w14:textId="77777777" w:rsidR="00847ED8" w:rsidRPr="00A7421F" w:rsidRDefault="00847ED8">
            <w:pPr>
              <w:jc w:val="center"/>
              <w:rPr>
                <w:rFonts w:ascii="Arial" w:hAnsi="Arial" w:cs="Arial"/>
                <w:color w:val="000000"/>
              </w:rPr>
            </w:pPr>
            <w:r w:rsidRPr="00A7421F">
              <w:rPr>
                <w:rFonts w:ascii="Arial" w:hAnsi="Arial" w:cs="Arial"/>
                <w:color w:val="000000"/>
              </w:rPr>
              <w:t>Cost per resident</w:t>
            </w:r>
          </w:p>
        </w:tc>
      </w:tr>
      <w:tr w:rsidR="00847ED8" w:rsidRPr="00A7421F" w14:paraId="2E79DA64" w14:textId="77777777" w:rsidTr="00934133">
        <w:trPr>
          <w:trHeight w:val="32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20068D7D" w14:textId="77777777" w:rsidR="00847ED8" w:rsidRPr="00A7421F" w:rsidRDefault="00847ED8">
            <w:pPr>
              <w:rPr>
                <w:rFonts w:ascii="Arial" w:hAnsi="Arial" w:cs="Arial"/>
                <w:color w:val="000000"/>
              </w:rPr>
            </w:pPr>
            <w:r w:rsidRPr="00A7421F">
              <w:rPr>
                <w:rFonts w:ascii="Arial" w:hAnsi="Arial" w:cs="Arial"/>
                <w:color w:val="000000"/>
              </w:rPr>
              <w:t>No medical needs</w:t>
            </w:r>
          </w:p>
        </w:tc>
        <w:tc>
          <w:tcPr>
            <w:tcW w:w="2171" w:type="dxa"/>
            <w:tcBorders>
              <w:top w:val="nil"/>
              <w:left w:val="nil"/>
              <w:bottom w:val="single" w:sz="4" w:space="0" w:color="auto"/>
              <w:right w:val="single" w:sz="4" w:space="0" w:color="auto"/>
            </w:tcBorders>
            <w:shd w:val="clear" w:color="auto" w:fill="auto"/>
            <w:noWrap/>
            <w:vAlign w:val="bottom"/>
            <w:hideMark/>
          </w:tcPr>
          <w:p w14:paraId="366ECA47" w14:textId="77777777" w:rsidR="00847ED8" w:rsidRPr="00A7421F" w:rsidRDefault="00847ED8">
            <w:pPr>
              <w:jc w:val="right"/>
              <w:rPr>
                <w:rFonts w:ascii="Arial" w:hAnsi="Arial" w:cs="Arial"/>
                <w:color w:val="000000"/>
              </w:rPr>
            </w:pPr>
            <w:r w:rsidRPr="00A7421F">
              <w:rPr>
                <w:rFonts w:ascii="Arial" w:hAnsi="Arial" w:cs="Arial"/>
                <w:color w:val="000000"/>
              </w:rPr>
              <w:t xml:space="preserve">$816,165 </w:t>
            </w:r>
          </w:p>
        </w:tc>
        <w:tc>
          <w:tcPr>
            <w:tcW w:w="1854" w:type="dxa"/>
            <w:tcBorders>
              <w:top w:val="nil"/>
              <w:left w:val="nil"/>
              <w:bottom w:val="single" w:sz="4" w:space="0" w:color="auto"/>
              <w:right w:val="single" w:sz="4" w:space="0" w:color="auto"/>
            </w:tcBorders>
            <w:shd w:val="clear" w:color="auto" w:fill="auto"/>
            <w:noWrap/>
            <w:vAlign w:val="bottom"/>
            <w:hideMark/>
          </w:tcPr>
          <w:p w14:paraId="5352E5C6" w14:textId="77777777" w:rsidR="00847ED8" w:rsidRPr="00A7421F" w:rsidRDefault="00847ED8">
            <w:pPr>
              <w:rPr>
                <w:rFonts w:ascii="Arial" w:hAnsi="Arial" w:cs="Arial"/>
                <w:color w:val="000000"/>
              </w:rPr>
            </w:pPr>
            <w:r w:rsidRPr="00A7421F">
              <w:rPr>
                <w:rFonts w:ascii="Arial" w:hAnsi="Arial" w:cs="Arial"/>
                <w:color w:val="000000"/>
              </w:rPr>
              <w:t>90.75/735.25</w:t>
            </w:r>
          </w:p>
        </w:tc>
        <w:tc>
          <w:tcPr>
            <w:tcW w:w="2360" w:type="dxa"/>
            <w:tcBorders>
              <w:top w:val="nil"/>
              <w:left w:val="nil"/>
              <w:bottom w:val="single" w:sz="4" w:space="0" w:color="auto"/>
              <w:right w:val="single" w:sz="4" w:space="0" w:color="auto"/>
            </w:tcBorders>
            <w:shd w:val="clear" w:color="auto" w:fill="auto"/>
            <w:noWrap/>
            <w:vAlign w:val="bottom"/>
            <w:hideMark/>
          </w:tcPr>
          <w:p w14:paraId="2E45D0EC" w14:textId="77777777" w:rsidR="00847ED8" w:rsidRPr="00A7421F" w:rsidRDefault="00847ED8">
            <w:pPr>
              <w:jc w:val="right"/>
              <w:rPr>
                <w:rFonts w:ascii="Arial" w:hAnsi="Arial" w:cs="Arial"/>
                <w:color w:val="000000"/>
              </w:rPr>
            </w:pPr>
            <w:r w:rsidRPr="00A7421F">
              <w:rPr>
                <w:rFonts w:ascii="Arial" w:hAnsi="Arial" w:cs="Arial"/>
                <w:color w:val="000000"/>
              </w:rPr>
              <w:t xml:space="preserve">$100,737.13 </w:t>
            </w:r>
          </w:p>
        </w:tc>
        <w:tc>
          <w:tcPr>
            <w:tcW w:w="1300" w:type="dxa"/>
            <w:tcBorders>
              <w:top w:val="nil"/>
              <w:left w:val="nil"/>
              <w:bottom w:val="single" w:sz="4" w:space="0" w:color="auto"/>
              <w:right w:val="single" w:sz="4" w:space="0" w:color="auto"/>
            </w:tcBorders>
            <w:shd w:val="clear" w:color="auto" w:fill="auto"/>
            <w:noWrap/>
            <w:vAlign w:val="bottom"/>
            <w:hideMark/>
          </w:tcPr>
          <w:p w14:paraId="476CA81A" w14:textId="77777777" w:rsidR="00847ED8" w:rsidRPr="00A7421F" w:rsidRDefault="00847ED8">
            <w:pPr>
              <w:jc w:val="right"/>
              <w:rPr>
                <w:rFonts w:ascii="Arial" w:hAnsi="Arial" w:cs="Arial"/>
                <w:color w:val="000000"/>
                <w:highlight w:val="yellow"/>
              </w:rPr>
            </w:pPr>
            <w:r w:rsidRPr="00A7421F">
              <w:rPr>
                <w:rFonts w:ascii="Arial" w:hAnsi="Arial" w:cs="Arial"/>
                <w:color w:val="000000"/>
                <w:highlight w:val="yellow"/>
              </w:rPr>
              <w:t xml:space="preserve">$1,831.58 </w:t>
            </w:r>
          </w:p>
        </w:tc>
      </w:tr>
      <w:tr w:rsidR="00847ED8" w:rsidRPr="00A7421F" w14:paraId="763B35C2" w14:textId="77777777" w:rsidTr="00934133">
        <w:trPr>
          <w:trHeight w:val="32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13BC0C37" w14:textId="77777777" w:rsidR="00847ED8" w:rsidRPr="00A7421F" w:rsidRDefault="00847ED8">
            <w:pPr>
              <w:rPr>
                <w:rFonts w:ascii="Arial" w:hAnsi="Arial" w:cs="Arial"/>
                <w:color w:val="000000"/>
              </w:rPr>
            </w:pPr>
            <w:r w:rsidRPr="00A7421F">
              <w:rPr>
                <w:rFonts w:ascii="Arial" w:hAnsi="Arial" w:cs="Arial"/>
                <w:color w:val="000000"/>
              </w:rPr>
              <w:t>Medium medical need</w:t>
            </w:r>
          </w:p>
        </w:tc>
        <w:tc>
          <w:tcPr>
            <w:tcW w:w="2171" w:type="dxa"/>
            <w:tcBorders>
              <w:top w:val="nil"/>
              <w:left w:val="nil"/>
              <w:bottom w:val="single" w:sz="4" w:space="0" w:color="auto"/>
              <w:right w:val="single" w:sz="4" w:space="0" w:color="auto"/>
            </w:tcBorders>
            <w:shd w:val="clear" w:color="auto" w:fill="auto"/>
            <w:noWrap/>
            <w:vAlign w:val="bottom"/>
            <w:hideMark/>
          </w:tcPr>
          <w:p w14:paraId="302D6450" w14:textId="77777777" w:rsidR="00847ED8" w:rsidRPr="00A7421F" w:rsidRDefault="00847ED8">
            <w:pPr>
              <w:jc w:val="right"/>
              <w:rPr>
                <w:rFonts w:ascii="Arial" w:hAnsi="Arial" w:cs="Arial"/>
                <w:color w:val="000000"/>
              </w:rPr>
            </w:pPr>
            <w:r w:rsidRPr="00A7421F">
              <w:rPr>
                <w:rFonts w:ascii="Arial" w:hAnsi="Arial" w:cs="Arial"/>
                <w:color w:val="000000"/>
              </w:rPr>
              <w:t xml:space="preserve">$816,165 </w:t>
            </w:r>
          </w:p>
        </w:tc>
        <w:tc>
          <w:tcPr>
            <w:tcW w:w="1854" w:type="dxa"/>
            <w:tcBorders>
              <w:top w:val="nil"/>
              <w:left w:val="nil"/>
              <w:bottom w:val="single" w:sz="4" w:space="0" w:color="auto"/>
              <w:right w:val="single" w:sz="4" w:space="0" w:color="auto"/>
            </w:tcBorders>
            <w:shd w:val="clear" w:color="auto" w:fill="auto"/>
            <w:noWrap/>
            <w:vAlign w:val="bottom"/>
            <w:hideMark/>
          </w:tcPr>
          <w:p w14:paraId="586E0BBB" w14:textId="77777777" w:rsidR="00847ED8" w:rsidRPr="00A7421F" w:rsidRDefault="00847ED8">
            <w:pPr>
              <w:rPr>
                <w:rFonts w:ascii="Arial" w:hAnsi="Arial" w:cs="Arial"/>
                <w:color w:val="000000"/>
              </w:rPr>
            </w:pPr>
            <w:r w:rsidRPr="00A7421F">
              <w:rPr>
                <w:rFonts w:ascii="Arial" w:hAnsi="Arial" w:cs="Arial"/>
                <w:color w:val="000000"/>
              </w:rPr>
              <w:t>318.5/735.25</w:t>
            </w:r>
          </w:p>
        </w:tc>
        <w:tc>
          <w:tcPr>
            <w:tcW w:w="2360" w:type="dxa"/>
            <w:tcBorders>
              <w:top w:val="nil"/>
              <w:left w:val="nil"/>
              <w:bottom w:val="single" w:sz="4" w:space="0" w:color="auto"/>
              <w:right w:val="single" w:sz="4" w:space="0" w:color="auto"/>
            </w:tcBorders>
            <w:shd w:val="clear" w:color="auto" w:fill="auto"/>
            <w:noWrap/>
            <w:vAlign w:val="bottom"/>
            <w:hideMark/>
          </w:tcPr>
          <w:p w14:paraId="10C4E764" w14:textId="77777777" w:rsidR="00847ED8" w:rsidRPr="00A7421F" w:rsidRDefault="00847ED8">
            <w:pPr>
              <w:jc w:val="right"/>
              <w:rPr>
                <w:rFonts w:ascii="Arial" w:hAnsi="Arial" w:cs="Arial"/>
                <w:color w:val="000000"/>
              </w:rPr>
            </w:pPr>
            <w:r w:rsidRPr="00A7421F">
              <w:rPr>
                <w:rFonts w:ascii="Arial" w:hAnsi="Arial" w:cs="Arial"/>
                <w:color w:val="000000"/>
              </w:rPr>
              <w:t xml:space="preserve">$353,551.24 </w:t>
            </w:r>
          </w:p>
        </w:tc>
        <w:tc>
          <w:tcPr>
            <w:tcW w:w="1300" w:type="dxa"/>
            <w:tcBorders>
              <w:top w:val="nil"/>
              <w:left w:val="nil"/>
              <w:bottom w:val="single" w:sz="4" w:space="0" w:color="auto"/>
              <w:right w:val="single" w:sz="4" w:space="0" w:color="auto"/>
            </w:tcBorders>
            <w:shd w:val="clear" w:color="auto" w:fill="auto"/>
            <w:noWrap/>
            <w:vAlign w:val="bottom"/>
            <w:hideMark/>
          </w:tcPr>
          <w:p w14:paraId="6CEDB4BA" w14:textId="77777777" w:rsidR="00847ED8" w:rsidRPr="00A7421F" w:rsidRDefault="00847ED8">
            <w:pPr>
              <w:jc w:val="right"/>
              <w:rPr>
                <w:rFonts w:ascii="Arial" w:hAnsi="Arial" w:cs="Arial"/>
                <w:color w:val="000000"/>
                <w:highlight w:val="yellow"/>
              </w:rPr>
            </w:pPr>
            <w:r w:rsidRPr="00A7421F">
              <w:rPr>
                <w:rFonts w:ascii="Arial" w:hAnsi="Arial" w:cs="Arial"/>
                <w:color w:val="000000"/>
                <w:highlight w:val="yellow"/>
              </w:rPr>
              <w:t xml:space="preserve">$5,439.25 </w:t>
            </w:r>
          </w:p>
        </w:tc>
      </w:tr>
      <w:tr w:rsidR="00847ED8" w:rsidRPr="00A7421F" w14:paraId="7B040111" w14:textId="77777777" w:rsidTr="00934133">
        <w:trPr>
          <w:trHeight w:val="32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588A4CC9" w14:textId="77777777" w:rsidR="00847ED8" w:rsidRPr="00A7421F" w:rsidRDefault="00847ED8">
            <w:pPr>
              <w:rPr>
                <w:rFonts w:ascii="Arial" w:hAnsi="Arial" w:cs="Arial"/>
                <w:color w:val="000000"/>
              </w:rPr>
            </w:pPr>
            <w:r w:rsidRPr="00A7421F">
              <w:rPr>
                <w:rFonts w:ascii="Arial" w:hAnsi="Arial" w:cs="Arial"/>
                <w:color w:val="000000"/>
              </w:rPr>
              <w:t>High medical need</w:t>
            </w:r>
          </w:p>
        </w:tc>
        <w:tc>
          <w:tcPr>
            <w:tcW w:w="2171" w:type="dxa"/>
            <w:tcBorders>
              <w:top w:val="nil"/>
              <w:left w:val="nil"/>
              <w:bottom w:val="single" w:sz="4" w:space="0" w:color="auto"/>
              <w:right w:val="single" w:sz="4" w:space="0" w:color="auto"/>
            </w:tcBorders>
            <w:shd w:val="clear" w:color="auto" w:fill="auto"/>
            <w:noWrap/>
            <w:vAlign w:val="bottom"/>
            <w:hideMark/>
          </w:tcPr>
          <w:p w14:paraId="4CB097DB" w14:textId="77777777" w:rsidR="00847ED8" w:rsidRPr="00A7421F" w:rsidRDefault="00847ED8">
            <w:pPr>
              <w:jc w:val="right"/>
              <w:rPr>
                <w:rFonts w:ascii="Arial" w:hAnsi="Arial" w:cs="Arial"/>
                <w:color w:val="000000"/>
              </w:rPr>
            </w:pPr>
            <w:r w:rsidRPr="00A7421F">
              <w:rPr>
                <w:rFonts w:ascii="Arial" w:hAnsi="Arial" w:cs="Arial"/>
                <w:color w:val="000000"/>
              </w:rPr>
              <w:t xml:space="preserve">$816,165 </w:t>
            </w:r>
          </w:p>
        </w:tc>
        <w:tc>
          <w:tcPr>
            <w:tcW w:w="1854" w:type="dxa"/>
            <w:tcBorders>
              <w:top w:val="nil"/>
              <w:left w:val="nil"/>
              <w:bottom w:val="single" w:sz="4" w:space="0" w:color="auto"/>
              <w:right w:val="single" w:sz="4" w:space="0" w:color="auto"/>
            </w:tcBorders>
            <w:shd w:val="clear" w:color="auto" w:fill="auto"/>
            <w:noWrap/>
            <w:vAlign w:val="bottom"/>
            <w:hideMark/>
          </w:tcPr>
          <w:p w14:paraId="2DBE886C" w14:textId="77777777" w:rsidR="00847ED8" w:rsidRPr="00A7421F" w:rsidRDefault="00847ED8">
            <w:pPr>
              <w:rPr>
                <w:rFonts w:ascii="Arial" w:hAnsi="Arial" w:cs="Arial"/>
                <w:color w:val="000000"/>
              </w:rPr>
            </w:pPr>
            <w:r w:rsidRPr="00A7421F">
              <w:rPr>
                <w:rFonts w:ascii="Arial" w:hAnsi="Arial" w:cs="Arial"/>
                <w:color w:val="000000"/>
              </w:rPr>
              <w:t>326/735.25</w:t>
            </w:r>
          </w:p>
        </w:tc>
        <w:tc>
          <w:tcPr>
            <w:tcW w:w="2360" w:type="dxa"/>
            <w:tcBorders>
              <w:top w:val="nil"/>
              <w:left w:val="nil"/>
              <w:bottom w:val="single" w:sz="4" w:space="0" w:color="auto"/>
              <w:right w:val="single" w:sz="4" w:space="0" w:color="auto"/>
            </w:tcBorders>
            <w:shd w:val="clear" w:color="auto" w:fill="auto"/>
            <w:noWrap/>
            <w:vAlign w:val="bottom"/>
            <w:hideMark/>
          </w:tcPr>
          <w:p w14:paraId="0184653D" w14:textId="77777777" w:rsidR="00847ED8" w:rsidRPr="00A7421F" w:rsidRDefault="00847ED8">
            <w:pPr>
              <w:jc w:val="right"/>
              <w:rPr>
                <w:rFonts w:ascii="Arial" w:hAnsi="Arial" w:cs="Arial"/>
                <w:color w:val="000000"/>
              </w:rPr>
            </w:pPr>
            <w:r w:rsidRPr="00A7421F">
              <w:rPr>
                <w:rFonts w:ascii="Arial" w:hAnsi="Arial" w:cs="Arial"/>
                <w:color w:val="000000"/>
              </w:rPr>
              <w:t xml:space="preserve">$361,876.63 </w:t>
            </w:r>
          </w:p>
        </w:tc>
        <w:tc>
          <w:tcPr>
            <w:tcW w:w="1300" w:type="dxa"/>
            <w:tcBorders>
              <w:top w:val="nil"/>
              <w:left w:val="nil"/>
              <w:bottom w:val="single" w:sz="4" w:space="0" w:color="auto"/>
              <w:right w:val="single" w:sz="4" w:space="0" w:color="auto"/>
            </w:tcBorders>
            <w:shd w:val="clear" w:color="auto" w:fill="auto"/>
            <w:noWrap/>
            <w:vAlign w:val="bottom"/>
            <w:hideMark/>
          </w:tcPr>
          <w:p w14:paraId="4F2C8C02" w14:textId="77777777" w:rsidR="00847ED8" w:rsidRPr="00A7421F" w:rsidRDefault="00847ED8">
            <w:pPr>
              <w:jc w:val="right"/>
              <w:rPr>
                <w:rFonts w:ascii="Arial" w:hAnsi="Arial" w:cs="Arial"/>
                <w:color w:val="000000"/>
                <w:highlight w:val="yellow"/>
              </w:rPr>
            </w:pPr>
            <w:r w:rsidRPr="00A7421F">
              <w:rPr>
                <w:rFonts w:ascii="Arial" w:hAnsi="Arial" w:cs="Arial"/>
                <w:color w:val="000000"/>
                <w:highlight w:val="yellow"/>
              </w:rPr>
              <w:t xml:space="preserve">$9,046.92 </w:t>
            </w:r>
          </w:p>
        </w:tc>
      </w:tr>
    </w:tbl>
    <w:p w14:paraId="1BD0AE7F" w14:textId="4E60716E" w:rsidR="00161E89" w:rsidRPr="00A7421F" w:rsidRDefault="00161E89" w:rsidP="00161E89">
      <w:pPr>
        <w:pStyle w:val="Heading1"/>
        <w:spacing w:beforeLines="120" w:before="288" w:afterLines="120" w:after="288"/>
        <w:rPr>
          <w:rFonts w:ascii="Arial" w:hAnsi="Arial" w:cs="Arial"/>
          <w:b/>
          <w:bCs/>
          <w:sz w:val="24"/>
          <w:szCs w:val="24"/>
        </w:rPr>
      </w:pPr>
      <w:r w:rsidRPr="00A7421F">
        <w:rPr>
          <w:rFonts w:ascii="Arial" w:hAnsi="Arial" w:cs="Arial"/>
          <w:b/>
          <w:bCs/>
          <w:sz w:val="24"/>
          <w:szCs w:val="24"/>
        </w:rPr>
        <w:t>Scenario analysis</w:t>
      </w:r>
    </w:p>
    <w:p w14:paraId="09A8B6C7" w14:textId="2D365C10" w:rsidR="00A339F3" w:rsidRPr="00A7421F" w:rsidRDefault="00A339F3" w:rsidP="00A339F3">
      <w:pPr>
        <w:rPr>
          <w:rFonts w:ascii="Arial" w:hAnsi="Arial" w:cs="Arial"/>
        </w:rPr>
      </w:pPr>
      <w:r w:rsidRPr="00A7421F">
        <w:rPr>
          <w:rFonts w:ascii="Arial" w:hAnsi="Arial" w:cs="Arial"/>
        </w:rPr>
        <w:t>We will assess costs based on 3 scenarios: resident with no medical needs, residents with medium medical needs and residents with extensive medical needs.</w:t>
      </w:r>
    </w:p>
    <w:p w14:paraId="6B2831BF" w14:textId="682A1DBE" w:rsidR="00161E89" w:rsidRPr="00A7421F" w:rsidRDefault="00161E89" w:rsidP="00161E89">
      <w:pPr>
        <w:pStyle w:val="Heading1"/>
        <w:spacing w:beforeLines="120" w:before="288" w:afterLines="120" w:after="288"/>
        <w:rPr>
          <w:rFonts w:ascii="Arial" w:hAnsi="Arial" w:cs="Arial"/>
          <w:sz w:val="24"/>
          <w:szCs w:val="24"/>
        </w:rPr>
      </w:pPr>
      <w:r w:rsidRPr="00A7421F">
        <w:rPr>
          <w:rFonts w:ascii="Arial" w:hAnsi="Arial" w:cs="Arial"/>
          <w:sz w:val="24"/>
          <w:szCs w:val="24"/>
        </w:rPr>
        <w:t>No medical needs</w:t>
      </w:r>
      <w:r w:rsidR="00C201D3" w:rsidRPr="00A7421F">
        <w:rPr>
          <w:rFonts w:ascii="Arial" w:hAnsi="Arial" w:cs="Arial"/>
          <w:sz w:val="24"/>
          <w:szCs w:val="24"/>
        </w:rPr>
        <w:t xml:space="preserve"> </w:t>
      </w:r>
    </w:p>
    <w:tbl>
      <w:tblPr>
        <w:tblW w:w="4988" w:type="pct"/>
        <w:tblLook w:val="04A0" w:firstRow="1" w:lastRow="0" w:firstColumn="1" w:lastColumn="0" w:noHBand="0" w:noVBand="1"/>
      </w:tblPr>
      <w:tblGrid>
        <w:gridCol w:w="1200"/>
        <w:gridCol w:w="1486"/>
        <w:gridCol w:w="989"/>
        <w:gridCol w:w="989"/>
        <w:gridCol w:w="1099"/>
        <w:gridCol w:w="1165"/>
        <w:gridCol w:w="989"/>
        <w:gridCol w:w="1099"/>
      </w:tblGrid>
      <w:tr w:rsidR="00094352" w:rsidRPr="00A7421F" w14:paraId="34FB4893" w14:textId="77777777" w:rsidTr="00A339F3">
        <w:trPr>
          <w:trHeight w:val="800"/>
        </w:trPr>
        <w:tc>
          <w:tcPr>
            <w:tcW w:w="665" w:type="pct"/>
            <w:tcBorders>
              <w:top w:val="single" w:sz="4" w:space="0" w:color="auto"/>
              <w:left w:val="single" w:sz="4" w:space="0" w:color="auto"/>
              <w:bottom w:val="single" w:sz="4" w:space="0" w:color="auto"/>
              <w:right w:val="single" w:sz="4" w:space="0" w:color="auto"/>
            </w:tcBorders>
            <w:shd w:val="clear" w:color="auto" w:fill="auto"/>
            <w:noWrap/>
            <w:hideMark/>
          </w:tcPr>
          <w:p w14:paraId="2DC8010A" w14:textId="31A1CBD4" w:rsidR="007A0E92" w:rsidRPr="00A7421F" w:rsidRDefault="007A0E92" w:rsidP="00094352">
            <w:pPr>
              <w:jc w:val="center"/>
              <w:rPr>
                <w:rFonts w:ascii="Arial" w:hAnsi="Arial" w:cs="Arial"/>
                <w:color w:val="000000"/>
              </w:rPr>
            </w:pPr>
          </w:p>
        </w:tc>
        <w:tc>
          <w:tcPr>
            <w:tcW w:w="1373" w:type="pct"/>
            <w:gridSpan w:val="2"/>
            <w:tcBorders>
              <w:top w:val="single" w:sz="4" w:space="0" w:color="auto"/>
              <w:left w:val="nil"/>
              <w:bottom w:val="single" w:sz="4" w:space="0" w:color="auto"/>
              <w:right w:val="single" w:sz="4" w:space="0" w:color="auto"/>
            </w:tcBorders>
            <w:shd w:val="clear" w:color="auto" w:fill="auto"/>
            <w:hideMark/>
          </w:tcPr>
          <w:p w14:paraId="6CDCA66F" w14:textId="271560B4" w:rsidR="007A0E92" w:rsidRPr="00A7421F" w:rsidRDefault="007A0E92" w:rsidP="00094352">
            <w:pPr>
              <w:jc w:val="center"/>
              <w:rPr>
                <w:rFonts w:ascii="Arial" w:hAnsi="Arial" w:cs="Arial"/>
                <w:b/>
                <w:bCs/>
                <w:color w:val="000000"/>
              </w:rPr>
            </w:pPr>
            <w:r w:rsidRPr="00A7421F">
              <w:rPr>
                <w:rFonts w:ascii="Arial" w:hAnsi="Arial" w:cs="Arial"/>
                <w:b/>
                <w:bCs/>
                <w:color w:val="000000"/>
              </w:rPr>
              <w:t xml:space="preserve">Costs allocated to suites (Step 2- </w:t>
            </w:r>
            <w:proofErr w:type="spellStart"/>
            <w:r w:rsidRPr="00A7421F">
              <w:rPr>
                <w:rFonts w:ascii="Arial" w:hAnsi="Arial" w:cs="Arial"/>
                <w:b/>
                <w:bCs/>
                <w:color w:val="000000"/>
              </w:rPr>
              <w:t>i</w:t>
            </w:r>
            <w:proofErr w:type="spellEnd"/>
            <w:r w:rsidRPr="00A7421F">
              <w:rPr>
                <w:rFonts w:ascii="Arial" w:hAnsi="Arial" w:cs="Arial"/>
                <w:b/>
                <w:bCs/>
                <w:color w:val="000000"/>
              </w:rPr>
              <w:t>)</w:t>
            </w:r>
          </w:p>
        </w:tc>
        <w:tc>
          <w:tcPr>
            <w:tcW w:w="2353" w:type="pct"/>
            <w:gridSpan w:val="4"/>
            <w:tcBorders>
              <w:top w:val="single" w:sz="4" w:space="0" w:color="auto"/>
              <w:left w:val="nil"/>
              <w:bottom w:val="single" w:sz="4" w:space="0" w:color="auto"/>
              <w:right w:val="single" w:sz="4" w:space="0" w:color="auto"/>
            </w:tcBorders>
            <w:shd w:val="clear" w:color="auto" w:fill="auto"/>
            <w:noWrap/>
            <w:hideMark/>
          </w:tcPr>
          <w:p w14:paraId="67E9ED4D" w14:textId="77777777" w:rsidR="007A0E92" w:rsidRPr="00A7421F" w:rsidRDefault="007A0E92" w:rsidP="00094352">
            <w:pPr>
              <w:jc w:val="center"/>
              <w:rPr>
                <w:rFonts w:ascii="Arial" w:hAnsi="Arial" w:cs="Arial"/>
                <w:b/>
                <w:bCs/>
                <w:color w:val="000000"/>
              </w:rPr>
            </w:pPr>
            <w:r w:rsidRPr="00A7421F">
              <w:rPr>
                <w:rFonts w:ascii="Arial" w:hAnsi="Arial" w:cs="Arial"/>
                <w:b/>
                <w:bCs/>
                <w:color w:val="000000"/>
              </w:rPr>
              <w:t>Costs allocated per resident (Step 2-ii)</w:t>
            </w:r>
          </w:p>
        </w:tc>
        <w:tc>
          <w:tcPr>
            <w:tcW w:w="609" w:type="pct"/>
            <w:tcBorders>
              <w:top w:val="single" w:sz="4" w:space="0" w:color="auto"/>
              <w:left w:val="nil"/>
              <w:bottom w:val="single" w:sz="4" w:space="0" w:color="auto"/>
              <w:right w:val="single" w:sz="4" w:space="0" w:color="auto"/>
            </w:tcBorders>
            <w:shd w:val="clear" w:color="auto" w:fill="auto"/>
            <w:hideMark/>
          </w:tcPr>
          <w:p w14:paraId="1441A247" w14:textId="77777777" w:rsidR="007A0E92" w:rsidRPr="00A7421F" w:rsidRDefault="007A0E92" w:rsidP="00094352">
            <w:pPr>
              <w:jc w:val="center"/>
              <w:rPr>
                <w:rFonts w:ascii="Arial" w:hAnsi="Arial" w:cs="Arial"/>
                <w:b/>
                <w:bCs/>
                <w:color w:val="000000"/>
              </w:rPr>
            </w:pPr>
            <w:r w:rsidRPr="00A7421F">
              <w:rPr>
                <w:rFonts w:ascii="Arial" w:hAnsi="Arial" w:cs="Arial"/>
                <w:b/>
                <w:bCs/>
                <w:color w:val="000000"/>
              </w:rPr>
              <w:t xml:space="preserve">Total costs per </w:t>
            </w:r>
            <w:r w:rsidRPr="00A7421F">
              <w:rPr>
                <w:rFonts w:ascii="Arial" w:hAnsi="Arial" w:cs="Arial"/>
                <w:b/>
                <w:bCs/>
                <w:color w:val="000000"/>
              </w:rPr>
              <w:lastRenderedPageBreak/>
              <w:t>resident per suite</w:t>
            </w:r>
          </w:p>
        </w:tc>
      </w:tr>
      <w:tr w:rsidR="00094352" w:rsidRPr="00A7421F" w14:paraId="7FCCBD5D" w14:textId="77777777" w:rsidTr="00A339F3">
        <w:trPr>
          <w:trHeight w:val="1178"/>
        </w:trPr>
        <w:tc>
          <w:tcPr>
            <w:tcW w:w="665" w:type="pct"/>
            <w:tcBorders>
              <w:top w:val="nil"/>
              <w:left w:val="single" w:sz="4" w:space="0" w:color="auto"/>
              <w:bottom w:val="single" w:sz="4" w:space="0" w:color="auto"/>
              <w:right w:val="single" w:sz="4" w:space="0" w:color="auto"/>
            </w:tcBorders>
            <w:shd w:val="clear" w:color="auto" w:fill="auto"/>
            <w:noWrap/>
            <w:hideMark/>
          </w:tcPr>
          <w:p w14:paraId="271BED85" w14:textId="7A2BA750" w:rsidR="007A0E92" w:rsidRPr="00A7421F" w:rsidRDefault="007A0E92" w:rsidP="00094352">
            <w:pPr>
              <w:jc w:val="center"/>
              <w:rPr>
                <w:rFonts w:ascii="Arial" w:hAnsi="Arial" w:cs="Arial"/>
                <w:color w:val="000000"/>
              </w:rPr>
            </w:pPr>
          </w:p>
        </w:tc>
        <w:tc>
          <w:tcPr>
            <w:tcW w:w="824" w:type="pct"/>
            <w:tcBorders>
              <w:top w:val="nil"/>
              <w:left w:val="nil"/>
              <w:bottom w:val="single" w:sz="4" w:space="0" w:color="auto"/>
              <w:right w:val="single" w:sz="4" w:space="0" w:color="auto"/>
            </w:tcBorders>
            <w:shd w:val="clear" w:color="auto" w:fill="auto"/>
            <w:hideMark/>
          </w:tcPr>
          <w:p w14:paraId="7573D10B" w14:textId="1A51CECA" w:rsidR="007A0E92" w:rsidRPr="00A7421F" w:rsidRDefault="007A0E92" w:rsidP="00094352">
            <w:pPr>
              <w:jc w:val="center"/>
              <w:rPr>
                <w:rFonts w:ascii="Arial" w:hAnsi="Arial" w:cs="Arial"/>
                <w:color w:val="000000"/>
              </w:rPr>
            </w:pPr>
            <w:r w:rsidRPr="00A7421F">
              <w:rPr>
                <w:rFonts w:ascii="Arial" w:hAnsi="Arial" w:cs="Arial"/>
                <w:color w:val="000000"/>
              </w:rPr>
              <w:t>(Facility- 50</w:t>
            </w:r>
            <w:r w:rsidR="00934133" w:rsidRPr="00A7421F">
              <w:rPr>
                <w:rFonts w:ascii="Arial" w:hAnsi="Arial" w:cs="Arial"/>
                <w:color w:val="000000"/>
              </w:rPr>
              <w:t>% &amp;</w:t>
            </w:r>
            <w:r w:rsidRPr="00A7421F">
              <w:rPr>
                <w:rFonts w:ascii="Arial" w:hAnsi="Arial" w:cs="Arial"/>
                <w:color w:val="000000"/>
              </w:rPr>
              <w:t xml:space="preserve"> Housekeeping costs)</w:t>
            </w:r>
          </w:p>
        </w:tc>
        <w:tc>
          <w:tcPr>
            <w:tcW w:w="548" w:type="pct"/>
            <w:tcBorders>
              <w:top w:val="nil"/>
              <w:left w:val="nil"/>
              <w:bottom w:val="single" w:sz="4" w:space="0" w:color="auto"/>
              <w:right w:val="single" w:sz="4" w:space="0" w:color="auto"/>
            </w:tcBorders>
            <w:shd w:val="clear" w:color="auto" w:fill="auto"/>
            <w:hideMark/>
          </w:tcPr>
          <w:p w14:paraId="77278901" w14:textId="77777777" w:rsidR="007A0E92" w:rsidRPr="00A7421F" w:rsidRDefault="007A0E92" w:rsidP="00094352">
            <w:pPr>
              <w:jc w:val="center"/>
              <w:rPr>
                <w:rFonts w:ascii="Arial" w:hAnsi="Arial" w:cs="Arial"/>
                <w:b/>
                <w:bCs/>
                <w:color w:val="000000"/>
              </w:rPr>
            </w:pPr>
            <w:r w:rsidRPr="00A7421F">
              <w:rPr>
                <w:rFonts w:ascii="Arial" w:hAnsi="Arial" w:cs="Arial"/>
                <w:b/>
                <w:bCs/>
                <w:color w:val="000000"/>
              </w:rPr>
              <w:t>Total cost per suite</w:t>
            </w:r>
          </w:p>
        </w:tc>
        <w:tc>
          <w:tcPr>
            <w:tcW w:w="548" w:type="pct"/>
            <w:tcBorders>
              <w:top w:val="nil"/>
              <w:left w:val="nil"/>
              <w:bottom w:val="single" w:sz="4" w:space="0" w:color="auto"/>
              <w:right w:val="single" w:sz="4" w:space="0" w:color="auto"/>
            </w:tcBorders>
            <w:shd w:val="clear" w:color="auto" w:fill="auto"/>
            <w:hideMark/>
          </w:tcPr>
          <w:p w14:paraId="42BFEEDD" w14:textId="77777777" w:rsidR="007A0E92" w:rsidRPr="00A7421F" w:rsidRDefault="007A0E92" w:rsidP="00094352">
            <w:pPr>
              <w:jc w:val="center"/>
              <w:rPr>
                <w:rFonts w:ascii="Arial" w:hAnsi="Arial" w:cs="Arial"/>
                <w:color w:val="000000"/>
              </w:rPr>
            </w:pPr>
            <w:r w:rsidRPr="00A7421F">
              <w:rPr>
                <w:rFonts w:ascii="Arial" w:hAnsi="Arial" w:cs="Arial"/>
                <w:color w:val="000000"/>
              </w:rPr>
              <w:t>Facility- 50% (Not based on square footage)</w:t>
            </w:r>
          </w:p>
        </w:tc>
        <w:tc>
          <w:tcPr>
            <w:tcW w:w="609" w:type="pct"/>
            <w:tcBorders>
              <w:top w:val="nil"/>
              <w:left w:val="nil"/>
              <w:bottom w:val="single" w:sz="4" w:space="0" w:color="auto"/>
              <w:right w:val="single" w:sz="4" w:space="0" w:color="auto"/>
            </w:tcBorders>
            <w:shd w:val="clear" w:color="auto" w:fill="auto"/>
            <w:hideMark/>
          </w:tcPr>
          <w:p w14:paraId="583B65BB" w14:textId="2DC560FF" w:rsidR="007A0E92" w:rsidRPr="00A7421F" w:rsidRDefault="007A0E92" w:rsidP="00094352">
            <w:pPr>
              <w:jc w:val="center"/>
              <w:rPr>
                <w:rFonts w:ascii="Arial" w:hAnsi="Arial" w:cs="Arial"/>
                <w:color w:val="000000"/>
              </w:rPr>
            </w:pPr>
            <w:r w:rsidRPr="00A7421F">
              <w:rPr>
                <w:rFonts w:ascii="Arial" w:hAnsi="Arial" w:cs="Arial"/>
                <w:color w:val="000000"/>
              </w:rPr>
              <w:t>Food services, laundry, and recreation</w:t>
            </w:r>
          </w:p>
        </w:tc>
        <w:tc>
          <w:tcPr>
            <w:tcW w:w="646" w:type="pct"/>
            <w:tcBorders>
              <w:top w:val="nil"/>
              <w:left w:val="nil"/>
              <w:bottom w:val="single" w:sz="4" w:space="0" w:color="auto"/>
              <w:right w:val="single" w:sz="4" w:space="0" w:color="auto"/>
            </w:tcBorders>
            <w:shd w:val="clear" w:color="auto" w:fill="auto"/>
            <w:hideMark/>
          </w:tcPr>
          <w:p w14:paraId="79BAA1C7" w14:textId="77777777" w:rsidR="007A0E92" w:rsidRPr="00A7421F" w:rsidRDefault="007A0E92" w:rsidP="00094352">
            <w:pPr>
              <w:jc w:val="center"/>
              <w:rPr>
                <w:rFonts w:ascii="Arial" w:hAnsi="Arial" w:cs="Arial"/>
                <w:color w:val="000000"/>
              </w:rPr>
            </w:pPr>
            <w:r w:rsidRPr="00A7421F">
              <w:rPr>
                <w:rFonts w:ascii="Arial" w:hAnsi="Arial" w:cs="Arial"/>
                <w:color w:val="000000"/>
              </w:rPr>
              <w:t>Supportive services</w:t>
            </w:r>
          </w:p>
        </w:tc>
        <w:tc>
          <w:tcPr>
            <w:tcW w:w="548" w:type="pct"/>
            <w:tcBorders>
              <w:top w:val="nil"/>
              <w:left w:val="nil"/>
              <w:bottom w:val="single" w:sz="4" w:space="0" w:color="auto"/>
              <w:right w:val="single" w:sz="4" w:space="0" w:color="auto"/>
            </w:tcBorders>
            <w:shd w:val="clear" w:color="auto" w:fill="auto"/>
            <w:hideMark/>
          </w:tcPr>
          <w:p w14:paraId="07DD5040" w14:textId="77777777" w:rsidR="007A0E92" w:rsidRPr="00A7421F" w:rsidRDefault="007A0E92" w:rsidP="00094352">
            <w:pPr>
              <w:jc w:val="center"/>
              <w:rPr>
                <w:rFonts w:ascii="Arial" w:hAnsi="Arial" w:cs="Arial"/>
                <w:b/>
                <w:bCs/>
                <w:color w:val="000000"/>
              </w:rPr>
            </w:pPr>
            <w:r w:rsidRPr="00A7421F">
              <w:rPr>
                <w:rFonts w:ascii="Arial" w:hAnsi="Arial" w:cs="Arial"/>
                <w:b/>
                <w:bCs/>
                <w:color w:val="000000"/>
              </w:rPr>
              <w:t>Total cost per resident</w:t>
            </w:r>
          </w:p>
        </w:tc>
        <w:tc>
          <w:tcPr>
            <w:tcW w:w="609" w:type="pct"/>
            <w:tcBorders>
              <w:top w:val="nil"/>
              <w:left w:val="nil"/>
              <w:bottom w:val="single" w:sz="4" w:space="0" w:color="auto"/>
              <w:right w:val="single" w:sz="4" w:space="0" w:color="auto"/>
            </w:tcBorders>
            <w:shd w:val="clear" w:color="auto" w:fill="auto"/>
            <w:hideMark/>
          </w:tcPr>
          <w:p w14:paraId="505C4B97" w14:textId="0826D56E" w:rsidR="007A0E92" w:rsidRPr="00A7421F" w:rsidRDefault="007A0E92" w:rsidP="00094352">
            <w:pPr>
              <w:jc w:val="center"/>
              <w:rPr>
                <w:rFonts w:ascii="Arial" w:hAnsi="Arial" w:cs="Arial"/>
                <w:color w:val="000000"/>
              </w:rPr>
            </w:pPr>
            <w:r w:rsidRPr="00A7421F">
              <w:rPr>
                <w:rFonts w:ascii="Arial" w:hAnsi="Arial" w:cs="Arial"/>
                <w:color w:val="000000"/>
              </w:rPr>
              <w:t>Total cost per suite + Total cost per resident</w:t>
            </w:r>
          </w:p>
        </w:tc>
      </w:tr>
      <w:tr w:rsidR="00094352" w:rsidRPr="00A7421F" w14:paraId="711983DE" w14:textId="77777777" w:rsidTr="00A339F3">
        <w:trPr>
          <w:trHeight w:val="260"/>
        </w:trPr>
        <w:tc>
          <w:tcPr>
            <w:tcW w:w="665" w:type="pct"/>
            <w:tcBorders>
              <w:top w:val="nil"/>
              <w:left w:val="single" w:sz="4" w:space="0" w:color="auto"/>
              <w:bottom w:val="single" w:sz="4" w:space="0" w:color="auto"/>
              <w:right w:val="single" w:sz="4" w:space="0" w:color="auto"/>
            </w:tcBorders>
            <w:shd w:val="clear" w:color="auto" w:fill="auto"/>
            <w:noWrap/>
            <w:hideMark/>
          </w:tcPr>
          <w:p w14:paraId="6C898CFF" w14:textId="77777777" w:rsidR="007A0E92" w:rsidRPr="00A7421F" w:rsidRDefault="007A0E92" w:rsidP="00094352">
            <w:pPr>
              <w:jc w:val="center"/>
              <w:rPr>
                <w:rFonts w:ascii="Arial" w:hAnsi="Arial" w:cs="Arial"/>
                <w:color w:val="000000"/>
              </w:rPr>
            </w:pPr>
            <w:r w:rsidRPr="00A7421F">
              <w:rPr>
                <w:rFonts w:ascii="Arial" w:hAnsi="Arial" w:cs="Arial"/>
                <w:color w:val="000000"/>
              </w:rPr>
              <w:t>Studio</w:t>
            </w:r>
          </w:p>
        </w:tc>
        <w:tc>
          <w:tcPr>
            <w:tcW w:w="824" w:type="pct"/>
            <w:tcBorders>
              <w:top w:val="nil"/>
              <w:left w:val="nil"/>
              <w:bottom w:val="single" w:sz="4" w:space="0" w:color="auto"/>
              <w:right w:val="single" w:sz="4" w:space="0" w:color="auto"/>
            </w:tcBorders>
            <w:shd w:val="clear" w:color="auto" w:fill="auto"/>
            <w:noWrap/>
            <w:hideMark/>
          </w:tcPr>
          <w:p w14:paraId="5E05895B" w14:textId="77777777" w:rsidR="00094352" w:rsidRPr="00A7421F" w:rsidRDefault="007A0E92" w:rsidP="00094352">
            <w:pPr>
              <w:jc w:val="center"/>
              <w:rPr>
                <w:rFonts w:ascii="Arial" w:hAnsi="Arial" w:cs="Arial"/>
                <w:color w:val="000000"/>
              </w:rPr>
            </w:pPr>
            <w:r w:rsidRPr="00A7421F">
              <w:rPr>
                <w:rFonts w:ascii="Arial" w:hAnsi="Arial" w:cs="Arial"/>
                <w:color w:val="000000"/>
              </w:rPr>
              <w:t>1,827.37+</w:t>
            </w:r>
          </w:p>
          <w:p w14:paraId="73F30859" w14:textId="7AF682D1" w:rsidR="007A0E92" w:rsidRPr="00A7421F" w:rsidRDefault="007A0E92" w:rsidP="00094352">
            <w:pPr>
              <w:jc w:val="center"/>
              <w:rPr>
                <w:rFonts w:ascii="Arial" w:hAnsi="Arial" w:cs="Arial"/>
                <w:color w:val="000000"/>
              </w:rPr>
            </w:pPr>
            <w:r w:rsidRPr="00A7421F">
              <w:rPr>
                <w:rFonts w:ascii="Arial" w:hAnsi="Arial" w:cs="Arial"/>
                <w:color w:val="000000"/>
              </w:rPr>
              <w:t>1,196</w:t>
            </w:r>
          </w:p>
        </w:tc>
        <w:tc>
          <w:tcPr>
            <w:tcW w:w="548" w:type="pct"/>
            <w:tcBorders>
              <w:top w:val="nil"/>
              <w:left w:val="nil"/>
              <w:bottom w:val="single" w:sz="4" w:space="0" w:color="auto"/>
              <w:right w:val="single" w:sz="4" w:space="0" w:color="auto"/>
            </w:tcBorders>
            <w:shd w:val="clear" w:color="auto" w:fill="auto"/>
            <w:noWrap/>
            <w:hideMark/>
          </w:tcPr>
          <w:p w14:paraId="4D9425F5" w14:textId="67C010A8" w:rsidR="007A0E92" w:rsidRPr="00A7421F" w:rsidRDefault="007A0E92" w:rsidP="00094352">
            <w:pPr>
              <w:jc w:val="center"/>
              <w:rPr>
                <w:rFonts w:ascii="Arial" w:hAnsi="Arial" w:cs="Arial"/>
                <w:color w:val="000000"/>
              </w:rPr>
            </w:pPr>
            <w:r w:rsidRPr="00A7421F">
              <w:rPr>
                <w:rFonts w:ascii="Arial" w:hAnsi="Arial" w:cs="Arial"/>
                <w:color w:val="000000"/>
              </w:rPr>
              <w:t>3,023.37</w:t>
            </w:r>
          </w:p>
        </w:tc>
        <w:tc>
          <w:tcPr>
            <w:tcW w:w="548" w:type="pct"/>
            <w:tcBorders>
              <w:top w:val="nil"/>
              <w:left w:val="nil"/>
              <w:bottom w:val="single" w:sz="4" w:space="0" w:color="auto"/>
              <w:right w:val="single" w:sz="4" w:space="0" w:color="auto"/>
            </w:tcBorders>
            <w:shd w:val="clear" w:color="auto" w:fill="auto"/>
            <w:noWrap/>
            <w:hideMark/>
          </w:tcPr>
          <w:p w14:paraId="478109EF" w14:textId="5061E4F5" w:rsidR="007A0E92" w:rsidRPr="00A7421F" w:rsidRDefault="007A0E92" w:rsidP="00094352">
            <w:pPr>
              <w:jc w:val="center"/>
              <w:rPr>
                <w:rFonts w:ascii="Arial" w:hAnsi="Arial" w:cs="Arial"/>
                <w:color w:val="000000"/>
              </w:rPr>
            </w:pPr>
            <w:r w:rsidRPr="00A7421F">
              <w:rPr>
                <w:rFonts w:ascii="Arial" w:hAnsi="Arial" w:cs="Arial"/>
                <w:color w:val="000000"/>
              </w:rPr>
              <w:t>1,613.23</w:t>
            </w:r>
          </w:p>
        </w:tc>
        <w:tc>
          <w:tcPr>
            <w:tcW w:w="609" w:type="pct"/>
            <w:tcBorders>
              <w:top w:val="nil"/>
              <w:left w:val="nil"/>
              <w:bottom w:val="single" w:sz="4" w:space="0" w:color="auto"/>
              <w:right w:val="single" w:sz="4" w:space="0" w:color="auto"/>
            </w:tcBorders>
            <w:shd w:val="clear" w:color="auto" w:fill="auto"/>
            <w:noWrap/>
            <w:hideMark/>
          </w:tcPr>
          <w:p w14:paraId="3C66FF2D" w14:textId="55684805" w:rsidR="007A0E92" w:rsidRPr="00A7421F" w:rsidRDefault="007A0E92" w:rsidP="00094352">
            <w:pPr>
              <w:jc w:val="center"/>
              <w:rPr>
                <w:rFonts w:ascii="Arial" w:hAnsi="Arial" w:cs="Arial"/>
                <w:color w:val="000000"/>
              </w:rPr>
            </w:pPr>
            <w:r w:rsidRPr="00A7421F">
              <w:rPr>
                <w:rFonts w:ascii="Arial" w:hAnsi="Arial" w:cs="Arial"/>
                <w:color w:val="000000"/>
              </w:rPr>
              <w:t>6,033.14</w:t>
            </w:r>
          </w:p>
        </w:tc>
        <w:tc>
          <w:tcPr>
            <w:tcW w:w="646" w:type="pct"/>
            <w:tcBorders>
              <w:top w:val="nil"/>
              <w:left w:val="nil"/>
              <w:bottom w:val="single" w:sz="4" w:space="0" w:color="auto"/>
              <w:right w:val="single" w:sz="4" w:space="0" w:color="auto"/>
            </w:tcBorders>
            <w:shd w:val="clear" w:color="auto" w:fill="auto"/>
            <w:noWrap/>
            <w:hideMark/>
          </w:tcPr>
          <w:p w14:paraId="565823A8" w14:textId="390B8DBD" w:rsidR="007A0E92" w:rsidRPr="00A7421F" w:rsidRDefault="007A0E92" w:rsidP="00094352">
            <w:pPr>
              <w:jc w:val="center"/>
              <w:rPr>
                <w:rFonts w:ascii="Arial" w:hAnsi="Arial" w:cs="Arial"/>
                <w:color w:val="000000"/>
              </w:rPr>
            </w:pPr>
            <w:r w:rsidRPr="00A7421F">
              <w:rPr>
                <w:rFonts w:ascii="Arial" w:hAnsi="Arial" w:cs="Arial"/>
                <w:color w:val="000000"/>
              </w:rPr>
              <w:t>1,831.58</w:t>
            </w:r>
          </w:p>
        </w:tc>
        <w:tc>
          <w:tcPr>
            <w:tcW w:w="548" w:type="pct"/>
            <w:tcBorders>
              <w:top w:val="nil"/>
              <w:left w:val="nil"/>
              <w:bottom w:val="single" w:sz="4" w:space="0" w:color="auto"/>
              <w:right w:val="single" w:sz="4" w:space="0" w:color="auto"/>
            </w:tcBorders>
            <w:shd w:val="clear" w:color="auto" w:fill="auto"/>
            <w:noWrap/>
            <w:hideMark/>
          </w:tcPr>
          <w:p w14:paraId="0E5CDAB9" w14:textId="164119C8" w:rsidR="007A0E92" w:rsidRPr="00A7421F" w:rsidRDefault="007A0E92" w:rsidP="00094352">
            <w:pPr>
              <w:jc w:val="center"/>
              <w:rPr>
                <w:rFonts w:ascii="Arial" w:hAnsi="Arial" w:cs="Arial"/>
                <w:color w:val="000000"/>
              </w:rPr>
            </w:pPr>
            <w:r w:rsidRPr="00A7421F">
              <w:rPr>
                <w:rFonts w:ascii="Arial" w:hAnsi="Arial" w:cs="Arial"/>
                <w:color w:val="000000"/>
              </w:rPr>
              <w:t>9,477.95</w:t>
            </w:r>
          </w:p>
        </w:tc>
        <w:tc>
          <w:tcPr>
            <w:tcW w:w="609" w:type="pct"/>
            <w:tcBorders>
              <w:top w:val="nil"/>
              <w:left w:val="nil"/>
              <w:bottom w:val="single" w:sz="4" w:space="0" w:color="auto"/>
              <w:right w:val="single" w:sz="4" w:space="0" w:color="auto"/>
            </w:tcBorders>
            <w:shd w:val="clear" w:color="auto" w:fill="auto"/>
            <w:noWrap/>
            <w:hideMark/>
          </w:tcPr>
          <w:p w14:paraId="1B3F93E5" w14:textId="02CDD76F" w:rsidR="007A0E92" w:rsidRPr="00A7421F" w:rsidRDefault="007A0E92" w:rsidP="00094352">
            <w:pPr>
              <w:jc w:val="center"/>
              <w:rPr>
                <w:rFonts w:ascii="Arial" w:hAnsi="Arial" w:cs="Arial"/>
                <w:color w:val="000000"/>
                <w:highlight w:val="yellow"/>
              </w:rPr>
            </w:pPr>
            <w:r w:rsidRPr="00A7421F">
              <w:rPr>
                <w:rFonts w:ascii="Arial" w:hAnsi="Arial" w:cs="Arial"/>
                <w:color w:val="000000"/>
                <w:highlight w:val="yellow"/>
              </w:rPr>
              <w:t>12,501.32</w:t>
            </w:r>
          </w:p>
        </w:tc>
      </w:tr>
      <w:tr w:rsidR="00094352" w:rsidRPr="00A7421F" w14:paraId="7785D9CE" w14:textId="77777777" w:rsidTr="00A339F3">
        <w:trPr>
          <w:trHeight w:val="260"/>
        </w:trPr>
        <w:tc>
          <w:tcPr>
            <w:tcW w:w="665" w:type="pct"/>
            <w:tcBorders>
              <w:top w:val="nil"/>
              <w:left w:val="single" w:sz="4" w:space="0" w:color="auto"/>
              <w:bottom w:val="single" w:sz="4" w:space="0" w:color="auto"/>
              <w:right w:val="single" w:sz="4" w:space="0" w:color="auto"/>
            </w:tcBorders>
            <w:shd w:val="clear" w:color="auto" w:fill="auto"/>
            <w:noWrap/>
            <w:hideMark/>
          </w:tcPr>
          <w:p w14:paraId="7AE4C704" w14:textId="77777777" w:rsidR="007A0E92" w:rsidRPr="00A7421F" w:rsidRDefault="007A0E92" w:rsidP="00094352">
            <w:pPr>
              <w:jc w:val="center"/>
              <w:rPr>
                <w:rFonts w:ascii="Arial" w:hAnsi="Arial" w:cs="Arial"/>
                <w:color w:val="000000"/>
              </w:rPr>
            </w:pPr>
            <w:r w:rsidRPr="00A7421F">
              <w:rPr>
                <w:rFonts w:ascii="Arial" w:hAnsi="Arial" w:cs="Arial"/>
                <w:color w:val="000000"/>
              </w:rPr>
              <w:t>1-Bedroom</w:t>
            </w:r>
          </w:p>
        </w:tc>
        <w:tc>
          <w:tcPr>
            <w:tcW w:w="824" w:type="pct"/>
            <w:tcBorders>
              <w:top w:val="nil"/>
              <w:left w:val="nil"/>
              <w:bottom w:val="single" w:sz="4" w:space="0" w:color="auto"/>
              <w:right w:val="single" w:sz="4" w:space="0" w:color="auto"/>
            </w:tcBorders>
            <w:shd w:val="clear" w:color="auto" w:fill="auto"/>
            <w:noWrap/>
            <w:hideMark/>
          </w:tcPr>
          <w:p w14:paraId="021B6193" w14:textId="77777777" w:rsidR="00094352" w:rsidRPr="00A7421F" w:rsidRDefault="007A0E92" w:rsidP="00094352">
            <w:pPr>
              <w:jc w:val="center"/>
              <w:rPr>
                <w:rFonts w:ascii="Arial" w:hAnsi="Arial" w:cs="Arial"/>
                <w:color w:val="000000"/>
              </w:rPr>
            </w:pPr>
            <w:r w:rsidRPr="00A7421F">
              <w:rPr>
                <w:rFonts w:ascii="Arial" w:hAnsi="Arial" w:cs="Arial"/>
                <w:color w:val="000000"/>
              </w:rPr>
              <w:t>2,284.21+</w:t>
            </w:r>
          </w:p>
          <w:p w14:paraId="35B3EFE5" w14:textId="15734499" w:rsidR="007A0E92" w:rsidRPr="00A7421F" w:rsidRDefault="007A0E92" w:rsidP="00094352">
            <w:pPr>
              <w:jc w:val="center"/>
              <w:rPr>
                <w:rFonts w:ascii="Arial" w:hAnsi="Arial" w:cs="Arial"/>
                <w:color w:val="000000"/>
              </w:rPr>
            </w:pPr>
            <w:r w:rsidRPr="00A7421F">
              <w:rPr>
                <w:rFonts w:ascii="Arial" w:hAnsi="Arial" w:cs="Arial"/>
                <w:color w:val="000000"/>
              </w:rPr>
              <w:t>1,495</w:t>
            </w:r>
          </w:p>
        </w:tc>
        <w:tc>
          <w:tcPr>
            <w:tcW w:w="548" w:type="pct"/>
            <w:tcBorders>
              <w:top w:val="nil"/>
              <w:left w:val="nil"/>
              <w:bottom w:val="single" w:sz="4" w:space="0" w:color="auto"/>
              <w:right w:val="single" w:sz="4" w:space="0" w:color="auto"/>
            </w:tcBorders>
            <w:shd w:val="clear" w:color="auto" w:fill="auto"/>
            <w:noWrap/>
            <w:hideMark/>
          </w:tcPr>
          <w:p w14:paraId="5306FF61" w14:textId="666ADBE2" w:rsidR="007A0E92" w:rsidRPr="00A7421F" w:rsidRDefault="007A0E92" w:rsidP="00094352">
            <w:pPr>
              <w:jc w:val="center"/>
              <w:rPr>
                <w:rFonts w:ascii="Arial" w:hAnsi="Arial" w:cs="Arial"/>
                <w:color w:val="000000"/>
              </w:rPr>
            </w:pPr>
            <w:r w:rsidRPr="00A7421F">
              <w:rPr>
                <w:rFonts w:ascii="Arial" w:hAnsi="Arial" w:cs="Arial"/>
                <w:color w:val="000000"/>
              </w:rPr>
              <w:t>3,779.21</w:t>
            </w:r>
          </w:p>
        </w:tc>
        <w:tc>
          <w:tcPr>
            <w:tcW w:w="548" w:type="pct"/>
            <w:tcBorders>
              <w:top w:val="nil"/>
              <w:left w:val="nil"/>
              <w:bottom w:val="single" w:sz="4" w:space="0" w:color="auto"/>
              <w:right w:val="single" w:sz="4" w:space="0" w:color="auto"/>
            </w:tcBorders>
            <w:shd w:val="clear" w:color="auto" w:fill="auto"/>
            <w:noWrap/>
            <w:hideMark/>
          </w:tcPr>
          <w:p w14:paraId="4E800840" w14:textId="1F805F5A" w:rsidR="007A0E92" w:rsidRPr="00A7421F" w:rsidRDefault="007A0E92" w:rsidP="00094352">
            <w:pPr>
              <w:jc w:val="center"/>
              <w:rPr>
                <w:rFonts w:ascii="Arial" w:hAnsi="Arial" w:cs="Arial"/>
                <w:color w:val="000000"/>
              </w:rPr>
            </w:pPr>
            <w:r w:rsidRPr="00A7421F">
              <w:rPr>
                <w:rFonts w:ascii="Arial" w:hAnsi="Arial" w:cs="Arial"/>
                <w:color w:val="000000"/>
              </w:rPr>
              <w:t>1,613.23</w:t>
            </w:r>
          </w:p>
        </w:tc>
        <w:tc>
          <w:tcPr>
            <w:tcW w:w="609" w:type="pct"/>
            <w:tcBorders>
              <w:top w:val="nil"/>
              <w:left w:val="nil"/>
              <w:bottom w:val="single" w:sz="4" w:space="0" w:color="auto"/>
              <w:right w:val="single" w:sz="4" w:space="0" w:color="auto"/>
            </w:tcBorders>
            <w:shd w:val="clear" w:color="auto" w:fill="auto"/>
            <w:noWrap/>
            <w:hideMark/>
          </w:tcPr>
          <w:p w14:paraId="20C95B30" w14:textId="3AA44526" w:rsidR="007A0E92" w:rsidRPr="00A7421F" w:rsidRDefault="007A0E92" w:rsidP="00094352">
            <w:pPr>
              <w:jc w:val="center"/>
              <w:rPr>
                <w:rFonts w:ascii="Arial" w:hAnsi="Arial" w:cs="Arial"/>
                <w:color w:val="000000"/>
              </w:rPr>
            </w:pPr>
            <w:r w:rsidRPr="00A7421F">
              <w:rPr>
                <w:rFonts w:ascii="Arial" w:hAnsi="Arial" w:cs="Arial"/>
                <w:color w:val="000000"/>
              </w:rPr>
              <w:t>6,033.14</w:t>
            </w:r>
          </w:p>
        </w:tc>
        <w:tc>
          <w:tcPr>
            <w:tcW w:w="646" w:type="pct"/>
            <w:tcBorders>
              <w:top w:val="nil"/>
              <w:left w:val="nil"/>
              <w:bottom w:val="single" w:sz="4" w:space="0" w:color="auto"/>
              <w:right w:val="single" w:sz="4" w:space="0" w:color="auto"/>
            </w:tcBorders>
            <w:shd w:val="clear" w:color="auto" w:fill="auto"/>
            <w:noWrap/>
            <w:hideMark/>
          </w:tcPr>
          <w:p w14:paraId="67BC1567" w14:textId="7B24FD81" w:rsidR="007A0E92" w:rsidRPr="00A7421F" w:rsidRDefault="007A0E92" w:rsidP="00094352">
            <w:pPr>
              <w:jc w:val="center"/>
              <w:rPr>
                <w:rFonts w:ascii="Arial" w:hAnsi="Arial" w:cs="Arial"/>
                <w:color w:val="000000"/>
              </w:rPr>
            </w:pPr>
            <w:r w:rsidRPr="00A7421F">
              <w:rPr>
                <w:rFonts w:ascii="Arial" w:hAnsi="Arial" w:cs="Arial"/>
                <w:color w:val="000000"/>
              </w:rPr>
              <w:t>1,831.58</w:t>
            </w:r>
          </w:p>
        </w:tc>
        <w:tc>
          <w:tcPr>
            <w:tcW w:w="548" w:type="pct"/>
            <w:tcBorders>
              <w:top w:val="nil"/>
              <w:left w:val="nil"/>
              <w:bottom w:val="single" w:sz="4" w:space="0" w:color="auto"/>
              <w:right w:val="single" w:sz="4" w:space="0" w:color="auto"/>
            </w:tcBorders>
            <w:shd w:val="clear" w:color="auto" w:fill="auto"/>
            <w:noWrap/>
            <w:hideMark/>
          </w:tcPr>
          <w:p w14:paraId="358E0FDF" w14:textId="0129676B" w:rsidR="007A0E92" w:rsidRPr="00A7421F" w:rsidRDefault="007A0E92" w:rsidP="00094352">
            <w:pPr>
              <w:jc w:val="center"/>
              <w:rPr>
                <w:rFonts w:ascii="Arial" w:hAnsi="Arial" w:cs="Arial"/>
                <w:color w:val="000000"/>
              </w:rPr>
            </w:pPr>
            <w:r w:rsidRPr="00A7421F">
              <w:rPr>
                <w:rFonts w:ascii="Arial" w:hAnsi="Arial" w:cs="Arial"/>
                <w:color w:val="000000"/>
              </w:rPr>
              <w:t>9,477.95</w:t>
            </w:r>
          </w:p>
        </w:tc>
        <w:tc>
          <w:tcPr>
            <w:tcW w:w="609" w:type="pct"/>
            <w:tcBorders>
              <w:top w:val="nil"/>
              <w:left w:val="nil"/>
              <w:bottom w:val="single" w:sz="4" w:space="0" w:color="auto"/>
              <w:right w:val="single" w:sz="4" w:space="0" w:color="auto"/>
            </w:tcBorders>
            <w:shd w:val="clear" w:color="auto" w:fill="auto"/>
            <w:noWrap/>
            <w:hideMark/>
          </w:tcPr>
          <w:p w14:paraId="2603B6BB" w14:textId="094A922D" w:rsidR="007A0E92" w:rsidRPr="00A7421F" w:rsidRDefault="007A0E92" w:rsidP="00094352">
            <w:pPr>
              <w:jc w:val="center"/>
              <w:rPr>
                <w:rFonts w:ascii="Arial" w:hAnsi="Arial" w:cs="Arial"/>
                <w:color w:val="000000"/>
                <w:highlight w:val="yellow"/>
              </w:rPr>
            </w:pPr>
            <w:r w:rsidRPr="00A7421F">
              <w:rPr>
                <w:rFonts w:ascii="Arial" w:hAnsi="Arial" w:cs="Arial"/>
                <w:color w:val="000000"/>
                <w:highlight w:val="yellow"/>
              </w:rPr>
              <w:t>13,257.16</w:t>
            </w:r>
          </w:p>
        </w:tc>
      </w:tr>
      <w:tr w:rsidR="00094352" w:rsidRPr="00A7421F" w14:paraId="33812E0C" w14:textId="77777777" w:rsidTr="00A339F3">
        <w:trPr>
          <w:trHeight w:val="260"/>
        </w:trPr>
        <w:tc>
          <w:tcPr>
            <w:tcW w:w="665" w:type="pct"/>
            <w:tcBorders>
              <w:top w:val="nil"/>
              <w:left w:val="single" w:sz="4" w:space="0" w:color="auto"/>
              <w:bottom w:val="single" w:sz="4" w:space="0" w:color="auto"/>
              <w:right w:val="single" w:sz="4" w:space="0" w:color="auto"/>
            </w:tcBorders>
            <w:shd w:val="clear" w:color="auto" w:fill="auto"/>
            <w:noWrap/>
            <w:hideMark/>
          </w:tcPr>
          <w:p w14:paraId="6501A4AD" w14:textId="77777777" w:rsidR="007A0E92" w:rsidRPr="00A7421F" w:rsidRDefault="007A0E92" w:rsidP="00094352">
            <w:pPr>
              <w:jc w:val="center"/>
              <w:rPr>
                <w:rFonts w:ascii="Arial" w:hAnsi="Arial" w:cs="Arial"/>
                <w:color w:val="000000"/>
              </w:rPr>
            </w:pPr>
            <w:r w:rsidRPr="00A7421F">
              <w:rPr>
                <w:rFonts w:ascii="Arial" w:hAnsi="Arial" w:cs="Arial"/>
                <w:color w:val="000000"/>
              </w:rPr>
              <w:t>2-Bedroom</w:t>
            </w:r>
          </w:p>
        </w:tc>
        <w:tc>
          <w:tcPr>
            <w:tcW w:w="824" w:type="pct"/>
            <w:tcBorders>
              <w:top w:val="nil"/>
              <w:left w:val="nil"/>
              <w:bottom w:val="single" w:sz="4" w:space="0" w:color="auto"/>
              <w:right w:val="single" w:sz="4" w:space="0" w:color="auto"/>
            </w:tcBorders>
            <w:shd w:val="clear" w:color="auto" w:fill="auto"/>
            <w:noWrap/>
            <w:hideMark/>
          </w:tcPr>
          <w:p w14:paraId="5C367C65" w14:textId="77777777" w:rsidR="00094352" w:rsidRPr="00A7421F" w:rsidRDefault="007A0E92" w:rsidP="00094352">
            <w:pPr>
              <w:jc w:val="center"/>
              <w:rPr>
                <w:rFonts w:ascii="Arial" w:hAnsi="Arial" w:cs="Arial"/>
                <w:color w:val="000000"/>
              </w:rPr>
            </w:pPr>
            <w:r w:rsidRPr="00A7421F">
              <w:rPr>
                <w:rFonts w:ascii="Arial" w:hAnsi="Arial" w:cs="Arial"/>
                <w:color w:val="000000"/>
              </w:rPr>
              <w:t>2,741.05+</w:t>
            </w:r>
          </w:p>
          <w:p w14:paraId="0B176FF8" w14:textId="6F7AFC85" w:rsidR="007A0E92" w:rsidRPr="00A7421F" w:rsidRDefault="007A0E92" w:rsidP="00094352">
            <w:pPr>
              <w:jc w:val="center"/>
              <w:rPr>
                <w:rFonts w:ascii="Arial" w:hAnsi="Arial" w:cs="Arial"/>
                <w:color w:val="000000"/>
              </w:rPr>
            </w:pPr>
            <w:r w:rsidRPr="00A7421F">
              <w:rPr>
                <w:rFonts w:ascii="Arial" w:hAnsi="Arial" w:cs="Arial"/>
                <w:color w:val="000000"/>
              </w:rPr>
              <w:t>1,794</w:t>
            </w:r>
          </w:p>
        </w:tc>
        <w:tc>
          <w:tcPr>
            <w:tcW w:w="548" w:type="pct"/>
            <w:tcBorders>
              <w:top w:val="nil"/>
              <w:left w:val="nil"/>
              <w:bottom w:val="single" w:sz="4" w:space="0" w:color="auto"/>
              <w:right w:val="single" w:sz="4" w:space="0" w:color="auto"/>
            </w:tcBorders>
            <w:shd w:val="clear" w:color="auto" w:fill="auto"/>
            <w:noWrap/>
            <w:hideMark/>
          </w:tcPr>
          <w:p w14:paraId="1D2F3EE2" w14:textId="1C5D439F" w:rsidR="007A0E92" w:rsidRPr="00A7421F" w:rsidRDefault="007A0E92" w:rsidP="00094352">
            <w:pPr>
              <w:jc w:val="center"/>
              <w:rPr>
                <w:rFonts w:ascii="Arial" w:hAnsi="Arial" w:cs="Arial"/>
                <w:color w:val="000000"/>
              </w:rPr>
            </w:pPr>
            <w:r w:rsidRPr="00A7421F">
              <w:rPr>
                <w:rFonts w:ascii="Arial" w:hAnsi="Arial" w:cs="Arial"/>
                <w:color w:val="000000"/>
              </w:rPr>
              <w:t>4,535.05</w:t>
            </w:r>
          </w:p>
        </w:tc>
        <w:tc>
          <w:tcPr>
            <w:tcW w:w="548" w:type="pct"/>
            <w:tcBorders>
              <w:top w:val="nil"/>
              <w:left w:val="nil"/>
              <w:bottom w:val="single" w:sz="4" w:space="0" w:color="auto"/>
              <w:right w:val="single" w:sz="4" w:space="0" w:color="auto"/>
            </w:tcBorders>
            <w:shd w:val="clear" w:color="auto" w:fill="auto"/>
            <w:noWrap/>
            <w:hideMark/>
          </w:tcPr>
          <w:p w14:paraId="388C2A03" w14:textId="047DD913" w:rsidR="007A0E92" w:rsidRPr="00A7421F" w:rsidRDefault="007A0E92" w:rsidP="00094352">
            <w:pPr>
              <w:jc w:val="center"/>
              <w:rPr>
                <w:rFonts w:ascii="Arial" w:hAnsi="Arial" w:cs="Arial"/>
                <w:color w:val="000000"/>
              </w:rPr>
            </w:pPr>
            <w:r w:rsidRPr="00A7421F">
              <w:rPr>
                <w:rFonts w:ascii="Arial" w:hAnsi="Arial" w:cs="Arial"/>
                <w:color w:val="000000"/>
              </w:rPr>
              <w:t>1,613.23</w:t>
            </w:r>
          </w:p>
        </w:tc>
        <w:tc>
          <w:tcPr>
            <w:tcW w:w="609" w:type="pct"/>
            <w:tcBorders>
              <w:top w:val="nil"/>
              <w:left w:val="nil"/>
              <w:bottom w:val="single" w:sz="4" w:space="0" w:color="auto"/>
              <w:right w:val="single" w:sz="4" w:space="0" w:color="auto"/>
            </w:tcBorders>
            <w:shd w:val="clear" w:color="auto" w:fill="auto"/>
            <w:noWrap/>
            <w:hideMark/>
          </w:tcPr>
          <w:p w14:paraId="74347A9F" w14:textId="176DA251" w:rsidR="007A0E92" w:rsidRPr="00A7421F" w:rsidRDefault="007A0E92" w:rsidP="00094352">
            <w:pPr>
              <w:jc w:val="center"/>
              <w:rPr>
                <w:rFonts w:ascii="Arial" w:hAnsi="Arial" w:cs="Arial"/>
                <w:color w:val="000000"/>
              </w:rPr>
            </w:pPr>
            <w:r w:rsidRPr="00A7421F">
              <w:rPr>
                <w:rFonts w:ascii="Arial" w:hAnsi="Arial" w:cs="Arial"/>
                <w:color w:val="000000"/>
              </w:rPr>
              <w:t>6,033.14</w:t>
            </w:r>
          </w:p>
        </w:tc>
        <w:tc>
          <w:tcPr>
            <w:tcW w:w="646" w:type="pct"/>
            <w:tcBorders>
              <w:top w:val="nil"/>
              <w:left w:val="nil"/>
              <w:bottom w:val="single" w:sz="4" w:space="0" w:color="auto"/>
              <w:right w:val="single" w:sz="4" w:space="0" w:color="auto"/>
            </w:tcBorders>
            <w:shd w:val="clear" w:color="auto" w:fill="auto"/>
            <w:noWrap/>
            <w:hideMark/>
          </w:tcPr>
          <w:p w14:paraId="1C51152F" w14:textId="56F21C3A" w:rsidR="007A0E92" w:rsidRPr="00A7421F" w:rsidRDefault="007A0E92" w:rsidP="00094352">
            <w:pPr>
              <w:jc w:val="center"/>
              <w:rPr>
                <w:rFonts w:ascii="Arial" w:hAnsi="Arial" w:cs="Arial"/>
                <w:color w:val="000000"/>
              </w:rPr>
            </w:pPr>
            <w:r w:rsidRPr="00A7421F">
              <w:rPr>
                <w:rFonts w:ascii="Arial" w:hAnsi="Arial" w:cs="Arial"/>
                <w:color w:val="000000"/>
              </w:rPr>
              <w:t>1,831.58</w:t>
            </w:r>
          </w:p>
        </w:tc>
        <w:tc>
          <w:tcPr>
            <w:tcW w:w="548" w:type="pct"/>
            <w:tcBorders>
              <w:top w:val="nil"/>
              <w:left w:val="nil"/>
              <w:bottom w:val="single" w:sz="4" w:space="0" w:color="auto"/>
              <w:right w:val="single" w:sz="4" w:space="0" w:color="auto"/>
            </w:tcBorders>
            <w:shd w:val="clear" w:color="auto" w:fill="auto"/>
            <w:noWrap/>
            <w:hideMark/>
          </w:tcPr>
          <w:p w14:paraId="6DA66372" w14:textId="0C624D63" w:rsidR="007A0E92" w:rsidRPr="00A7421F" w:rsidRDefault="007A0E92" w:rsidP="00094352">
            <w:pPr>
              <w:jc w:val="center"/>
              <w:rPr>
                <w:rFonts w:ascii="Arial" w:hAnsi="Arial" w:cs="Arial"/>
                <w:color w:val="000000"/>
              </w:rPr>
            </w:pPr>
            <w:r w:rsidRPr="00A7421F">
              <w:rPr>
                <w:rFonts w:ascii="Arial" w:hAnsi="Arial" w:cs="Arial"/>
                <w:color w:val="000000"/>
              </w:rPr>
              <w:t>9,477.95</w:t>
            </w:r>
          </w:p>
        </w:tc>
        <w:tc>
          <w:tcPr>
            <w:tcW w:w="609" w:type="pct"/>
            <w:tcBorders>
              <w:top w:val="nil"/>
              <w:left w:val="nil"/>
              <w:bottom w:val="single" w:sz="4" w:space="0" w:color="auto"/>
              <w:right w:val="single" w:sz="4" w:space="0" w:color="auto"/>
            </w:tcBorders>
            <w:shd w:val="clear" w:color="auto" w:fill="auto"/>
            <w:noWrap/>
            <w:hideMark/>
          </w:tcPr>
          <w:p w14:paraId="2341EF2C" w14:textId="4AE62A6D" w:rsidR="007A0E92" w:rsidRPr="00A7421F" w:rsidRDefault="007A0E92" w:rsidP="00094352">
            <w:pPr>
              <w:jc w:val="center"/>
              <w:rPr>
                <w:rFonts w:ascii="Arial" w:hAnsi="Arial" w:cs="Arial"/>
                <w:color w:val="000000"/>
                <w:highlight w:val="yellow"/>
              </w:rPr>
            </w:pPr>
            <w:r w:rsidRPr="00A7421F">
              <w:rPr>
                <w:rFonts w:ascii="Arial" w:hAnsi="Arial" w:cs="Arial"/>
                <w:color w:val="000000"/>
                <w:highlight w:val="yellow"/>
              </w:rPr>
              <w:t>14,013.00</w:t>
            </w:r>
          </w:p>
        </w:tc>
      </w:tr>
    </w:tbl>
    <w:p w14:paraId="1C3B4B5D" w14:textId="7C51B256" w:rsidR="00934133" w:rsidRPr="00A7421F" w:rsidRDefault="00934133" w:rsidP="00934133">
      <w:pPr>
        <w:pStyle w:val="Heading1"/>
        <w:spacing w:beforeLines="120" w:before="288" w:afterLines="120" w:after="288"/>
        <w:rPr>
          <w:rFonts w:ascii="Arial" w:hAnsi="Arial" w:cs="Arial"/>
          <w:sz w:val="24"/>
          <w:szCs w:val="24"/>
        </w:rPr>
      </w:pPr>
      <w:r w:rsidRPr="00A7421F">
        <w:rPr>
          <w:rFonts w:ascii="Arial" w:hAnsi="Arial" w:cs="Arial"/>
          <w:sz w:val="24"/>
          <w:szCs w:val="24"/>
        </w:rPr>
        <w:t>Medium medical needs</w:t>
      </w:r>
    </w:p>
    <w:tbl>
      <w:tblPr>
        <w:tblW w:w="5000" w:type="pct"/>
        <w:tblLook w:val="04A0" w:firstRow="1" w:lastRow="0" w:firstColumn="1" w:lastColumn="0" w:noHBand="0" w:noVBand="1"/>
      </w:tblPr>
      <w:tblGrid>
        <w:gridCol w:w="1184"/>
        <w:gridCol w:w="1467"/>
        <w:gridCol w:w="978"/>
        <w:gridCol w:w="978"/>
        <w:gridCol w:w="1086"/>
        <w:gridCol w:w="1151"/>
        <w:gridCol w:w="1086"/>
        <w:gridCol w:w="1086"/>
      </w:tblGrid>
      <w:tr w:rsidR="0086517B" w:rsidRPr="00A7421F" w14:paraId="48DFABAF" w14:textId="77777777" w:rsidTr="00C01302">
        <w:trPr>
          <w:trHeight w:val="593"/>
        </w:trPr>
        <w:tc>
          <w:tcPr>
            <w:tcW w:w="561" w:type="pct"/>
            <w:tcBorders>
              <w:top w:val="single" w:sz="4" w:space="0" w:color="auto"/>
              <w:left w:val="single" w:sz="4" w:space="0" w:color="auto"/>
              <w:bottom w:val="single" w:sz="4" w:space="0" w:color="auto"/>
              <w:right w:val="single" w:sz="4" w:space="0" w:color="auto"/>
            </w:tcBorders>
            <w:shd w:val="clear" w:color="auto" w:fill="auto"/>
            <w:noWrap/>
            <w:hideMark/>
          </w:tcPr>
          <w:p w14:paraId="10B387F2" w14:textId="21D0D53D" w:rsidR="00810F92" w:rsidRPr="00A7421F" w:rsidRDefault="00810F92" w:rsidP="00C01302">
            <w:pPr>
              <w:jc w:val="center"/>
              <w:rPr>
                <w:rFonts w:ascii="Arial" w:hAnsi="Arial" w:cs="Arial"/>
                <w:color w:val="000000"/>
              </w:rPr>
            </w:pPr>
          </w:p>
        </w:tc>
        <w:tc>
          <w:tcPr>
            <w:tcW w:w="1435" w:type="pct"/>
            <w:gridSpan w:val="2"/>
            <w:tcBorders>
              <w:top w:val="single" w:sz="4" w:space="0" w:color="auto"/>
              <w:left w:val="nil"/>
              <w:bottom w:val="single" w:sz="4" w:space="0" w:color="auto"/>
              <w:right w:val="single" w:sz="4" w:space="0" w:color="auto"/>
            </w:tcBorders>
            <w:shd w:val="clear" w:color="auto" w:fill="auto"/>
            <w:hideMark/>
          </w:tcPr>
          <w:p w14:paraId="52731B91" w14:textId="63913FAD" w:rsidR="00810F92" w:rsidRPr="00A7421F" w:rsidRDefault="00810F92" w:rsidP="00C01302">
            <w:pPr>
              <w:jc w:val="center"/>
              <w:rPr>
                <w:rFonts w:ascii="Arial" w:hAnsi="Arial" w:cs="Arial"/>
                <w:b/>
                <w:bCs/>
                <w:color w:val="000000"/>
              </w:rPr>
            </w:pPr>
            <w:r w:rsidRPr="00A7421F">
              <w:rPr>
                <w:rFonts w:ascii="Arial" w:hAnsi="Arial" w:cs="Arial"/>
                <w:b/>
                <w:bCs/>
                <w:color w:val="000000"/>
              </w:rPr>
              <w:t xml:space="preserve">Costs allocated to suites (Step 2- </w:t>
            </w:r>
            <w:proofErr w:type="spellStart"/>
            <w:r w:rsidRPr="00A7421F">
              <w:rPr>
                <w:rFonts w:ascii="Arial" w:hAnsi="Arial" w:cs="Arial"/>
                <w:b/>
                <w:bCs/>
                <w:color w:val="000000"/>
              </w:rPr>
              <w:t>i</w:t>
            </w:r>
            <w:proofErr w:type="spellEnd"/>
            <w:r w:rsidRPr="00A7421F">
              <w:rPr>
                <w:rFonts w:ascii="Arial" w:hAnsi="Arial" w:cs="Arial"/>
                <w:b/>
                <w:bCs/>
                <w:color w:val="000000"/>
              </w:rPr>
              <w:t>)</w:t>
            </w:r>
          </w:p>
        </w:tc>
        <w:tc>
          <w:tcPr>
            <w:tcW w:w="2398" w:type="pct"/>
            <w:gridSpan w:val="4"/>
            <w:tcBorders>
              <w:top w:val="single" w:sz="4" w:space="0" w:color="auto"/>
              <w:left w:val="nil"/>
              <w:bottom w:val="single" w:sz="4" w:space="0" w:color="auto"/>
              <w:right w:val="single" w:sz="4" w:space="0" w:color="auto"/>
            </w:tcBorders>
            <w:shd w:val="clear" w:color="auto" w:fill="auto"/>
            <w:noWrap/>
            <w:hideMark/>
          </w:tcPr>
          <w:p w14:paraId="24F55C8C" w14:textId="77777777" w:rsidR="00810F92" w:rsidRPr="00A7421F" w:rsidRDefault="00810F92" w:rsidP="00C01302">
            <w:pPr>
              <w:jc w:val="center"/>
              <w:rPr>
                <w:rFonts w:ascii="Arial" w:hAnsi="Arial" w:cs="Arial"/>
                <w:b/>
                <w:bCs/>
                <w:color w:val="000000"/>
              </w:rPr>
            </w:pPr>
            <w:r w:rsidRPr="00A7421F">
              <w:rPr>
                <w:rFonts w:ascii="Arial" w:hAnsi="Arial" w:cs="Arial"/>
                <w:b/>
                <w:bCs/>
                <w:color w:val="000000"/>
              </w:rPr>
              <w:t>Costs allocated per resident (Step 2-ii)</w:t>
            </w:r>
          </w:p>
        </w:tc>
        <w:tc>
          <w:tcPr>
            <w:tcW w:w="606" w:type="pct"/>
            <w:tcBorders>
              <w:top w:val="single" w:sz="4" w:space="0" w:color="auto"/>
              <w:left w:val="nil"/>
              <w:bottom w:val="single" w:sz="4" w:space="0" w:color="auto"/>
              <w:right w:val="single" w:sz="4" w:space="0" w:color="auto"/>
            </w:tcBorders>
            <w:shd w:val="clear" w:color="auto" w:fill="auto"/>
            <w:hideMark/>
          </w:tcPr>
          <w:p w14:paraId="73EC3CA6" w14:textId="77777777" w:rsidR="00810F92" w:rsidRPr="00A7421F" w:rsidRDefault="00810F92" w:rsidP="00C01302">
            <w:pPr>
              <w:jc w:val="center"/>
              <w:rPr>
                <w:rFonts w:ascii="Arial" w:hAnsi="Arial" w:cs="Arial"/>
                <w:b/>
                <w:bCs/>
                <w:color w:val="000000"/>
              </w:rPr>
            </w:pPr>
            <w:r w:rsidRPr="00A7421F">
              <w:rPr>
                <w:rFonts w:ascii="Arial" w:hAnsi="Arial" w:cs="Arial"/>
                <w:b/>
                <w:bCs/>
                <w:color w:val="000000"/>
              </w:rPr>
              <w:t>Total costs per resident per suite</w:t>
            </w:r>
          </w:p>
        </w:tc>
      </w:tr>
      <w:tr w:rsidR="00094352" w:rsidRPr="00A7421F" w14:paraId="4469D6CB" w14:textId="77777777" w:rsidTr="00C01302">
        <w:trPr>
          <w:trHeight w:val="871"/>
        </w:trPr>
        <w:tc>
          <w:tcPr>
            <w:tcW w:w="561" w:type="pct"/>
            <w:tcBorders>
              <w:top w:val="nil"/>
              <w:left w:val="single" w:sz="4" w:space="0" w:color="auto"/>
              <w:bottom w:val="single" w:sz="4" w:space="0" w:color="auto"/>
              <w:right w:val="single" w:sz="4" w:space="0" w:color="auto"/>
            </w:tcBorders>
            <w:shd w:val="clear" w:color="auto" w:fill="auto"/>
            <w:noWrap/>
            <w:hideMark/>
          </w:tcPr>
          <w:p w14:paraId="47CA2A52" w14:textId="5644CABB" w:rsidR="00810F92" w:rsidRPr="00A7421F" w:rsidRDefault="00810F92" w:rsidP="00C01302">
            <w:pPr>
              <w:jc w:val="center"/>
              <w:rPr>
                <w:rFonts w:ascii="Arial" w:hAnsi="Arial" w:cs="Arial"/>
                <w:color w:val="000000"/>
              </w:rPr>
            </w:pPr>
          </w:p>
        </w:tc>
        <w:tc>
          <w:tcPr>
            <w:tcW w:w="892" w:type="pct"/>
            <w:tcBorders>
              <w:top w:val="nil"/>
              <w:left w:val="nil"/>
              <w:bottom w:val="single" w:sz="4" w:space="0" w:color="auto"/>
              <w:right w:val="single" w:sz="4" w:space="0" w:color="auto"/>
            </w:tcBorders>
            <w:shd w:val="clear" w:color="auto" w:fill="auto"/>
            <w:hideMark/>
          </w:tcPr>
          <w:p w14:paraId="31C66C26" w14:textId="21C4C3E8" w:rsidR="00810F92" w:rsidRPr="00A7421F" w:rsidRDefault="00810F92" w:rsidP="00C01302">
            <w:pPr>
              <w:jc w:val="center"/>
              <w:rPr>
                <w:rFonts w:ascii="Arial" w:hAnsi="Arial" w:cs="Arial"/>
                <w:color w:val="000000"/>
              </w:rPr>
            </w:pPr>
            <w:r w:rsidRPr="00A7421F">
              <w:rPr>
                <w:rFonts w:ascii="Arial" w:hAnsi="Arial" w:cs="Arial"/>
                <w:color w:val="000000"/>
              </w:rPr>
              <w:t>(Facility- 50% &amp; Housekeeping costs)</w:t>
            </w:r>
          </w:p>
        </w:tc>
        <w:tc>
          <w:tcPr>
            <w:tcW w:w="543" w:type="pct"/>
            <w:tcBorders>
              <w:top w:val="nil"/>
              <w:left w:val="nil"/>
              <w:bottom w:val="single" w:sz="4" w:space="0" w:color="auto"/>
              <w:right w:val="single" w:sz="4" w:space="0" w:color="auto"/>
            </w:tcBorders>
            <w:shd w:val="clear" w:color="auto" w:fill="auto"/>
            <w:hideMark/>
          </w:tcPr>
          <w:p w14:paraId="242FB7E9" w14:textId="77777777" w:rsidR="00810F92" w:rsidRPr="00A7421F" w:rsidRDefault="00810F92" w:rsidP="00C01302">
            <w:pPr>
              <w:jc w:val="center"/>
              <w:rPr>
                <w:rFonts w:ascii="Arial" w:hAnsi="Arial" w:cs="Arial"/>
                <w:b/>
                <w:bCs/>
                <w:color w:val="000000"/>
              </w:rPr>
            </w:pPr>
            <w:r w:rsidRPr="00A7421F">
              <w:rPr>
                <w:rFonts w:ascii="Arial" w:hAnsi="Arial" w:cs="Arial"/>
                <w:b/>
                <w:bCs/>
                <w:color w:val="000000"/>
              </w:rPr>
              <w:t>Total cost per suite</w:t>
            </w:r>
          </w:p>
        </w:tc>
        <w:tc>
          <w:tcPr>
            <w:tcW w:w="543" w:type="pct"/>
            <w:tcBorders>
              <w:top w:val="nil"/>
              <w:left w:val="nil"/>
              <w:bottom w:val="single" w:sz="4" w:space="0" w:color="auto"/>
              <w:right w:val="single" w:sz="4" w:space="0" w:color="auto"/>
            </w:tcBorders>
            <w:shd w:val="clear" w:color="auto" w:fill="auto"/>
            <w:hideMark/>
          </w:tcPr>
          <w:p w14:paraId="55AF31C5" w14:textId="77777777" w:rsidR="00810F92" w:rsidRPr="00A7421F" w:rsidRDefault="00810F92" w:rsidP="00C01302">
            <w:pPr>
              <w:jc w:val="center"/>
              <w:rPr>
                <w:rFonts w:ascii="Arial" w:hAnsi="Arial" w:cs="Arial"/>
                <w:color w:val="000000"/>
              </w:rPr>
            </w:pPr>
            <w:r w:rsidRPr="00A7421F">
              <w:rPr>
                <w:rFonts w:ascii="Arial" w:hAnsi="Arial" w:cs="Arial"/>
                <w:color w:val="000000"/>
              </w:rPr>
              <w:t>Facility- 50% (Not based on square footage)</w:t>
            </w:r>
          </w:p>
        </w:tc>
        <w:tc>
          <w:tcPr>
            <w:tcW w:w="606" w:type="pct"/>
            <w:tcBorders>
              <w:top w:val="nil"/>
              <w:left w:val="nil"/>
              <w:bottom w:val="single" w:sz="4" w:space="0" w:color="auto"/>
              <w:right w:val="single" w:sz="4" w:space="0" w:color="auto"/>
            </w:tcBorders>
            <w:shd w:val="clear" w:color="auto" w:fill="auto"/>
            <w:hideMark/>
          </w:tcPr>
          <w:p w14:paraId="3D154163" w14:textId="3D4EB559" w:rsidR="00810F92" w:rsidRPr="00A7421F" w:rsidRDefault="00810F92" w:rsidP="00C01302">
            <w:pPr>
              <w:jc w:val="center"/>
              <w:rPr>
                <w:rFonts w:ascii="Arial" w:hAnsi="Arial" w:cs="Arial"/>
                <w:color w:val="000000"/>
              </w:rPr>
            </w:pPr>
            <w:r w:rsidRPr="00A7421F">
              <w:rPr>
                <w:rFonts w:ascii="Arial" w:hAnsi="Arial" w:cs="Arial"/>
                <w:color w:val="000000"/>
              </w:rPr>
              <w:t>Food services, laundry, and recreation</w:t>
            </w:r>
          </w:p>
        </w:tc>
        <w:tc>
          <w:tcPr>
            <w:tcW w:w="643" w:type="pct"/>
            <w:tcBorders>
              <w:top w:val="nil"/>
              <w:left w:val="nil"/>
              <w:bottom w:val="single" w:sz="4" w:space="0" w:color="auto"/>
              <w:right w:val="single" w:sz="4" w:space="0" w:color="auto"/>
            </w:tcBorders>
            <w:shd w:val="clear" w:color="auto" w:fill="auto"/>
            <w:hideMark/>
          </w:tcPr>
          <w:p w14:paraId="737A3F3D" w14:textId="77777777" w:rsidR="00810F92" w:rsidRPr="00A7421F" w:rsidRDefault="00810F92" w:rsidP="00C01302">
            <w:pPr>
              <w:jc w:val="center"/>
              <w:rPr>
                <w:rFonts w:ascii="Arial" w:hAnsi="Arial" w:cs="Arial"/>
                <w:color w:val="000000"/>
              </w:rPr>
            </w:pPr>
            <w:r w:rsidRPr="00A7421F">
              <w:rPr>
                <w:rFonts w:ascii="Arial" w:hAnsi="Arial" w:cs="Arial"/>
                <w:color w:val="000000"/>
              </w:rPr>
              <w:t>Supportive services</w:t>
            </w:r>
          </w:p>
        </w:tc>
        <w:tc>
          <w:tcPr>
            <w:tcW w:w="606" w:type="pct"/>
            <w:tcBorders>
              <w:top w:val="nil"/>
              <w:left w:val="nil"/>
              <w:bottom w:val="single" w:sz="4" w:space="0" w:color="auto"/>
              <w:right w:val="single" w:sz="4" w:space="0" w:color="auto"/>
            </w:tcBorders>
            <w:shd w:val="clear" w:color="auto" w:fill="auto"/>
            <w:hideMark/>
          </w:tcPr>
          <w:p w14:paraId="33D903EB" w14:textId="77777777" w:rsidR="00810F92" w:rsidRPr="00A7421F" w:rsidRDefault="00810F92" w:rsidP="00C01302">
            <w:pPr>
              <w:jc w:val="center"/>
              <w:rPr>
                <w:rFonts w:ascii="Arial" w:hAnsi="Arial" w:cs="Arial"/>
                <w:b/>
                <w:bCs/>
                <w:color w:val="000000"/>
              </w:rPr>
            </w:pPr>
            <w:r w:rsidRPr="00A7421F">
              <w:rPr>
                <w:rFonts w:ascii="Arial" w:hAnsi="Arial" w:cs="Arial"/>
                <w:b/>
                <w:bCs/>
                <w:color w:val="000000"/>
              </w:rPr>
              <w:t>Total cost per resident</w:t>
            </w:r>
          </w:p>
        </w:tc>
        <w:tc>
          <w:tcPr>
            <w:tcW w:w="606" w:type="pct"/>
            <w:tcBorders>
              <w:top w:val="nil"/>
              <w:left w:val="nil"/>
              <w:bottom w:val="single" w:sz="4" w:space="0" w:color="auto"/>
              <w:right w:val="single" w:sz="4" w:space="0" w:color="auto"/>
            </w:tcBorders>
            <w:shd w:val="clear" w:color="auto" w:fill="auto"/>
            <w:hideMark/>
          </w:tcPr>
          <w:p w14:paraId="2778127C" w14:textId="77777777" w:rsidR="00810F92" w:rsidRPr="00A7421F" w:rsidRDefault="00810F92" w:rsidP="00C01302">
            <w:pPr>
              <w:jc w:val="center"/>
              <w:rPr>
                <w:rFonts w:ascii="Arial" w:hAnsi="Arial" w:cs="Arial"/>
                <w:color w:val="000000"/>
              </w:rPr>
            </w:pPr>
            <w:r w:rsidRPr="00A7421F">
              <w:rPr>
                <w:rFonts w:ascii="Arial" w:hAnsi="Arial" w:cs="Arial"/>
                <w:color w:val="000000"/>
              </w:rPr>
              <w:t>Total cost per suite+ Total cost per resident</w:t>
            </w:r>
          </w:p>
        </w:tc>
      </w:tr>
      <w:tr w:rsidR="00810F92" w:rsidRPr="00A7421F" w14:paraId="75627A1B" w14:textId="77777777" w:rsidTr="00C01302">
        <w:trPr>
          <w:trHeight w:val="193"/>
        </w:trPr>
        <w:tc>
          <w:tcPr>
            <w:tcW w:w="561" w:type="pct"/>
            <w:tcBorders>
              <w:top w:val="nil"/>
              <w:left w:val="single" w:sz="4" w:space="0" w:color="auto"/>
              <w:bottom w:val="single" w:sz="4" w:space="0" w:color="auto"/>
              <w:right w:val="single" w:sz="4" w:space="0" w:color="auto"/>
            </w:tcBorders>
            <w:shd w:val="clear" w:color="auto" w:fill="auto"/>
            <w:noWrap/>
            <w:hideMark/>
          </w:tcPr>
          <w:p w14:paraId="2B6208FB" w14:textId="77777777" w:rsidR="00810F92" w:rsidRPr="00A7421F" w:rsidRDefault="00810F92" w:rsidP="00C01302">
            <w:pPr>
              <w:jc w:val="center"/>
              <w:rPr>
                <w:rFonts w:ascii="Arial" w:hAnsi="Arial" w:cs="Arial"/>
                <w:color w:val="000000"/>
              </w:rPr>
            </w:pPr>
            <w:r w:rsidRPr="00A7421F">
              <w:rPr>
                <w:rFonts w:ascii="Arial" w:hAnsi="Arial" w:cs="Arial"/>
                <w:color w:val="000000"/>
              </w:rPr>
              <w:t>Studio</w:t>
            </w:r>
          </w:p>
        </w:tc>
        <w:tc>
          <w:tcPr>
            <w:tcW w:w="892" w:type="pct"/>
            <w:tcBorders>
              <w:top w:val="nil"/>
              <w:left w:val="nil"/>
              <w:bottom w:val="single" w:sz="4" w:space="0" w:color="auto"/>
              <w:right w:val="single" w:sz="4" w:space="0" w:color="auto"/>
            </w:tcBorders>
            <w:shd w:val="clear" w:color="auto" w:fill="auto"/>
            <w:noWrap/>
            <w:hideMark/>
          </w:tcPr>
          <w:p w14:paraId="5660BDC3" w14:textId="77777777" w:rsidR="00094352" w:rsidRPr="00A7421F" w:rsidRDefault="00810F92" w:rsidP="00C01302">
            <w:pPr>
              <w:jc w:val="center"/>
              <w:rPr>
                <w:rFonts w:ascii="Arial" w:hAnsi="Arial" w:cs="Arial"/>
                <w:color w:val="000000"/>
              </w:rPr>
            </w:pPr>
            <w:r w:rsidRPr="00A7421F">
              <w:rPr>
                <w:rFonts w:ascii="Arial" w:hAnsi="Arial" w:cs="Arial"/>
                <w:color w:val="000000"/>
              </w:rPr>
              <w:t>1,827.37+</w:t>
            </w:r>
          </w:p>
          <w:p w14:paraId="6AFF59DA" w14:textId="68D5350A" w:rsidR="00810F92" w:rsidRPr="00A7421F" w:rsidRDefault="00810F92" w:rsidP="00C01302">
            <w:pPr>
              <w:jc w:val="center"/>
              <w:rPr>
                <w:rFonts w:ascii="Arial" w:hAnsi="Arial" w:cs="Arial"/>
                <w:color w:val="000000"/>
              </w:rPr>
            </w:pPr>
            <w:r w:rsidRPr="00A7421F">
              <w:rPr>
                <w:rFonts w:ascii="Arial" w:hAnsi="Arial" w:cs="Arial"/>
                <w:color w:val="000000"/>
              </w:rPr>
              <w:t>1,196</w:t>
            </w:r>
          </w:p>
        </w:tc>
        <w:tc>
          <w:tcPr>
            <w:tcW w:w="543" w:type="pct"/>
            <w:tcBorders>
              <w:top w:val="nil"/>
              <w:left w:val="nil"/>
              <w:bottom w:val="single" w:sz="4" w:space="0" w:color="auto"/>
              <w:right w:val="single" w:sz="4" w:space="0" w:color="auto"/>
            </w:tcBorders>
            <w:shd w:val="clear" w:color="auto" w:fill="auto"/>
            <w:noWrap/>
            <w:hideMark/>
          </w:tcPr>
          <w:p w14:paraId="6126E3C6" w14:textId="44A121D8" w:rsidR="00810F92" w:rsidRPr="00A7421F" w:rsidRDefault="00810F92" w:rsidP="00C01302">
            <w:pPr>
              <w:jc w:val="center"/>
              <w:rPr>
                <w:rFonts w:ascii="Arial" w:hAnsi="Arial" w:cs="Arial"/>
                <w:color w:val="000000"/>
              </w:rPr>
            </w:pPr>
            <w:r w:rsidRPr="00A7421F">
              <w:rPr>
                <w:rFonts w:ascii="Arial" w:hAnsi="Arial" w:cs="Arial"/>
                <w:color w:val="000000"/>
              </w:rPr>
              <w:t>3,023.37</w:t>
            </w:r>
          </w:p>
        </w:tc>
        <w:tc>
          <w:tcPr>
            <w:tcW w:w="543" w:type="pct"/>
            <w:tcBorders>
              <w:top w:val="nil"/>
              <w:left w:val="nil"/>
              <w:bottom w:val="single" w:sz="4" w:space="0" w:color="auto"/>
              <w:right w:val="single" w:sz="4" w:space="0" w:color="auto"/>
            </w:tcBorders>
            <w:shd w:val="clear" w:color="auto" w:fill="auto"/>
            <w:noWrap/>
            <w:hideMark/>
          </w:tcPr>
          <w:p w14:paraId="2BFD0C35" w14:textId="27BBA91D" w:rsidR="00810F92" w:rsidRPr="00A7421F" w:rsidRDefault="00810F92" w:rsidP="00C01302">
            <w:pPr>
              <w:jc w:val="center"/>
              <w:rPr>
                <w:rFonts w:ascii="Arial" w:hAnsi="Arial" w:cs="Arial"/>
                <w:color w:val="000000"/>
              </w:rPr>
            </w:pPr>
            <w:r w:rsidRPr="00A7421F">
              <w:rPr>
                <w:rFonts w:ascii="Arial" w:hAnsi="Arial" w:cs="Arial"/>
                <w:color w:val="000000"/>
              </w:rPr>
              <w:t>1,613.23</w:t>
            </w:r>
          </w:p>
        </w:tc>
        <w:tc>
          <w:tcPr>
            <w:tcW w:w="606" w:type="pct"/>
            <w:tcBorders>
              <w:top w:val="nil"/>
              <w:left w:val="nil"/>
              <w:bottom w:val="single" w:sz="4" w:space="0" w:color="auto"/>
              <w:right w:val="single" w:sz="4" w:space="0" w:color="auto"/>
            </w:tcBorders>
            <w:shd w:val="clear" w:color="auto" w:fill="auto"/>
            <w:noWrap/>
            <w:hideMark/>
          </w:tcPr>
          <w:p w14:paraId="25CA0899" w14:textId="51959E8C" w:rsidR="00810F92" w:rsidRPr="00A7421F" w:rsidRDefault="00810F92" w:rsidP="00C01302">
            <w:pPr>
              <w:jc w:val="center"/>
              <w:rPr>
                <w:rFonts w:ascii="Arial" w:hAnsi="Arial" w:cs="Arial"/>
                <w:color w:val="000000"/>
              </w:rPr>
            </w:pPr>
            <w:r w:rsidRPr="00A7421F">
              <w:rPr>
                <w:rFonts w:ascii="Arial" w:hAnsi="Arial" w:cs="Arial"/>
                <w:color w:val="000000"/>
              </w:rPr>
              <w:t>6,033.14</w:t>
            </w:r>
          </w:p>
        </w:tc>
        <w:tc>
          <w:tcPr>
            <w:tcW w:w="643" w:type="pct"/>
            <w:tcBorders>
              <w:top w:val="nil"/>
              <w:left w:val="nil"/>
              <w:bottom w:val="single" w:sz="4" w:space="0" w:color="auto"/>
              <w:right w:val="single" w:sz="4" w:space="0" w:color="auto"/>
            </w:tcBorders>
            <w:shd w:val="clear" w:color="auto" w:fill="auto"/>
            <w:noWrap/>
            <w:hideMark/>
          </w:tcPr>
          <w:p w14:paraId="52B8AA07" w14:textId="649DD8F4" w:rsidR="00810F92" w:rsidRPr="00A7421F" w:rsidRDefault="00810F92" w:rsidP="00C01302">
            <w:pPr>
              <w:jc w:val="center"/>
              <w:rPr>
                <w:rFonts w:ascii="Arial" w:hAnsi="Arial" w:cs="Arial"/>
                <w:color w:val="000000"/>
              </w:rPr>
            </w:pPr>
            <w:r w:rsidRPr="00A7421F">
              <w:rPr>
                <w:rFonts w:ascii="Arial" w:hAnsi="Arial" w:cs="Arial"/>
                <w:color w:val="000000"/>
              </w:rPr>
              <w:t>5,439.25</w:t>
            </w:r>
          </w:p>
        </w:tc>
        <w:tc>
          <w:tcPr>
            <w:tcW w:w="606" w:type="pct"/>
            <w:tcBorders>
              <w:top w:val="nil"/>
              <w:left w:val="nil"/>
              <w:bottom w:val="single" w:sz="4" w:space="0" w:color="auto"/>
              <w:right w:val="single" w:sz="4" w:space="0" w:color="auto"/>
            </w:tcBorders>
            <w:shd w:val="clear" w:color="auto" w:fill="auto"/>
            <w:noWrap/>
            <w:hideMark/>
          </w:tcPr>
          <w:p w14:paraId="115F9D39" w14:textId="03D347BD" w:rsidR="00810F92" w:rsidRPr="00A7421F" w:rsidRDefault="00810F92" w:rsidP="00C01302">
            <w:pPr>
              <w:jc w:val="center"/>
              <w:rPr>
                <w:rFonts w:ascii="Arial" w:hAnsi="Arial" w:cs="Arial"/>
                <w:color w:val="000000"/>
              </w:rPr>
            </w:pPr>
            <w:r w:rsidRPr="00A7421F">
              <w:rPr>
                <w:rFonts w:ascii="Arial" w:hAnsi="Arial" w:cs="Arial"/>
                <w:color w:val="000000"/>
              </w:rPr>
              <w:t>13,085.62</w:t>
            </w:r>
          </w:p>
        </w:tc>
        <w:tc>
          <w:tcPr>
            <w:tcW w:w="606" w:type="pct"/>
            <w:tcBorders>
              <w:top w:val="nil"/>
              <w:left w:val="nil"/>
              <w:bottom w:val="single" w:sz="4" w:space="0" w:color="auto"/>
              <w:right w:val="single" w:sz="4" w:space="0" w:color="auto"/>
            </w:tcBorders>
            <w:shd w:val="clear" w:color="auto" w:fill="auto"/>
            <w:noWrap/>
            <w:hideMark/>
          </w:tcPr>
          <w:p w14:paraId="1C1F3C8C" w14:textId="0267DD34" w:rsidR="00810F92" w:rsidRPr="00A7421F" w:rsidRDefault="00810F92" w:rsidP="00C01302">
            <w:pPr>
              <w:jc w:val="center"/>
              <w:rPr>
                <w:rFonts w:ascii="Arial" w:hAnsi="Arial" w:cs="Arial"/>
                <w:color w:val="000000"/>
                <w:highlight w:val="yellow"/>
              </w:rPr>
            </w:pPr>
            <w:r w:rsidRPr="00A7421F">
              <w:rPr>
                <w:rFonts w:ascii="Arial" w:hAnsi="Arial" w:cs="Arial"/>
                <w:color w:val="000000"/>
                <w:highlight w:val="yellow"/>
              </w:rPr>
              <w:t>16,108.99</w:t>
            </w:r>
          </w:p>
        </w:tc>
      </w:tr>
      <w:tr w:rsidR="00810F92" w:rsidRPr="00A7421F" w14:paraId="02F7E077" w14:textId="77777777" w:rsidTr="00C01302">
        <w:trPr>
          <w:trHeight w:val="193"/>
        </w:trPr>
        <w:tc>
          <w:tcPr>
            <w:tcW w:w="561" w:type="pct"/>
            <w:tcBorders>
              <w:top w:val="nil"/>
              <w:left w:val="single" w:sz="4" w:space="0" w:color="auto"/>
              <w:bottom w:val="single" w:sz="4" w:space="0" w:color="auto"/>
              <w:right w:val="single" w:sz="4" w:space="0" w:color="auto"/>
            </w:tcBorders>
            <w:shd w:val="clear" w:color="auto" w:fill="auto"/>
            <w:noWrap/>
            <w:hideMark/>
          </w:tcPr>
          <w:p w14:paraId="5DF3674D" w14:textId="77777777" w:rsidR="00810F92" w:rsidRPr="00A7421F" w:rsidRDefault="00810F92" w:rsidP="00C01302">
            <w:pPr>
              <w:jc w:val="center"/>
              <w:rPr>
                <w:rFonts w:ascii="Arial" w:hAnsi="Arial" w:cs="Arial"/>
                <w:color w:val="000000"/>
              </w:rPr>
            </w:pPr>
            <w:r w:rsidRPr="00A7421F">
              <w:rPr>
                <w:rFonts w:ascii="Arial" w:hAnsi="Arial" w:cs="Arial"/>
                <w:color w:val="000000"/>
              </w:rPr>
              <w:t>1-Bedroom</w:t>
            </w:r>
          </w:p>
        </w:tc>
        <w:tc>
          <w:tcPr>
            <w:tcW w:w="892" w:type="pct"/>
            <w:tcBorders>
              <w:top w:val="nil"/>
              <w:left w:val="nil"/>
              <w:bottom w:val="single" w:sz="4" w:space="0" w:color="auto"/>
              <w:right w:val="single" w:sz="4" w:space="0" w:color="auto"/>
            </w:tcBorders>
            <w:shd w:val="clear" w:color="auto" w:fill="auto"/>
            <w:noWrap/>
            <w:hideMark/>
          </w:tcPr>
          <w:p w14:paraId="7A8CFD60" w14:textId="77777777" w:rsidR="00094352" w:rsidRPr="00A7421F" w:rsidRDefault="00810F92" w:rsidP="00C01302">
            <w:pPr>
              <w:jc w:val="center"/>
              <w:rPr>
                <w:rFonts w:ascii="Arial" w:hAnsi="Arial" w:cs="Arial"/>
                <w:color w:val="000000"/>
              </w:rPr>
            </w:pPr>
            <w:r w:rsidRPr="00A7421F">
              <w:rPr>
                <w:rFonts w:ascii="Arial" w:hAnsi="Arial" w:cs="Arial"/>
                <w:color w:val="000000"/>
              </w:rPr>
              <w:t>2,284.21+</w:t>
            </w:r>
          </w:p>
          <w:p w14:paraId="5DCEDACC" w14:textId="585CC8B7" w:rsidR="00810F92" w:rsidRPr="00A7421F" w:rsidRDefault="00810F92" w:rsidP="00C01302">
            <w:pPr>
              <w:jc w:val="center"/>
              <w:rPr>
                <w:rFonts w:ascii="Arial" w:hAnsi="Arial" w:cs="Arial"/>
                <w:color w:val="000000"/>
              </w:rPr>
            </w:pPr>
            <w:r w:rsidRPr="00A7421F">
              <w:rPr>
                <w:rFonts w:ascii="Arial" w:hAnsi="Arial" w:cs="Arial"/>
                <w:color w:val="000000"/>
              </w:rPr>
              <w:t>1,495</w:t>
            </w:r>
          </w:p>
        </w:tc>
        <w:tc>
          <w:tcPr>
            <w:tcW w:w="543" w:type="pct"/>
            <w:tcBorders>
              <w:top w:val="nil"/>
              <w:left w:val="nil"/>
              <w:bottom w:val="single" w:sz="4" w:space="0" w:color="auto"/>
              <w:right w:val="single" w:sz="4" w:space="0" w:color="auto"/>
            </w:tcBorders>
            <w:shd w:val="clear" w:color="auto" w:fill="auto"/>
            <w:noWrap/>
            <w:hideMark/>
          </w:tcPr>
          <w:p w14:paraId="63ACBE8A" w14:textId="73579767" w:rsidR="00810F92" w:rsidRPr="00A7421F" w:rsidRDefault="00810F92" w:rsidP="00C01302">
            <w:pPr>
              <w:jc w:val="center"/>
              <w:rPr>
                <w:rFonts w:ascii="Arial" w:hAnsi="Arial" w:cs="Arial"/>
                <w:color w:val="000000"/>
              </w:rPr>
            </w:pPr>
            <w:r w:rsidRPr="00A7421F">
              <w:rPr>
                <w:rFonts w:ascii="Arial" w:hAnsi="Arial" w:cs="Arial"/>
                <w:color w:val="000000"/>
              </w:rPr>
              <w:t>3,779.21</w:t>
            </w:r>
          </w:p>
        </w:tc>
        <w:tc>
          <w:tcPr>
            <w:tcW w:w="543" w:type="pct"/>
            <w:tcBorders>
              <w:top w:val="nil"/>
              <w:left w:val="nil"/>
              <w:bottom w:val="single" w:sz="4" w:space="0" w:color="auto"/>
              <w:right w:val="single" w:sz="4" w:space="0" w:color="auto"/>
            </w:tcBorders>
            <w:shd w:val="clear" w:color="auto" w:fill="auto"/>
            <w:noWrap/>
            <w:hideMark/>
          </w:tcPr>
          <w:p w14:paraId="7516ACB1" w14:textId="0F2273B9" w:rsidR="00810F92" w:rsidRPr="00A7421F" w:rsidRDefault="00810F92" w:rsidP="00C01302">
            <w:pPr>
              <w:jc w:val="center"/>
              <w:rPr>
                <w:rFonts w:ascii="Arial" w:hAnsi="Arial" w:cs="Arial"/>
                <w:color w:val="000000"/>
              </w:rPr>
            </w:pPr>
            <w:r w:rsidRPr="00A7421F">
              <w:rPr>
                <w:rFonts w:ascii="Arial" w:hAnsi="Arial" w:cs="Arial"/>
                <w:color w:val="000000"/>
              </w:rPr>
              <w:t>1,613.23</w:t>
            </w:r>
          </w:p>
        </w:tc>
        <w:tc>
          <w:tcPr>
            <w:tcW w:w="606" w:type="pct"/>
            <w:tcBorders>
              <w:top w:val="nil"/>
              <w:left w:val="nil"/>
              <w:bottom w:val="single" w:sz="4" w:space="0" w:color="auto"/>
              <w:right w:val="single" w:sz="4" w:space="0" w:color="auto"/>
            </w:tcBorders>
            <w:shd w:val="clear" w:color="auto" w:fill="auto"/>
            <w:noWrap/>
            <w:hideMark/>
          </w:tcPr>
          <w:p w14:paraId="01EBE61C" w14:textId="17EE3C73" w:rsidR="00810F92" w:rsidRPr="00A7421F" w:rsidRDefault="00810F92" w:rsidP="00C01302">
            <w:pPr>
              <w:jc w:val="center"/>
              <w:rPr>
                <w:rFonts w:ascii="Arial" w:hAnsi="Arial" w:cs="Arial"/>
                <w:color w:val="000000"/>
              </w:rPr>
            </w:pPr>
            <w:r w:rsidRPr="00A7421F">
              <w:rPr>
                <w:rFonts w:ascii="Arial" w:hAnsi="Arial" w:cs="Arial"/>
                <w:color w:val="000000"/>
              </w:rPr>
              <w:t>6,033.14</w:t>
            </w:r>
          </w:p>
        </w:tc>
        <w:tc>
          <w:tcPr>
            <w:tcW w:w="643" w:type="pct"/>
            <w:tcBorders>
              <w:top w:val="nil"/>
              <w:left w:val="nil"/>
              <w:bottom w:val="single" w:sz="4" w:space="0" w:color="auto"/>
              <w:right w:val="single" w:sz="4" w:space="0" w:color="auto"/>
            </w:tcBorders>
            <w:shd w:val="clear" w:color="auto" w:fill="auto"/>
            <w:noWrap/>
            <w:hideMark/>
          </w:tcPr>
          <w:p w14:paraId="51E7718D" w14:textId="5775F686" w:rsidR="00810F92" w:rsidRPr="00A7421F" w:rsidRDefault="00810F92" w:rsidP="00C01302">
            <w:pPr>
              <w:jc w:val="center"/>
              <w:rPr>
                <w:rFonts w:ascii="Arial" w:hAnsi="Arial" w:cs="Arial"/>
                <w:color w:val="000000"/>
              </w:rPr>
            </w:pPr>
            <w:r w:rsidRPr="00A7421F">
              <w:rPr>
                <w:rFonts w:ascii="Arial" w:hAnsi="Arial" w:cs="Arial"/>
                <w:color w:val="000000"/>
              </w:rPr>
              <w:t>5,439.25</w:t>
            </w:r>
          </w:p>
        </w:tc>
        <w:tc>
          <w:tcPr>
            <w:tcW w:w="606" w:type="pct"/>
            <w:tcBorders>
              <w:top w:val="nil"/>
              <w:left w:val="nil"/>
              <w:bottom w:val="single" w:sz="4" w:space="0" w:color="auto"/>
              <w:right w:val="single" w:sz="4" w:space="0" w:color="auto"/>
            </w:tcBorders>
            <w:shd w:val="clear" w:color="auto" w:fill="auto"/>
            <w:noWrap/>
            <w:hideMark/>
          </w:tcPr>
          <w:p w14:paraId="36FBFC9A" w14:textId="28C6780A" w:rsidR="00810F92" w:rsidRPr="00A7421F" w:rsidRDefault="00810F92" w:rsidP="00C01302">
            <w:pPr>
              <w:jc w:val="center"/>
              <w:rPr>
                <w:rFonts w:ascii="Arial" w:hAnsi="Arial" w:cs="Arial"/>
                <w:color w:val="000000"/>
              </w:rPr>
            </w:pPr>
            <w:r w:rsidRPr="00A7421F">
              <w:rPr>
                <w:rFonts w:ascii="Arial" w:hAnsi="Arial" w:cs="Arial"/>
                <w:color w:val="000000"/>
              </w:rPr>
              <w:t>13,085.62</w:t>
            </w:r>
          </w:p>
        </w:tc>
        <w:tc>
          <w:tcPr>
            <w:tcW w:w="606" w:type="pct"/>
            <w:tcBorders>
              <w:top w:val="nil"/>
              <w:left w:val="nil"/>
              <w:bottom w:val="single" w:sz="4" w:space="0" w:color="auto"/>
              <w:right w:val="single" w:sz="4" w:space="0" w:color="auto"/>
            </w:tcBorders>
            <w:shd w:val="clear" w:color="auto" w:fill="auto"/>
            <w:noWrap/>
            <w:hideMark/>
          </w:tcPr>
          <w:p w14:paraId="7C166A45" w14:textId="1DEFBA92" w:rsidR="00810F92" w:rsidRPr="00A7421F" w:rsidRDefault="00810F92" w:rsidP="00C01302">
            <w:pPr>
              <w:jc w:val="center"/>
              <w:rPr>
                <w:rFonts w:ascii="Arial" w:hAnsi="Arial" w:cs="Arial"/>
                <w:color w:val="000000"/>
                <w:highlight w:val="yellow"/>
              </w:rPr>
            </w:pPr>
            <w:r w:rsidRPr="00A7421F">
              <w:rPr>
                <w:rFonts w:ascii="Arial" w:hAnsi="Arial" w:cs="Arial"/>
                <w:color w:val="000000"/>
                <w:highlight w:val="yellow"/>
              </w:rPr>
              <w:t>16,864.83</w:t>
            </w:r>
          </w:p>
        </w:tc>
      </w:tr>
      <w:tr w:rsidR="00810F92" w:rsidRPr="00A7421F" w14:paraId="13448073" w14:textId="77777777" w:rsidTr="00C01302">
        <w:trPr>
          <w:trHeight w:val="193"/>
        </w:trPr>
        <w:tc>
          <w:tcPr>
            <w:tcW w:w="561" w:type="pct"/>
            <w:tcBorders>
              <w:top w:val="nil"/>
              <w:left w:val="single" w:sz="4" w:space="0" w:color="auto"/>
              <w:bottom w:val="single" w:sz="4" w:space="0" w:color="auto"/>
              <w:right w:val="single" w:sz="4" w:space="0" w:color="auto"/>
            </w:tcBorders>
            <w:shd w:val="clear" w:color="auto" w:fill="auto"/>
            <w:noWrap/>
            <w:hideMark/>
          </w:tcPr>
          <w:p w14:paraId="7A6AF165" w14:textId="77777777" w:rsidR="00810F92" w:rsidRPr="00A7421F" w:rsidRDefault="00810F92" w:rsidP="00C01302">
            <w:pPr>
              <w:jc w:val="center"/>
              <w:rPr>
                <w:rFonts w:ascii="Arial" w:hAnsi="Arial" w:cs="Arial"/>
                <w:color w:val="000000"/>
              </w:rPr>
            </w:pPr>
            <w:r w:rsidRPr="00A7421F">
              <w:rPr>
                <w:rFonts w:ascii="Arial" w:hAnsi="Arial" w:cs="Arial"/>
                <w:color w:val="000000"/>
              </w:rPr>
              <w:t>2-Bedroom</w:t>
            </w:r>
          </w:p>
        </w:tc>
        <w:tc>
          <w:tcPr>
            <w:tcW w:w="892" w:type="pct"/>
            <w:tcBorders>
              <w:top w:val="nil"/>
              <w:left w:val="nil"/>
              <w:bottom w:val="single" w:sz="4" w:space="0" w:color="auto"/>
              <w:right w:val="single" w:sz="4" w:space="0" w:color="auto"/>
            </w:tcBorders>
            <w:shd w:val="clear" w:color="auto" w:fill="auto"/>
            <w:noWrap/>
            <w:hideMark/>
          </w:tcPr>
          <w:p w14:paraId="18E5595C" w14:textId="77777777" w:rsidR="00094352" w:rsidRPr="00A7421F" w:rsidRDefault="00810F92" w:rsidP="00C01302">
            <w:pPr>
              <w:jc w:val="center"/>
              <w:rPr>
                <w:rFonts w:ascii="Arial" w:hAnsi="Arial" w:cs="Arial"/>
                <w:color w:val="000000"/>
              </w:rPr>
            </w:pPr>
            <w:r w:rsidRPr="00A7421F">
              <w:rPr>
                <w:rFonts w:ascii="Arial" w:hAnsi="Arial" w:cs="Arial"/>
                <w:color w:val="000000"/>
              </w:rPr>
              <w:t>2,741.05+</w:t>
            </w:r>
          </w:p>
          <w:p w14:paraId="73BBAA6C" w14:textId="0DE15778" w:rsidR="00810F92" w:rsidRPr="00A7421F" w:rsidRDefault="00810F92" w:rsidP="00C01302">
            <w:pPr>
              <w:jc w:val="center"/>
              <w:rPr>
                <w:rFonts w:ascii="Arial" w:hAnsi="Arial" w:cs="Arial"/>
                <w:color w:val="000000"/>
              </w:rPr>
            </w:pPr>
            <w:r w:rsidRPr="00A7421F">
              <w:rPr>
                <w:rFonts w:ascii="Arial" w:hAnsi="Arial" w:cs="Arial"/>
                <w:color w:val="000000"/>
              </w:rPr>
              <w:t>1,794</w:t>
            </w:r>
          </w:p>
        </w:tc>
        <w:tc>
          <w:tcPr>
            <w:tcW w:w="543" w:type="pct"/>
            <w:tcBorders>
              <w:top w:val="nil"/>
              <w:left w:val="nil"/>
              <w:bottom w:val="single" w:sz="4" w:space="0" w:color="auto"/>
              <w:right w:val="single" w:sz="4" w:space="0" w:color="auto"/>
            </w:tcBorders>
            <w:shd w:val="clear" w:color="auto" w:fill="auto"/>
            <w:noWrap/>
            <w:hideMark/>
          </w:tcPr>
          <w:p w14:paraId="0185F663" w14:textId="5CDA201F" w:rsidR="00810F92" w:rsidRPr="00A7421F" w:rsidRDefault="00810F92" w:rsidP="00C01302">
            <w:pPr>
              <w:jc w:val="center"/>
              <w:rPr>
                <w:rFonts w:ascii="Arial" w:hAnsi="Arial" w:cs="Arial"/>
                <w:color w:val="000000"/>
              </w:rPr>
            </w:pPr>
            <w:r w:rsidRPr="00A7421F">
              <w:rPr>
                <w:rFonts w:ascii="Arial" w:hAnsi="Arial" w:cs="Arial"/>
                <w:color w:val="000000"/>
              </w:rPr>
              <w:t>4,535.05</w:t>
            </w:r>
          </w:p>
        </w:tc>
        <w:tc>
          <w:tcPr>
            <w:tcW w:w="543" w:type="pct"/>
            <w:tcBorders>
              <w:top w:val="nil"/>
              <w:left w:val="nil"/>
              <w:bottom w:val="single" w:sz="4" w:space="0" w:color="auto"/>
              <w:right w:val="single" w:sz="4" w:space="0" w:color="auto"/>
            </w:tcBorders>
            <w:shd w:val="clear" w:color="auto" w:fill="auto"/>
            <w:noWrap/>
            <w:hideMark/>
          </w:tcPr>
          <w:p w14:paraId="0B49DEE7" w14:textId="5E8447F0" w:rsidR="00810F92" w:rsidRPr="00A7421F" w:rsidRDefault="00810F92" w:rsidP="00C01302">
            <w:pPr>
              <w:jc w:val="center"/>
              <w:rPr>
                <w:rFonts w:ascii="Arial" w:hAnsi="Arial" w:cs="Arial"/>
                <w:color w:val="000000"/>
              </w:rPr>
            </w:pPr>
            <w:r w:rsidRPr="00A7421F">
              <w:rPr>
                <w:rFonts w:ascii="Arial" w:hAnsi="Arial" w:cs="Arial"/>
                <w:color w:val="000000"/>
              </w:rPr>
              <w:t>1,613.23</w:t>
            </w:r>
          </w:p>
        </w:tc>
        <w:tc>
          <w:tcPr>
            <w:tcW w:w="606" w:type="pct"/>
            <w:tcBorders>
              <w:top w:val="nil"/>
              <w:left w:val="nil"/>
              <w:bottom w:val="single" w:sz="4" w:space="0" w:color="auto"/>
              <w:right w:val="single" w:sz="4" w:space="0" w:color="auto"/>
            </w:tcBorders>
            <w:shd w:val="clear" w:color="auto" w:fill="auto"/>
            <w:noWrap/>
            <w:hideMark/>
          </w:tcPr>
          <w:p w14:paraId="2BF8FA78" w14:textId="13DCB5C9" w:rsidR="00810F92" w:rsidRPr="00A7421F" w:rsidRDefault="00810F92" w:rsidP="00C01302">
            <w:pPr>
              <w:jc w:val="center"/>
              <w:rPr>
                <w:rFonts w:ascii="Arial" w:hAnsi="Arial" w:cs="Arial"/>
                <w:color w:val="000000"/>
              </w:rPr>
            </w:pPr>
            <w:r w:rsidRPr="00A7421F">
              <w:rPr>
                <w:rFonts w:ascii="Arial" w:hAnsi="Arial" w:cs="Arial"/>
                <w:color w:val="000000"/>
              </w:rPr>
              <w:t>6,033.14</w:t>
            </w:r>
          </w:p>
        </w:tc>
        <w:tc>
          <w:tcPr>
            <w:tcW w:w="643" w:type="pct"/>
            <w:tcBorders>
              <w:top w:val="nil"/>
              <w:left w:val="nil"/>
              <w:bottom w:val="single" w:sz="4" w:space="0" w:color="auto"/>
              <w:right w:val="single" w:sz="4" w:space="0" w:color="auto"/>
            </w:tcBorders>
            <w:shd w:val="clear" w:color="auto" w:fill="auto"/>
            <w:noWrap/>
            <w:hideMark/>
          </w:tcPr>
          <w:p w14:paraId="09AD9591" w14:textId="69DC3FC6" w:rsidR="00810F92" w:rsidRPr="00A7421F" w:rsidRDefault="00810F92" w:rsidP="00C01302">
            <w:pPr>
              <w:jc w:val="center"/>
              <w:rPr>
                <w:rFonts w:ascii="Arial" w:hAnsi="Arial" w:cs="Arial"/>
                <w:color w:val="000000"/>
              </w:rPr>
            </w:pPr>
            <w:r w:rsidRPr="00A7421F">
              <w:rPr>
                <w:rFonts w:ascii="Arial" w:hAnsi="Arial" w:cs="Arial"/>
                <w:color w:val="000000"/>
              </w:rPr>
              <w:t>5,439.25</w:t>
            </w:r>
          </w:p>
        </w:tc>
        <w:tc>
          <w:tcPr>
            <w:tcW w:w="606" w:type="pct"/>
            <w:tcBorders>
              <w:top w:val="nil"/>
              <w:left w:val="nil"/>
              <w:bottom w:val="single" w:sz="4" w:space="0" w:color="auto"/>
              <w:right w:val="single" w:sz="4" w:space="0" w:color="auto"/>
            </w:tcBorders>
            <w:shd w:val="clear" w:color="auto" w:fill="auto"/>
            <w:noWrap/>
            <w:hideMark/>
          </w:tcPr>
          <w:p w14:paraId="634F8DD7" w14:textId="0388D6B5" w:rsidR="00810F92" w:rsidRPr="00A7421F" w:rsidRDefault="00810F92" w:rsidP="00C01302">
            <w:pPr>
              <w:jc w:val="center"/>
              <w:rPr>
                <w:rFonts w:ascii="Arial" w:hAnsi="Arial" w:cs="Arial"/>
                <w:color w:val="000000"/>
              </w:rPr>
            </w:pPr>
            <w:r w:rsidRPr="00A7421F">
              <w:rPr>
                <w:rFonts w:ascii="Arial" w:hAnsi="Arial" w:cs="Arial"/>
                <w:color w:val="000000"/>
              </w:rPr>
              <w:t>13,085.62</w:t>
            </w:r>
          </w:p>
        </w:tc>
        <w:tc>
          <w:tcPr>
            <w:tcW w:w="606" w:type="pct"/>
            <w:tcBorders>
              <w:top w:val="nil"/>
              <w:left w:val="nil"/>
              <w:bottom w:val="single" w:sz="4" w:space="0" w:color="auto"/>
              <w:right w:val="single" w:sz="4" w:space="0" w:color="auto"/>
            </w:tcBorders>
            <w:shd w:val="clear" w:color="auto" w:fill="auto"/>
            <w:noWrap/>
            <w:hideMark/>
          </w:tcPr>
          <w:p w14:paraId="7E014F19" w14:textId="57B7DCD4" w:rsidR="00810F92" w:rsidRPr="00A7421F" w:rsidRDefault="00810F92" w:rsidP="00C01302">
            <w:pPr>
              <w:jc w:val="center"/>
              <w:rPr>
                <w:rFonts w:ascii="Arial" w:hAnsi="Arial" w:cs="Arial"/>
                <w:color w:val="000000"/>
                <w:highlight w:val="yellow"/>
              </w:rPr>
            </w:pPr>
            <w:r w:rsidRPr="00A7421F">
              <w:rPr>
                <w:rFonts w:ascii="Arial" w:hAnsi="Arial" w:cs="Arial"/>
                <w:color w:val="000000"/>
                <w:highlight w:val="yellow"/>
              </w:rPr>
              <w:t>17,620.67</w:t>
            </w:r>
          </w:p>
        </w:tc>
      </w:tr>
    </w:tbl>
    <w:p w14:paraId="1AF31119" w14:textId="4833F4E7" w:rsidR="00810F92" w:rsidRPr="00A7421F" w:rsidRDefault="00810F92" w:rsidP="00810F92">
      <w:pPr>
        <w:pStyle w:val="Heading1"/>
        <w:spacing w:beforeLines="120" w:before="288" w:afterLines="120" w:after="288"/>
        <w:rPr>
          <w:rFonts w:ascii="Arial" w:hAnsi="Arial" w:cs="Arial"/>
          <w:sz w:val="24"/>
          <w:szCs w:val="24"/>
        </w:rPr>
      </w:pPr>
      <w:r w:rsidRPr="00A7421F">
        <w:rPr>
          <w:rFonts w:ascii="Arial" w:hAnsi="Arial" w:cs="Arial"/>
          <w:sz w:val="24"/>
          <w:szCs w:val="24"/>
        </w:rPr>
        <w:lastRenderedPageBreak/>
        <w:t>High medical needs</w:t>
      </w:r>
    </w:p>
    <w:tbl>
      <w:tblPr>
        <w:tblW w:w="5000" w:type="pct"/>
        <w:tblLook w:val="04A0" w:firstRow="1" w:lastRow="0" w:firstColumn="1" w:lastColumn="0" w:noHBand="0" w:noVBand="1"/>
      </w:tblPr>
      <w:tblGrid>
        <w:gridCol w:w="993"/>
        <w:gridCol w:w="1312"/>
        <w:gridCol w:w="1046"/>
        <w:gridCol w:w="1176"/>
        <w:gridCol w:w="1046"/>
        <w:gridCol w:w="1264"/>
        <w:gridCol w:w="1046"/>
        <w:gridCol w:w="1133"/>
      </w:tblGrid>
      <w:tr w:rsidR="0086517B" w:rsidRPr="00A7421F" w14:paraId="6C84CC80" w14:textId="77777777" w:rsidTr="00A339F3">
        <w:trPr>
          <w:trHeight w:val="1408"/>
        </w:trPr>
        <w:tc>
          <w:tcPr>
            <w:tcW w:w="5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D35270" w14:textId="77777777" w:rsidR="00810F92" w:rsidRPr="00A7421F" w:rsidRDefault="00810F92">
            <w:pPr>
              <w:rPr>
                <w:rFonts w:ascii="Arial" w:hAnsi="Arial" w:cs="Arial"/>
                <w:color w:val="000000"/>
              </w:rPr>
            </w:pPr>
            <w:r w:rsidRPr="00A7421F">
              <w:rPr>
                <w:rFonts w:ascii="Arial" w:hAnsi="Arial" w:cs="Arial"/>
                <w:color w:val="000000"/>
              </w:rPr>
              <w:t> </w:t>
            </w:r>
          </w:p>
        </w:tc>
        <w:tc>
          <w:tcPr>
            <w:tcW w:w="1308" w:type="pct"/>
            <w:gridSpan w:val="2"/>
            <w:tcBorders>
              <w:top w:val="single" w:sz="4" w:space="0" w:color="auto"/>
              <w:left w:val="nil"/>
              <w:bottom w:val="single" w:sz="4" w:space="0" w:color="auto"/>
              <w:right w:val="single" w:sz="4" w:space="0" w:color="auto"/>
            </w:tcBorders>
            <w:shd w:val="clear" w:color="auto" w:fill="auto"/>
            <w:hideMark/>
          </w:tcPr>
          <w:p w14:paraId="640E58AB" w14:textId="77777777" w:rsidR="00810F92" w:rsidRPr="00A7421F" w:rsidRDefault="00810F92">
            <w:pPr>
              <w:jc w:val="center"/>
              <w:rPr>
                <w:rFonts w:ascii="Arial" w:hAnsi="Arial" w:cs="Arial"/>
                <w:b/>
                <w:bCs/>
                <w:color w:val="000000"/>
              </w:rPr>
            </w:pPr>
            <w:r w:rsidRPr="00A7421F">
              <w:rPr>
                <w:rFonts w:ascii="Arial" w:hAnsi="Arial" w:cs="Arial"/>
                <w:b/>
                <w:bCs/>
                <w:color w:val="000000"/>
              </w:rPr>
              <w:t xml:space="preserve">Costs allocated to suites (Step 2- </w:t>
            </w:r>
            <w:proofErr w:type="spellStart"/>
            <w:r w:rsidRPr="00A7421F">
              <w:rPr>
                <w:rFonts w:ascii="Arial" w:hAnsi="Arial" w:cs="Arial"/>
                <w:b/>
                <w:bCs/>
                <w:color w:val="000000"/>
              </w:rPr>
              <w:t>i</w:t>
            </w:r>
            <w:proofErr w:type="spellEnd"/>
            <w:r w:rsidRPr="00A7421F">
              <w:rPr>
                <w:rFonts w:ascii="Arial" w:hAnsi="Arial" w:cs="Arial"/>
                <w:b/>
                <w:bCs/>
                <w:color w:val="000000"/>
              </w:rPr>
              <w:t xml:space="preserve">) </w:t>
            </w:r>
          </w:p>
        </w:tc>
        <w:tc>
          <w:tcPr>
            <w:tcW w:w="2514" w:type="pct"/>
            <w:gridSpan w:val="4"/>
            <w:tcBorders>
              <w:top w:val="single" w:sz="4" w:space="0" w:color="auto"/>
              <w:left w:val="nil"/>
              <w:bottom w:val="single" w:sz="4" w:space="0" w:color="auto"/>
              <w:right w:val="single" w:sz="4" w:space="0" w:color="auto"/>
            </w:tcBorders>
            <w:shd w:val="clear" w:color="auto" w:fill="auto"/>
            <w:noWrap/>
            <w:hideMark/>
          </w:tcPr>
          <w:p w14:paraId="156C8AFD" w14:textId="77777777" w:rsidR="00810F92" w:rsidRPr="00A7421F" w:rsidRDefault="00810F92">
            <w:pPr>
              <w:jc w:val="center"/>
              <w:rPr>
                <w:rFonts w:ascii="Arial" w:hAnsi="Arial" w:cs="Arial"/>
                <w:b/>
                <w:bCs/>
                <w:color w:val="000000"/>
              </w:rPr>
            </w:pPr>
            <w:r w:rsidRPr="00A7421F">
              <w:rPr>
                <w:rFonts w:ascii="Arial" w:hAnsi="Arial" w:cs="Arial"/>
                <w:b/>
                <w:bCs/>
                <w:color w:val="000000"/>
              </w:rPr>
              <w:t>Costs allocated per resident (Step 2-ii)</w:t>
            </w:r>
          </w:p>
        </w:tc>
        <w:tc>
          <w:tcPr>
            <w:tcW w:w="628" w:type="pct"/>
            <w:tcBorders>
              <w:top w:val="single" w:sz="4" w:space="0" w:color="auto"/>
              <w:left w:val="nil"/>
              <w:bottom w:val="single" w:sz="4" w:space="0" w:color="auto"/>
              <w:right w:val="single" w:sz="4" w:space="0" w:color="auto"/>
            </w:tcBorders>
            <w:shd w:val="clear" w:color="auto" w:fill="auto"/>
            <w:hideMark/>
          </w:tcPr>
          <w:p w14:paraId="001CD0D9" w14:textId="77777777" w:rsidR="00810F92" w:rsidRPr="00A7421F" w:rsidRDefault="00810F92">
            <w:pPr>
              <w:jc w:val="center"/>
              <w:rPr>
                <w:rFonts w:ascii="Arial" w:hAnsi="Arial" w:cs="Arial"/>
                <w:b/>
                <w:bCs/>
                <w:color w:val="000000"/>
              </w:rPr>
            </w:pPr>
            <w:r w:rsidRPr="00A7421F">
              <w:rPr>
                <w:rFonts w:ascii="Arial" w:hAnsi="Arial" w:cs="Arial"/>
                <w:b/>
                <w:bCs/>
                <w:color w:val="000000"/>
              </w:rPr>
              <w:t>Total costs per resident per suite</w:t>
            </w:r>
          </w:p>
        </w:tc>
      </w:tr>
      <w:tr w:rsidR="00C01302" w:rsidRPr="00A7421F" w14:paraId="135E771D" w14:textId="77777777" w:rsidTr="00A339F3">
        <w:trPr>
          <w:trHeight w:val="2069"/>
        </w:trPr>
        <w:tc>
          <w:tcPr>
            <w:tcW w:w="551" w:type="pct"/>
            <w:tcBorders>
              <w:top w:val="nil"/>
              <w:left w:val="single" w:sz="4" w:space="0" w:color="auto"/>
              <w:bottom w:val="single" w:sz="4" w:space="0" w:color="auto"/>
              <w:right w:val="single" w:sz="4" w:space="0" w:color="auto"/>
            </w:tcBorders>
            <w:shd w:val="clear" w:color="auto" w:fill="auto"/>
            <w:noWrap/>
            <w:vAlign w:val="bottom"/>
            <w:hideMark/>
          </w:tcPr>
          <w:p w14:paraId="3DA64921" w14:textId="77777777" w:rsidR="00810F92" w:rsidRPr="00A7421F" w:rsidRDefault="00810F92">
            <w:pPr>
              <w:rPr>
                <w:rFonts w:ascii="Arial" w:hAnsi="Arial" w:cs="Arial"/>
                <w:color w:val="000000"/>
              </w:rPr>
            </w:pPr>
            <w:r w:rsidRPr="00A7421F">
              <w:rPr>
                <w:rFonts w:ascii="Arial" w:hAnsi="Arial" w:cs="Arial"/>
                <w:color w:val="000000"/>
              </w:rPr>
              <w:t> </w:t>
            </w:r>
          </w:p>
        </w:tc>
        <w:tc>
          <w:tcPr>
            <w:tcW w:w="727" w:type="pct"/>
            <w:tcBorders>
              <w:top w:val="nil"/>
              <w:left w:val="nil"/>
              <w:bottom w:val="single" w:sz="4" w:space="0" w:color="auto"/>
              <w:right w:val="single" w:sz="4" w:space="0" w:color="auto"/>
            </w:tcBorders>
            <w:shd w:val="clear" w:color="auto" w:fill="auto"/>
            <w:hideMark/>
          </w:tcPr>
          <w:p w14:paraId="2F505E2A" w14:textId="3C5931CD" w:rsidR="00810F92" w:rsidRPr="00A7421F" w:rsidRDefault="00810F92">
            <w:pPr>
              <w:jc w:val="center"/>
              <w:rPr>
                <w:rFonts w:ascii="Arial" w:hAnsi="Arial" w:cs="Arial"/>
                <w:color w:val="000000"/>
              </w:rPr>
            </w:pPr>
            <w:r w:rsidRPr="00A7421F">
              <w:rPr>
                <w:rFonts w:ascii="Arial" w:hAnsi="Arial" w:cs="Arial"/>
                <w:color w:val="000000"/>
              </w:rPr>
              <w:t>(Facility- 50% &amp; Housekeeping costs)</w:t>
            </w:r>
          </w:p>
        </w:tc>
        <w:tc>
          <w:tcPr>
            <w:tcW w:w="580" w:type="pct"/>
            <w:tcBorders>
              <w:top w:val="nil"/>
              <w:left w:val="nil"/>
              <w:bottom w:val="single" w:sz="4" w:space="0" w:color="auto"/>
              <w:right w:val="single" w:sz="4" w:space="0" w:color="auto"/>
            </w:tcBorders>
            <w:shd w:val="clear" w:color="auto" w:fill="auto"/>
            <w:hideMark/>
          </w:tcPr>
          <w:p w14:paraId="39394FAB" w14:textId="77777777" w:rsidR="00810F92" w:rsidRPr="00A7421F" w:rsidRDefault="00810F92">
            <w:pPr>
              <w:jc w:val="center"/>
              <w:rPr>
                <w:rFonts w:ascii="Arial" w:hAnsi="Arial" w:cs="Arial"/>
                <w:b/>
                <w:bCs/>
                <w:color w:val="000000"/>
              </w:rPr>
            </w:pPr>
            <w:r w:rsidRPr="00A7421F">
              <w:rPr>
                <w:rFonts w:ascii="Arial" w:hAnsi="Arial" w:cs="Arial"/>
                <w:b/>
                <w:bCs/>
                <w:color w:val="000000"/>
              </w:rPr>
              <w:t>Total cost per suite</w:t>
            </w:r>
          </w:p>
        </w:tc>
        <w:tc>
          <w:tcPr>
            <w:tcW w:w="652" w:type="pct"/>
            <w:tcBorders>
              <w:top w:val="nil"/>
              <w:left w:val="nil"/>
              <w:bottom w:val="single" w:sz="4" w:space="0" w:color="auto"/>
              <w:right w:val="single" w:sz="4" w:space="0" w:color="auto"/>
            </w:tcBorders>
            <w:shd w:val="clear" w:color="auto" w:fill="auto"/>
            <w:hideMark/>
          </w:tcPr>
          <w:p w14:paraId="66B227DD" w14:textId="77777777" w:rsidR="00810F92" w:rsidRPr="00A7421F" w:rsidRDefault="00810F92">
            <w:pPr>
              <w:jc w:val="center"/>
              <w:rPr>
                <w:rFonts w:ascii="Arial" w:hAnsi="Arial" w:cs="Arial"/>
                <w:color w:val="000000"/>
              </w:rPr>
            </w:pPr>
            <w:r w:rsidRPr="00A7421F">
              <w:rPr>
                <w:rFonts w:ascii="Arial" w:hAnsi="Arial" w:cs="Arial"/>
                <w:color w:val="000000"/>
              </w:rPr>
              <w:t>Facility- 50% (Not based on square footage)</w:t>
            </w:r>
          </w:p>
        </w:tc>
        <w:tc>
          <w:tcPr>
            <w:tcW w:w="580" w:type="pct"/>
            <w:tcBorders>
              <w:top w:val="nil"/>
              <w:left w:val="nil"/>
              <w:bottom w:val="single" w:sz="4" w:space="0" w:color="auto"/>
              <w:right w:val="single" w:sz="4" w:space="0" w:color="auto"/>
            </w:tcBorders>
            <w:shd w:val="clear" w:color="auto" w:fill="auto"/>
            <w:hideMark/>
          </w:tcPr>
          <w:p w14:paraId="5BB033D5" w14:textId="76B3C558" w:rsidR="00810F92" w:rsidRPr="00A7421F" w:rsidRDefault="00810F92">
            <w:pPr>
              <w:jc w:val="center"/>
              <w:rPr>
                <w:rFonts w:ascii="Arial" w:hAnsi="Arial" w:cs="Arial"/>
                <w:color w:val="000000"/>
              </w:rPr>
            </w:pPr>
            <w:r w:rsidRPr="00A7421F">
              <w:rPr>
                <w:rFonts w:ascii="Arial" w:hAnsi="Arial" w:cs="Arial"/>
                <w:color w:val="000000"/>
              </w:rPr>
              <w:t>Food services, laundry, and recreation</w:t>
            </w:r>
          </w:p>
        </w:tc>
        <w:tc>
          <w:tcPr>
            <w:tcW w:w="701" w:type="pct"/>
            <w:tcBorders>
              <w:top w:val="nil"/>
              <w:left w:val="nil"/>
              <w:bottom w:val="single" w:sz="4" w:space="0" w:color="auto"/>
              <w:right w:val="single" w:sz="4" w:space="0" w:color="auto"/>
            </w:tcBorders>
            <w:shd w:val="clear" w:color="auto" w:fill="auto"/>
            <w:hideMark/>
          </w:tcPr>
          <w:p w14:paraId="11C15776" w14:textId="77777777" w:rsidR="00810F92" w:rsidRPr="00A7421F" w:rsidRDefault="00810F92">
            <w:pPr>
              <w:jc w:val="center"/>
              <w:rPr>
                <w:rFonts w:ascii="Arial" w:hAnsi="Arial" w:cs="Arial"/>
                <w:color w:val="000000"/>
              </w:rPr>
            </w:pPr>
            <w:r w:rsidRPr="00A7421F">
              <w:rPr>
                <w:rFonts w:ascii="Arial" w:hAnsi="Arial" w:cs="Arial"/>
                <w:color w:val="000000"/>
              </w:rPr>
              <w:t>Supportive services</w:t>
            </w:r>
          </w:p>
        </w:tc>
        <w:tc>
          <w:tcPr>
            <w:tcW w:w="580" w:type="pct"/>
            <w:tcBorders>
              <w:top w:val="nil"/>
              <w:left w:val="nil"/>
              <w:bottom w:val="single" w:sz="4" w:space="0" w:color="auto"/>
              <w:right w:val="single" w:sz="4" w:space="0" w:color="auto"/>
            </w:tcBorders>
            <w:shd w:val="clear" w:color="auto" w:fill="auto"/>
            <w:hideMark/>
          </w:tcPr>
          <w:p w14:paraId="4144FE9E" w14:textId="77777777" w:rsidR="00810F92" w:rsidRPr="00A7421F" w:rsidRDefault="00810F92">
            <w:pPr>
              <w:jc w:val="center"/>
              <w:rPr>
                <w:rFonts w:ascii="Arial" w:hAnsi="Arial" w:cs="Arial"/>
                <w:b/>
                <w:bCs/>
                <w:color w:val="000000"/>
              </w:rPr>
            </w:pPr>
            <w:r w:rsidRPr="00A7421F">
              <w:rPr>
                <w:rFonts w:ascii="Arial" w:hAnsi="Arial" w:cs="Arial"/>
                <w:b/>
                <w:bCs/>
                <w:color w:val="000000"/>
              </w:rPr>
              <w:t>Total cost per resident</w:t>
            </w:r>
          </w:p>
        </w:tc>
        <w:tc>
          <w:tcPr>
            <w:tcW w:w="628" w:type="pct"/>
            <w:tcBorders>
              <w:top w:val="nil"/>
              <w:left w:val="nil"/>
              <w:bottom w:val="single" w:sz="4" w:space="0" w:color="auto"/>
              <w:right w:val="single" w:sz="4" w:space="0" w:color="auto"/>
            </w:tcBorders>
            <w:shd w:val="clear" w:color="auto" w:fill="auto"/>
            <w:vAlign w:val="bottom"/>
            <w:hideMark/>
          </w:tcPr>
          <w:p w14:paraId="0EE8C872" w14:textId="77777777" w:rsidR="00810F92" w:rsidRPr="00A7421F" w:rsidRDefault="00810F92">
            <w:pPr>
              <w:jc w:val="center"/>
              <w:rPr>
                <w:rFonts w:ascii="Arial" w:hAnsi="Arial" w:cs="Arial"/>
                <w:color w:val="000000"/>
              </w:rPr>
            </w:pPr>
            <w:r w:rsidRPr="00A7421F">
              <w:rPr>
                <w:rFonts w:ascii="Arial" w:hAnsi="Arial" w:cs="Arial"/>
                <w:color w:val="000000"/>
              </w:rPr>
              <w:t>Total cost per suite+ Total cost per resident</w:t>
            </w:r>
          </w:p>
        </w:tc>
      </w:tr>
      <w:tr w:rsidR="00C01302" w:rsidRPr="00A7421F" w14:paraId="1F521F77" w14:textId="77777777" w:rsidTr="00A339F3">
        <w:trPr>
          <w:trHeight w:val="458"/>
        </w:trPr>
        <w:tc>
          <w:tcPr>
            <w:tcW w:w="551" w:type="pct"/>
            <w:tcBorders>
              <w:top w:val="nil"/>
              <w:left w:val="single" w:sz="4" w:space="0" w:color="auto"/>
              <w:bottom w:val="single" w:sz="4" w:space="0" w:color="auto"/>
              <w:right w:val="single" w:sz="4" w:space="0" w:color="auto"/>
            </w:tcBorders>
            <w:shd w:val="clear" w:color="auto" w:fill="auto"/>
            <w:noWrap/>
            <w:vAlign w:val="bottom"/>
            <w:hideMark/>
          </w:tcPr>
          <w:p w14:paraId="2A0C41C5" w14:textId="77777777" w:rsidR="00810F92" w:rsidRPr="00A7421F" w:rsidRDefault="00810F92">
            <w:pPr>
              <w:rPr>
                <w:rFonts w:ascii="Arial" w:hAnsi="Arial" w:cs="Arial"/>
                <w:color w:val="000000"/>
              </w:rPr>
            </w:pPr>
            <w:r w:rsidRPr="00A7421F">
              <w:rPr>
                <w:rFonts w:ascii="Arial" w:hAnsi="Arial" w:cs="Arial"/>
                <w:color w:val="000000"/>
              </w:rPr>
              <w:t>Studio</w:t>
            </w:r>
          </w:p>
        </w:tc>
        <w:tc>
          <w:tcPr>
            <w:tcW w:w="727" w:type="pct"/>
            <w:tcBorders>
              <w:top w:val="nil"/>
              <w:left w:val="nil"/>
              <w:bottom w:val="single" w:sz="4" w:space="0" w:color="auto"/>
              <w:right w:val="single" w:sz="4" w:space="0" w:color="auto"/>
            </w:tcBorders>
            <w:shd w:val="clear" w:color="auto" w:fill="auto"/>
            <w:noWrap/>
            <w:vAlign w:val="bottom"/>
            <w:hideMark/>
          </w:tcPr>
          <w:p w14:paraId="3343D8D1" w14:textId="77777777" w:rsidR="00810F92" w:rsidRPr="00A7421F" w:rsidRDefault="00810F92">
            <w:pPr>
              <w:rPr>
                <w:rFonts w:ascii="Arial" w:hAnsi="Arial" w:cs="Arial"/>
                <w:color w:val="000000"/>
              </w:rPr>
            </w:pPr>
            <w:r w:rsidRPr="00A7421F">
              <w:rPr>
                <w:rFonts w:ascii="Arial" w:hAnsi="Arial" w:cs="Arial"/>
                <w:color w:val="000000"/>
              </w:rPr>
              <w:t>1,827.37+1,196</w:t>
            </w:r>
          </w:p>
        </w:tc>
        <w:tc>
          <w:tcPr>
            <w:tcW w:w="580" w:type="pct"/>
            <w:tcBorders>
              <w:top w:val="nil"/>
              <w:left w:val="nil"/>
              <w:bottom w:val="single" w:sz="4" w:space="0" w:color="auto"/>
              <w:right w:val="single" w:sz="4" w:space="0" w:color="auto"/>
            </w:tcBorders>
            <w:shd w:val="clear" w:color="auto" w:fill="auto"/>
            <w:noWrap/>
            <w:vAlign w:val="bottom"/>
            <w:hideMark/>
          </w:tcPr>
          <w:p w14:paraId="4CE190E2" w14:textId="77777777" w:rsidR="00810F92" w:rsidRPr="00A7421F" w:rsidRDefault="00810F92">
            <w:pPr>
              <w:rPr>
                <w:rFonts w:ascii="Arial" w:hAnsi="Arial" w:cs="Arial"/>
                <w:color w:val="000000"/>
              </w:rPr>
            </w:pPr>
            <w:r w:rsidRPr="00A7421F">
              <w:rPr>
                <w:rFonts w:ascii="Arial" w:hAnsi="Arial" w:cs="Arial"/>
                <w:color w:val="000000"/>
              </w:rPr>
              <w:t xml:space="preserve">     3,023.37 </w:t>
            </w:r>
          </w:p>
        </w:tc>
        <w:tc>
          <w:tcPr>
            <w:tcW w:w="652" w:type="pct"/>
            <w:tcBorders>
              <w:top w:val="nil"/>
              <w:left w:val="nil"/>
              <w:bottom w:val="single" w:sz="4" w:space="0" w:color="auto"/>
              <w:right w:val="single" w:sz="4" w:space="0" w:color="auto"/>
            </w:tcBorders>
            <w:shd w:val="clear" w:color="auto" w:fill="auto"/>
            <w:noWrap/>
            <w:vAlign w:val="bottom"/>
            <w:hideMark/>
          </w:tcPr>
          <w:p w14:paraId="04800878" w14:textId="77777777" w:rsidR="00810F92" w:rsidRPr="00A7421F" w:rsidRDefault="00810F92">
            <w:pPr>
              <w:rPr>
                <w:rFonts w:ascii="Arial" w:hAnsi="Arial" w:cs="Arial"/>
                <w:color w:val="000000"/>
              </w:rPr>
            </w:pPr>
            <w:r w:rsidRPr="00A7421F">
              <w:rPr>
                <w:rFonts w:ascii="Arial" w:hAnsi="Arial" w:cs="Arial"/>
                <w:color w:val="000000"/>
              </w:rPr>
              <w:t xml:space="preserve">        1,613.23 </w:t>
            </w:r>
          </w:p>
        </w:tc>
        <w:tc>
          <w:tcPr>
            <w:tcW w:w="580" w:type="pct"/>
            <w:tcBorders>
              <w:top w:val="nil"/>
              <w:left w:val="nil"/>
              <w:bottom w:val="single" w:sz="4" w:space="0" w:color="auto"/>
              <w:right w:val="single" w:sz="4" w:space="0" w:color="auto"/>
            </w:tcBorders>
            <w:shd w:val="clear" w:color="auto" w:fill="auto"/>
            <w:noWrap/>
            <w:vAlign w:val="bottom"/>
            <w:hideMark/>
          </w:tcPr>
          <w:p w14:paraId="3ED19951" w14:textId="77777777" w:rsidR="00810F92" w:rsidRPr="00A7421F" w:rsidRDefault="00810F92">
            <w:pPr>
              <w:rPr>
                <w:rFonts w:ascii="Arial" w:hAnsi="Arial" w:cs="Arial"/>
                <w:color w:val="000000"/>
              </w:rPr>
            </w:pPr>
            <w:r w:rsidRPr="00A7421F">
              <w:rPr>
                <w:rFonts w:ascii="Arial" w:hAnsi="Arial" w:cs="Arial"/>
                <w:color w:val="000000"/>
              </w:rPr>
              <w:t xml:space="preserve">     6,033.14 </w:t>
            </w:r>
          </w:p>
        </w:tc>
        <w:tc>
          <w:tcPr>
            <w:tcW w:w="701" w:type="pct"/>
            <w:tcBorders>
              <w:top w:val="nil"/>
              <w:left w:val="nil"/>
              <w:bottom w:val="single" w:sz="4" w:space="0" w:color="auto"/>
              <w:right w:val="single" w:sz="4" w:space="0" w:color="auto"/>
            </w:tcBorders>
            <w:shd w:val="clear" w:color="auto" w:fill="auto"/>
            <w:noWrap/>
            <w:vAlign w:val="bottom"/>
            <w:hideMark/>
          </w:tcPr>
          <w:p w14:paraId="09F39B56" w14:textId="77777777" w:rsidR="00810F92" w:rsidRPr="00A7421F" w:rsidRDefault="00810F92">
            <w:pPr>
              <w:rPr>
                <w:rFonts w:ascii="Arial" w:hAnsi="Arial" w:cs="Arial"/>
                <w:color w:val="000000"/>
              </w:rPr>
            </w:pPr>
            <w:r w:rsidRPr="00A7421F">
              <w:rPr>
                <w:rFonts w:ascii="Arial" w:hAnsi="Arial" w:cs="Arial"/>
                <w:color w:val="000000"/>
              </w:rPr>
              <w:t xml:space="preserve">          9,046.92 </w:t>
            </w:r>
          </w:p>
        </w:tc>
        <w:tc>
          <w:tcPr>
            <w:tcW w:w="580" w:type="pct"/>
            <w:tcBorders>
              <w:top w:val="nil"/>
              <w:left w:val="nil"/>
              <w:bottom w:val="single" w:sz="4" w:space="0" w:color="auto"/>
              <w:right w:val="single" w:sz="4" w:space="0" w:color="auto"/>
            </w:tcBorders>
            <w:shd w:val="clear" w:color="auto" w:fill="auto"/>
            <w:noWrap/>
            <w:vAlign w:val="bottom"/>
            <w:hideMark/>
          </w:tcPr>
          <w:p w14:paraId="619ADCBA" w14:textId="77777777" w:rsidR="00810F92" w:rsidRPr="00A7421F" w:rsidRDefault="00810F92">
            <w:pPr>
              <w:rPr>
                <w:rFonts w:ascii="Arial" w:hAnsi="Arial" w:cs="Arial"/>
                <w:color w:val="000000"/>
              </w:rPr>
            </w:pPr>
            <w:r w:rsidRPr="00A7421F">
              <w:rPr>
                <w:rFonts w:ascii="Arial" w:hAnsi="Arial" w:cs="Arial"/>
                <w:color w:val="000000"/>
              </w:rPr>
              <w:t xml:space="preserve">   16,693.29 </w:t>
            </w:r>
          </w:p>
        </w:tc>
        <w:tc>
          <w:tcPr>
            <w:tcW w:w="628" w:type="pct"/>
            <w:tcBorders>
              <w:top w:val="nil"/>
              <w:left w:val="nil"/>
              <w:bottom w:val="single" w:sz="4" w:space="0" w:color="auto"/>
              <w:right w:val="single" w:sz="4" w:space="0" w:color="auto"/>
            </w:tcBorders>
            <w:shd w:val="clear" w:color="auto" w:fill="auto"/>
            <w:noWrap/>
            <w:vAlign w:val="bottom"/>
            <w:hideMark/>
          </w:tcPr>
          <w:p w14:paraId="0D12A50A" w14:textId="77777777" w:rsidR="00810F92" w:rsidRPr="00A7421F" w:rsidRDefault="00810F92">
            <w:pPr>
              <w:rPr>
                <w:rFonts w:ascii="Arial" w:hAnsi="Arial" w:cs="Arial"/>
                <w:color w:val="000000"/>
                <w:highlight w:val="yellow"/>
              </w:rPr>
            </w:pPr>
            <w:r w:rsidRPr="00A7421F">
              <w:rPr>
                <w:rFonts w:ascii="Arial" w:hAnsi="Arial" w:cs="Arial"/>
                <w:color w:val="000000"/>
                <w:highlight w:val="yellow"/>
              </w:rPr>
              <w:t xml:space="preserve">     19,716.66 </w:t>
            </w:r>
          </w:p>
        </w:tc>
      </w:tr>
      <w:tr w:rsidR="00C01302" w:rsidRPr="00A7421F" w14:paraId="6DA310DF" w14:textId="77777777" w:rsidTr="00A339F3">
        <w:trPr>
          <w:trHeight w:val="458"/>
        </w:trPr>
        <w:tc>
          <w:tcPr>
            <w:tcW w:w="551" w:type="pct"/>
            <w:tcBorders>
              <w:top w:val="nil"/>
              <w:left w:val="single" w:sz="4" w:space="0" w:color="auto"/>
              <w:bottom w:val="single" w:sz="4" w:space="0" w:color="auto"/>
              <w:right w:val="single" w:sz="4" w:space="0" w:color="auto"/>
            </w:tcBorders>
            <w:shd w:val="clear" w:color="auto" w:fill="auto"/>
            <w:noWrap/>
            <w:vAlign w:val="bottom"/>
            <w:hideMark/>
          </w:tcPr>
          <w:p w14:paraId="2C8DDFDD" w14:textId="77777777" w:rsidR="00810F92" w:rsidRPr="00A7421F" w:rsidRDefault="00810F92">
            <w:pPr>
              <w:rPr>
                <w:rFonts w:ascii="Arial" w:hAnsi="Arial" w:cs="Arial"/>
                <w:color w:val="000000"/>
              </w:rPr>
            </w:pPr>
            <w:r w:rsidRPr="00A7421F">
              <w:rPr>
                <w:rFonts w:ascii="Arial" w:hAnsi="Arial" w:cs="Arial"/>
                <w:color w:val="000000"/>
              </w:rPr>
              <w:t>1-Bedroom</w:t>
            </w:r>
          </w:p>
        </w:tc>
        <w:tc>
          <w:tcPr>
            <w:tcW w:w="727" w:type="pct"/>
            <w:tcBorders>
              <w:top w:val="nil"/>
              <w:left w:val="nil"/>
              <w:bottom w:val="single" w:sz="4" w:space="0" w:color="auto"/>
              <w:right w:val="single" w:sz="4" w:space="0" w:color="auto"/>
            </w:tcBorders>
            <w:shd w:val="clear" w:color="auto" w:fill="auto"/>
            <w:noWrap/>
            <w:vAlign w:val="bottom"/>
            <w:hideMark/>
          </w:tcPr>
          <w:p w14:paraId="59D1EDA3" w14:textId="77777777" w:rsidR="00810F92" w:rsidRPr="00A7421F" w:rsidRDefault="00810F92">
            <w:pPr>
              <w:rPr>
                <w:rFonts w:ascii="Arial" w:hAnsi="Arial" w:cs="Arial"/>
                <w:color w:val="000000"/>
              </w:rPr>
            </w:pPr>
            <w:r w:rsidRPr="00A7421F">
              <w:rPr>
                <w:rFonts w:ascii="Arial" w:hAnsi="Arial" w:cs="Arial"/>
                <w:color w:val="000000"/>
              </w:rPr>
              <w:t>2,284.21+1,495</w:t>
            </w:r>
          </w:p>
        </w:tc>
        <w:tc>
          <w:tcPr>
            <w:tcW w:w="580" w:type="pct"/>
            <w:tcBorders>
              <w:top w:val="nil"/>
              <w:left w:val="nil"/>
              <w:bottom w:val="single" w:sz="4" w:space="0" w:color="auto"/>
              <w:right w:val="single" w:sz="4" w:space="0" w:color="auto"/>
            </w:tcBorders>
            <w:shd w:val="clear" w:color="auto" w:fill="auto"/>
            <w:noWrap/>
            <w:vAlign w:val="bottom"/>
            <w:hideMark/>
          </w:tcPr>
          <w:p w14:paraId="65966393" w14:textId="77777777" w:rsidR="00810F92" w:rsidRPr="00A7421F" w:rsidRDefault="00810F92">
            <w:pPr>
              <w:rPr>
                <w:rFonts w:ascii="Arial" w:hAnsi="Arial" w:cs="Arial"/>
                <w:color w:val="000000"/>
              </w:rPr>
            </w:pPr>
            <w:r w:rsidRPr="00A7421F">
              <w:rPr>
                <w:rFonts w:ascii="Arial" w:hAnsi="Arial" w:cs="Arial"/>
                <w:color w:val="000000"/>
              </w:rPr>
              <w:t xml:space="preserve">     3,779.21 </w:t>
            </w:r>
          </w:p>
        </w:tc>
        <w:tc>
          <w:tcPr>
            <w:tcW w:w="652" w:type="pct"/>
            <w:tcBorders>
              <w:top w:val="nil"/>
              <w:left w:val="nil"/>
              <w:bottom w:val="single" w:sz="4" w:space="0" w:color="auto"/>
              <w:right w:val="single" w:sz="4" w:space="0" w:color="auto"/>
            </w:tcBorders>
            <w:shd w:val="clear" w:color="auto" w:fill="auto"/>
            <w:noWrap/>
            <w:vAlign w:val="bottom"/>
            <w:hideMark/>
          </w:tcPr>
          <w:p w14:paraId="5576E4AE" w14:textId="77777777" w:rsidR="00810F92" w:rsidRPr="00A7421F" w:rsidRDefault="00810F92">
            <w:pPr>
              <w:rPr>
                <w:rFonts w:ascii="Arial" w:hAnsi="Arial" w:cs="Arial"/>
                <w:color w:val="000000"/>
              </w:rPr>
            </w:pPr>
            <w:r w:rsidRPr="00A7421F">
              <w:rPr>
                <w:rFonts w:ascii="Arial" w:hAnsi="Arial" w:cs="Arial"/>
                <w:color w:val="000000"/>
              </w:rPr>
              <w:t xml:space="preserve">        1,613.23 </w:t>
            </w:r>
          </w:p>
        </w:tc>
        <w:tc>
          <w:tcPr>
            <w:tcW w:w="580" w:type="pct"/>
            <w:tcBorders>
              <w:top w:val="nil"/>
              <w:left w:val="nil"/>
              <w:bottom w:val="single" w:sz="4" w:space="0" w:color="auto"/>
              <w:right w:val="single" w:sz="4" w:space="0" w:color="auto"/>
            </w:tcBorders>
            <w:shd w:val="clear" w:color="auto" w:fill="auto"/>
            <w:noWrap/>
            <w:vAlign w:val="bottom"/>
            <w:hideMark/>
          </w:tcPr>
          <w:p w14:paraId="4D2FBEBA" w14:textId="77777777" w:rsidR="00810F92" w:rsidRPr="00A7421F" w:rsidRDefault="00810F92">
            <w:pPr>
              <w:rPr>
                <w:rFonts w:ascii="Arial" w:hAnsi="Arial" w:cs="Arial"/>
                <w:color w:val="000000"/>
              </w:rPr>
            </w:pPr>
            <w:r w:rsidRPr="00A7421F">
              <w:rPr>
                <w:rFonts w:ascii="Arial" w:hAnsi="Arial" w:cs="Arial"/>
                <w:color w:val="000000"/>
              </w:rPr>
              <w:t xml:space="preserve">     6,033.14 </w:t>
            </w:r>
          </w:p>
        </w:tc>
        <w:tc>
          <w:tcPr>
            <w:tcW w:w="701" w:type="pct"/>
            <w:tcBorders>
              <w:top w:val="nil"/>
              <w:left w:val="nil"/>
              <w:bottom w:val="single" w:sz="4" w:space="0" w:color="auto"/>
              <w:right w:val="single" w:sz="4" w:space="0" w:color="auto"/>
            </w:tcBorders>
            <w:shd w:val="clear" w:color="auto" w:fill="auto"/>
            <w:noWrap/>
            <w:vAlign w:val="bottom"/>
            <w:hideMark/>
          </w:tcPr>
          <w:p w14:paraId="3BB4C567" w14:textId="77777777" w:rsidR="00810F92" w:rsidRPr="00A7421F" w:rsidRDefault="00810F92">
            <w:pPr>
              <w:rPr>
                <w:rFonts w:ascii="Arial" w:hAnsi="Arial" w:cs="Arial"/>
                <w:color w:val="000000"/>
              </w:rPr>
            </w:pPr>
            <w:r w:rsidRPr="00A7421F">
              <w:rPr>
                <w:rFonts w:ascii="Arial" w:hAnsi="Arial" w:cs="Arial"/>
                <w:color w:val="000000"/>
              </w:rPr>
              <w:t xml:space="preserve">          9,046.92 </w:t>
            </w:r>
          </w:p>
        </w:tc>
        <w:tc>
          <w:tcPr>
            <w:tcW w:w="580" w:type="pct"/>
            <w:tcBorders>
              <w:top w:val="nil"/>
              <w:left w:val="nil"/>
              <w:bottom w:val="single" w:sz="4" w:space="0" w:color="auto"/>
              <w:right w:val="single" w:sz="4" w:space="0" w:color="auto"/>
            </w:tcBorders>
            <w:shd w:val="clear" w:color="auto" w:fill="auto"/>
            <w:noWrap/>
            <w:vAlign w:val="bottom"/>
            <w:hideMark/>
          </w:tcPr>
          <w:p w14:paraId="2105E679" w14:textId="77777777" w:rsidR="00810F92" w:rsidRPr="00A7421F" w:rsidRDefault="00810F92">
            <w:pPr>
              <w:rPr>
                <w:rFonts w:ascii="Arial" w:hAnsi="Arial" w:cs="Arial"/>
                <w:color w:val="000000"/>
              </w:rPr>
            </w:pPr>
            <w:r w:rsidRPr="00A7421F">
              <w:rPr>
                <w:rFonts w:ascii="Arial" w:hAnsi="Arial" w:cs="Arial"/>
                <w:color w:val="000000"/>
              </w:rPr>
              <w:t xml:space="preserve">   16,693.29 </w:t>
            </w:r>
          </w:p>
        </w:tc>
        <w:tc>
          <w:tcPr>
            <w:tcW w:w="628" w:type="pct"/>
            <w:tcBorders>
              <w:top w:val="nil"/>
              <w:left w:val="nil"/>
              <w:bottom w:val="single" w:sz="4" w:space="0" w:color="auto"/>
              <w:right w:val="single" w:sz="4" w:space="0" w:color="auto"/>
            </w:tcBorders>
            <w:shd w:val="clear" w:color="auto" w:fill="auto"/>
            <w:noWrap/>
            <w:vAlign w:val="bottom"/>
            <w:hideMark/>
          </w:tcPr>
          <w:p w14:paraId="7A677291" w14:textId="77777777" w:rsidR="00810F92" w:rsidRPr="00A7421F" w:rsidRDefault="00810F92">
            <w:pPr>
              <w:rPr>
                <w:rFonts w:ascii="Arial" w:hAnsi="Arial" w:cs="Arial"/>
                <w:color w:val="000000"/>
                <w:highlight w:val="yellow"/>
              </w:rPr>
            </w:pPr>
            <w:r w:rsidRPr="00A7421F">
              <w:rPr>
                <w:rFonts w:ascii="Arial" w:hAnsi="Arial" w:cs="Arial"/>
                <w:color w:val="000000"/>
                <w:highlight w:val="yellow"/>
              </w:rPr>
              <w:t xml:space="preserve">     20,472.50 </w:t>
            </w:r>
          </w:p>
        </w:tc>
      </w:tr>
      <w:tr w:rsidR="00C01302" w:rsidRPr="00A7421F" w14:paraId="5AD68019" w14:textId="77777777" w:rsidTr="00A339F3">
        <w:trPr>
          <w:trHeight w:val="458"/>
        </w:trPr>
        <w:tc>
          <w:tcPr>
            <w:tcW w:w="551" w:type="pct"/>
            <w:tcBorders>
              <w:top w:val="nil"/>
              <w:left w:val="single" w:sz="4" w:space="0" w:color="auto"/>
              <w:bottom w:val="single" w:sz="4" w:space="0" w:color="auto"/>
              <w:right w:val="single" w:sz="4" w:space="0" w:color="auto"/>
            </w:tcBorders>
            <w:shd w:val="clear" w:color="auto" w:fill="auto"/>
            <w:noWrap/>
            <w:vAlign w:val="bottom"/>
            <w:hideMark/>
          </w:tcPr>
          <w:p w14:paraId="23CB1FF1" w14:textId="77777777" w:rsidR="00810F92" w:rsidRPr="00A7421F" w:rsidRDefault="00810F92">
            <w:pPr>
              <w:rPr>
                <w:rFonts w:ascii="Arial" w:hAnsi="Arial" w:cs="Arial"/>
                <w:color w:val="000000"/>
              </w:rPr>
            </w:pPr>
            <w:r w:rsidRPr="00A7421F">
              <w:rPr>
                <w:rFonts w:ascii="Arial" w:hAnsi="Arial" w:cs="Arial"/>
                <w:color w:val="000000"/>
              </w:rPr>
              <w:t>2-Bedroom</w:t>
            </w:r>
          </w:p>
        </w:tc>
        <w:tc>
          <w:tcPr>
            <w:tcW w:w="727" w:type="pct"/>
            <w:tcBorders>
              <w:top w:val="nil"/>
              <w:left w:val="nil"/>
              <w:bottom w:val="single" w:sz="4" w:space="0" w:color="auto"/>
              <w:right w:val="single" w:sz="4" w:space="0" w:color="auto"/>
            </w:tcBorders>
            <w:shd w:val="clear" w:color="auto" w:fill="auto"/>
            <w:noWrap/>
            <w:vAlign w:val="bottom"/>
            <w:hideMark/>
          </w:tcPr>
          <w:p w14:paraId="42952DCD" w14:textId="77777777" w:rsidR="00810F92" w:rsidRPr="00A7421F" w:rsidRDefault="00810F92">
            <w:pPr>
              <w:rPr>
                <w:rFonts w:ascii="Arial" w:hAnsi="Arial" w:cs="Arial"/>
                <w:color w:val="000000"/>
              </w:rPr>
            </w:pPr>
            <w:r w:rsidRPr="00A7421F">
              <w:rPr>
                <w:rFonts w:ascii="Arial" w:hAnsi="Arial" w:cs="Arial"/>
                <w:color w:val="000000"/>
              </w:rPr>
              <w:t>2,741.05+1,794</w:t>
            </w:r>
          </w:p>
        </w:tc>
        <w:tc>
          <w:tcPr>
            <w:tcW w:w="580" w:type="pct"/>
            <w:tcBorders>
              <w:top w:val="nil"/>
              <w:left w:val="nil"/>
              <w:bottom w:val="single" w:sz="4" w:space="0" w:color="auto"/>
              <w:right w:val="single" w:sz="4" w:space="0" w:color="auto"/>
            </w:tcBorders>
            <w:shd w:val="clear" w:color="auto" w:fill="auto"/>
            <w:noWrap/>
            <w:vAlign w:val="bottom"/>
            <w:hideMark/>
          </w:tcPr>
          <w:p w14:paraId="700AF5B9" w14:textId="77777777" w:rsidR="00810F92" w:rsidRPr="00A7421F" w:rsidRDefault="00810F92">
            <w:pPr>
              <w:rPr>
                <w:rFonts w:ascii="Arial" w:hAnsi="Arial" w:cs="Arial"/>
                <w:color w:val="000000"/>
              </w:rPr>
            </w:pPr>
            <w:r w:rsidRPr="00A7421F">
              <w:rPr>
                <w:rFonts w:ascii="Arial" w:hAnsi="Arial" w:cs="Arial"/>
                <w:color w:val="000000"/>
              </w:rPr>
              <w:t xml:space="preserve">     4,535.05 </w:t>
            </w:r>
          </w:p>
        </w:tc>
        <w:tc>
          <w:tcPr>
            <w:tcW w:w="652" w:type="pct"/>
            <w:tcBorders>
              <w:top w:val="nil"/>
              <w:left w:val="nil"/>
              <w:bottom w:val="single" w:sz="4" w:space="0" w:color="auto"/>
              <w:right w:val="single" w:sz="4" w:space="0" w:color="auto"/>
            </w:tcBorders>
            <w:shd w:val="clear" w:color="auto" w:fill="auto"/>
            <w:noWrap/>
            <w:vAlign w:val="bottom"/>
            <w:hideMark/>
          </w:tcPr>
          <w:p w14:paraId="6F81BBC1" w14:textId="77777777" w:rsidR="00810F92" w:rsidRPr="00A7421F" w:rsidRDefault="00810F92">
            <w:pPr>
              <w:rPr>
                <w:rFonts w:ascii="Arial" w:hAnsi="Arial" w:cs="Arial"/>
                <w:color w:val="000000"/>
              </w:rPr>
            </w:pPr>
            <w:r w:rsidRPr="00A7421F">
              <w:rPr>
                <w:rFonts w:ascii="Arial" w:hAnsi="Arial" w:cs="Arial"/>
                <w:color w:val="000000"/>
              </w:rPr>
              <w:t xml:space="preserve">        1,613.23 </w:t>
            </w:r>
          </w:p>
        </w:tc>
        <w:tc>
          <w:tcPr>
            <w:tcW w:w="580" w:type="pct"/>
            <w:tcBorders>
              <w:top w:val="nil"/>
              <w:left w:val="nil"/>
              <w:bottom w:val="single" w:sz="4" w:space="0" w:color="auto"/>
              <w:right w:val="single" w:sz="4" w:space="0" w:color="auto"/>
            </w:tcBorders>
            <w:shd w:val="clear" w:color="auto" w:fill="auto"/>
            <w:noWrap/>
            <w:vAlign w:val="bottom"/>
            <w:hideMark/>
          </w:tcPr>
          <w:p w14:paraId="5F0CDD90" w14:textId="77777777" w:rsidR="00810F92" w:rsidRPr="00A7421F" w:rsidRDefault="00810F92">
            <w:pPr>
              <w:rPr>
                <w:rFonts w:ascii="Arial" w:hAnsi="Arial" w:cs="Arial"/>
                <w:color w:val="000000"/>
              </w:rPr>
            </w:pPr>
            <w:r w:rsidRPr="00A7421F">
              <w:rPr>
                <w:rFonts w:ascii="Arial" w:hAnsi="Arial" w:cs="Arial"/>
                <w:color w:val="000000"/>
              </w:rPr>
              <w:t xml:space="preserve">     6,033.14 </w:t>
            </w:r>
          </w:p>
        </w:tc>
        <w:tc>
          <w:tcPr>
            <w:tcW w:w="701" w:type="pct"/>
            <w:tcBorders>
              <w:top w:val="nil"/>
              <w:left w:val="nil"/>
              <w:bottom w:val="single" w:sz="4" w:space="0" w:color="auto"/>
              <w:right w:val="single" w:sz="4" w:space="0" w:color="auto"/>
            </w:tcBorders>
            <w:shd w:val="clear" w:color="auto" w:fill="auto"/>
            <w:noWrap/>
            <w:vAlign w:val="bottom"/>
            <w:hideMark/>
          </w:tcPr>
          <w:p w14:paraId="0B9CC04C" w14:textId="77777777" w:rsidR="00810F92" w:rsidRPr="00A7421F" w:rsidRDefault="00810F92">
            <w:pPr>
              <w:rPr>
                <w:rFonts w:ascii="Arial" w:hAnsi="Arial" w:cs="Arial"/>
                <w:color w:val="000000"/>
              </w:rPr>
            </w:pPr>
            <w:r w:rsidRPr="00A7421F">
              <w:rPr>
                <w:rFonts w:ascii="Arial" w:hAnsi="Arial" w:cs="Arial"/>
                <w:color w:val="000000"/>
              </w:rPr>
              <w:t xml:space="preserve">          9,046.92 </w:t>
            </w:r>
          </w:p>
        </w:tc>
        <w:tc>
          <w:tcPr>
            <w:tcW w:w="580" w:type="pct"/>
            <w:tcBorders>
              <w:top w:val="nil"/>
              <w:left w:val="nil"/>
              <w:bottom w:val="single" w:sz="4" w:space="0" w:color="auto"/>
              <w:right w:val="single" w:sz="4" w:space="0" w:color="auto"/>
            </w:tcBorders>
            <w:shd w:val="clear" w:color="auto" w:fill="auto"/>
            <w:noWrap/>
            <w:vAlign w:val="bottom"/>
            <w:hideMark/>
          </w:tcPr>
          <w:p w14:paraId="1789D511" w14:textId="77777777" w:rsidR="00810F92" w:rsidRPr="00A7421F" w:rsidRDefault="00810F92">
            <w:pPr>
              <w:rPr>
                <w:rFonts w:ascii="Arial" w:hAnsi="Arial" w:cs="Arial"/>
                <w:color w:val="000000"/>
              </w:rPr>
            </w:pPr>
            <w:r w:rsidRPr="00A7421F">
              <w:rPr>
                <w:rFonts w:ascii="Arial" w:hAnsi="Arial" w:cs="Arial"/>
                <w:color w:val="000000"/>
              </w:rPr>
              <w:t xml:space="preserve">   16,693.29 </w:t>
            </w:r>
          </w:p>
        </w:tc>
        <w:tc>
          <w:tcPr>
            <w:tcW w:w="628" w:type="pct"/>
            <w:tcBorders>
              <w:top w:val="nil"/>
              <w:left w:val="nil"/>
              <w:bottom w:val="single" w:sz="4" w:space="0" w:color="auto"/>
              <w:right w:val="single" w:sz="4" w:space="0" w:color="auto"/>
            </w:tcBorders>
            <w:shd w:val="clear" w:color="auto" w:fill="auto"/>
            <w:noWrap/>
            <w:vAlign w:val="bottom"/>
            <w:hideMark/>
          </w:tcPr>
          <w:p w14:paraId="1DBF9C29" w14:textId="77777777" w:rsidR="00810F92" w:rsidRPr="00A7421F" w:rsidRDefault="00810F92">
            <w:pPr>
              <w:rPr>
                <w:rFonts w:ascii="Arial" w:hAnsi="Arial" w:cs="Arial"/>
                <w:color w:val="000000"/>
                <w:highlight w:val="yellow"/>
              </w:rPr>
            </w:pPr>
            <w:r w:rsidRPr="00A7421F">
              <w:rPr>
                <w:rFonts w:ascii="Arial" w:hAnsi="Arial" w:cs="Arial"/>
                <w:color w:val="000000"/>
                <w:highlight w:val="yellow"/>
              </w:rPr>
              <w:t xml:space="preserve">     21,228.34 </w:t>
            </w:r>
          </w:p>
        </w:tc>
      </w:tr>
    </w:tbl>
    <w:p w14:paraId="286E4996" w14:textId="3FB812FD" w:rsidR="00966065" w:rsidRPr="00A7421F" w:rsidRDefault="00966065" w:rsidP="00966065">
      <w:pPr>
        <w:pStyle w:val="Heading1"/>
        <w:spacing w:beforeLines="120" w:before="288" w:afterLines="120" w:after="288"/>
        <w:rPr>
          <w:rFonts w:ascii="Arial" w:hAnsi="Arial" w:cs="Arial"/>
          <w:sz w:val="24"/>
          <w:szCs w:val="24"/>
        </w:rPr>
      </w:pPr>
      <w:r w:rsidRPr="00A7421F">
        <w:rPr>
          <w:rFonts w:ascii="Arial" w:hAnsi="Arial" w:cs="Arial"/>
          <w:sz w:val="24"/>
          <w:szCs w:val="24"/>
        </w:rPr>
        <w:t xml:space="preserve">To summarize- Scenario analysis </w:t>
      </w:r>
    </w:p>
    <w:p w14:paraId="1EF87C6B" w14:textId="0B6002B8" w:rsidR="00934133" w:rsidRPr="00A7421F" w:rsidRDefault="00966065" w:rsidP="0091080E">
      <w:pPr>
        <w:rPr>
          <w:rFonts w:ascii="Arial" w:hAnsi="Arial" w:cs="Arial"/>
        </w:rPr>
      </w:pPr>
      <w:r w:rsidRPr="00A7421F">
        <w:rPr>
          <w:rFonts w:ascii="Arial" w:hAnsi="Arial" w:cs="Arial"/>
        </w:rPr>
        <w:t xml:space="preserve">It is evident from the analysis done above that a more precise cost allocation does have a trickle-down effect on the overall costs/ base price per unit (based on the medical care required by an individual). This also ensures that there is an equitable distribution of costs and therefore the final price paid by a resident i.e., </w:t>
      </w:r>
      <w:r w:rsidR="00B864D8" w:rsidRPr="00A7421F">
        <w:rPr>
          <w:rFonts w:ascii="Arial" w:hAnsi="Arial" w:cs="Arial"/>
        </w:rPr>
        <w:t xml:space="preserve">an individual doesn’t overpay/ doesn’t pay for services that they aren’t using. Also, if in a suite, there are 2 people residing in which </w:t>
      </w:r>
      <w:r w:rsidR="0091080E" w:rsidRPr="00A7421F">
        <w:rPr>
          <w:rFonts w:ascii="Arial" w:hAnsi="Arial" w:cs="Arial"/>
        </w:rPr>
        <w:t>case,</w:t>
      </w:r>
      <w:r w:rsidR="00B864D8" w:rsidRPr="00A7421F">
        <w:rPr>
          <w:rFonts w:ascii="Arial" w:hAnsi="Arial" w:cs="Arial"/>
        </w:rPr>
        <w:t xml:space="preserve"> they are most likely to have varying levels of medical needs, the cost distribution ensures that they are not over or under paying. </w:t>
      </w:r>
      <w:r w:rsidR="0091080E" w:rsidRPr="00A7421F">
        <w:rPr>
          <w:rFonts w:ascii="Arial" w:hAnsi="Arial" w:cs="Arial"/>
        </w:rPr>
        <w:t xml:space="preserve">Levying an additional occupant charge would work in the favour of Westmount and conducting the above analysis, this charge can be determined by the management i.e., whether to charge the entire per resident charge or some </w:t>
      </w:r>
      <w:r w:rsidR="0086517B" w:rsidRPr="00A7421F">
        <w:rPr>
          <w:rFonts w:ascii="Arial" w:hAnsi="Arial" w:cs="Arial"/>
        </w:rPr>
        <w:t>percentage of</w:t>
      </w:r>
      <w:r w:rsidR="0091080E" w:rsidRPr="00A7421F">
        <w:rPr>
          <w:rFonts w:ascii="Arial" w:hAnsi="Arial" w:cs="Arial"/>
        </w:rPr>
        <w:t xml:space="preserve"> </w:t>
      </w:r>
      <w:r w:rsidR="0086517B" w:rsidRPr="00A7421F">
        <w:rPr>
          <w:rFonts w:ascii="Arial" w:hAnsi="Arial" w:cs="Arial"/>
        </w:rPr>
        <w:t>it</w:t>
      </w:r>
      <w:r w:rsidR="0091080E" w:rsidRPr="00A7421F">
        <w:rPr>
          <w:rFonts w:ascii="Arial" w:hAnsi="Arial" w:cs="Arial"/>
        </w:rPr>
        <w:t>.</w:t>
      </w:r>
    </w:p>
    <w:p w14:paraId="72D6B449" w14:textId="41FDBDB4" w:rsidR="0091080E" w:rsidRPr="00A7421F" w:rsidRDefault="00AE408C" w:rsidP="0091080E">
      <w:pPr>
        <w:pStyle w:val="Heading1"/>
        <w:spacing w:beforeLines="120" w:before="288" w:afterLines="120" w:after="288"/>
        <w:rPr>
          <w:rFonts w:ascii="Arial" w:hAnsi="Arial" w:cs="Arial"/>
          <w:b/>
          <w:bCs/>
          <w:sz w:val="24"/>
          <w:szCs w:val="24"/>
        </w:rPr>
      </w:pPr>
      <w:r w:rsidRPr="00A7421F">
        <w:rPr>
          <w:rFonts w:ascii="Arial" w:hAnsi="Arial" w:cs="Arial"/>
          <w:b/>
          <w:bCs/>
          <w:sz w:val="24"/>
          <w:szCs w:val="24"/>
        </w:rPr>
        <w:t>Revenue</w:t>
      </w:r>
    </w:p>
    <w:p w14:paraId="3E638213" w14:textId="6C7F46F5" w:rsidR="00AE408C" w:rsidRPr="00A7421F" w:rsidRDefault="00AE408C" w:rsidP="00AE408C">
      <w:pPr>
        <w:rPr>
          <w:rFonts w:ascii="Arial" w:hAnsi="Arial" w:cs="Arial"/>
        </w:rPr>
      </w:pPr>
      <w:r w:rsidRPr="00A7421F">
        <w:rPr>
          <w:rFonts w:ascii="Arial" w:hAnsi="Arial" w:cs="Arial"/>
        </w:rPr>
        <w:t xml:space="preserve">Resident fees </w:t>
      </w:r>
      <w:r w:rsidR="00BB4DC1" w:rsidRPr="00A7421F">
        <w:rPr>
          <w:rFonts w:ascii="Arial" w:hAnsi="Arial" w:cs="Arial"/>
        </w:rPr>
        <w:t>are</w:t>
      </w:r>
      <w:r w:rsidRPr="00A7421F">
        <w:rPr>
          <w:rFonts w:ascii="Arial" w:hAnsi="Arial" w:cs="Arial"/>
        </w:rPr>
        <w:t xml:space="preserve"> determined by applying a 15% markup on cost</w:t>
      </w:r>
      <w:r w:rsidR="00BB4DC1" w:rsidRPr="00A7421F">
        <w:rPr>
          <w:rFonts w:ascii="Arial" w:hAnsi="Arial" w:cs="Arial"/>
        </w:rPr>
        <w:t>. Hence, the new revenue per suite will be:</w:t>
      </w:r>
    </w:p>
    <w:p w14:paraId="69D227E7" w14:textId="3E51AF58" w:rsidR="005C778B" w:rsidRPr="00A7421F" w:rsidRDefault="005C778B" w:rsidP="00AE408C">
      <w:pPr>
        <w:rPr>
          <w:rFonts w:ascii="Arial" w:hAnsi="Arial" w:cs="Arial"/>
        </w:rPr>
      </w:pPr>
    </w:p>
    <w:tbl>
      <w:tblPr>
        <w:tblW w:w="9300" w:type="dxa"/>
        <w:tblLook w:val="04A0" w:firstRow="1" w:lastRow="0" w:firstColumn="1" w:lastColumn="0" w:noHBand="0" w:noVBand="1"/>
      </w:tblPr>
      <w:tblGrid>
        <w:gridCol w:w="2360"/>
        <w:gridCol w:w="2500"/>
        <w:gridCol w:w="2080"/>
        <w:gridCol w:w="2360"/>
      </w:tblGrid>
      <w:tr w:rsidR="005C778B" w:rsidRPr="00A7421F" w14:paraId="2B5A7642" w14:textId="77777777" w:rsidTr="002C1EC0">
        <w:trPr>
          <w:trHeight w:val="320"/>
        </w:trPr>
        <w:tc>
          <w:tcPr>
            <w:tcW w:w="2360" w:type="dxa"/>
            <w:tcBorders>
              <w:top w:val="single" w:sz="4" w:space="0" w:color="auto"/>
              <w:left w:val="single" w:sz="4" w:space="0" w:color="auto"/>
              <w:bottom w:val="single" w:sz="4" w:space="0" w:color="auto"/>
              <w:right w:val="single" w:sz="4" w:space="0" w:color="auto"/>
            </w:tcBorders>
            <w:shd w:val="clear" w:color="auto" w:fill="auto"/>
            <w:noWrap/>
            <w:hideMark/>
          </w:tcPr>
          <w:p w14:paraId="5A13DBE6" w14:textId="7D634F73" w:rsidR="005C778B" w:rsidRPr="00A7421F" w:rsidRDefault="002C1EC0" w:rsidP="005C778B">
            <w:pPr>
              <w:jc w:val="center"/>
              <w:rPr>
                <w:rFonts w:ascii="Arial" w:hAnsi="Arial" w:cs="Arial"/>
                <w:color w:val="000000"/>
              </w:rPr>
            </w:pPr>
            <w:r w:rsidRPr="00A7421F">
              <w:rPr>
                <w:rFonts w:ascii="Arial" w:hAnsi="Arial" w:cs="Arial"/>
                <w:color w:val="000000"/>
              </w:rPr>
              <w:t>Resident</w:t>
            </w:r>
            <w:r w:rsidR="005C778B" w:rsidRPr="00A7421F">
              <w:rPr>
                <w:rFonts w:ascii="Arial" w:hAnsi="Arial" w:cs="Arial"/>
                <w:color w:val="000000"/>
              </w:rPr>
              <w:t xml:space="preserve"> category</w:t>
            </w:r>
          </w:p>
        </w:tc>
        <w:tc>
          <w:tcPr>
            <w:tcW w:w="2500" w:type="dxa"/>
            <w:tcBorders>
              <w:top w:val="single" w:sz="4" w:space="0" w:color="auto"/>
              <w:left w:val="nil"/>
              <w:bottom w:val="single" w:sz="4" w:space="0" w:color="auto"/>
              <w:right w:val="single" w:sz="4" w:space="0" w:color="auto"/>
            </w:tcBorders>
            <w:shd w:val="clear" w:color="auto" w:fill="auto"/>
            <w:noWrap/>
            <w:hideMark/>
          </w:tcPr>
          <w:p w14:paraId="46E7F84C" w14:textId="77777777" w:rsidR="005C778B" w:rsidRPr="00A7421F" w:rsidRDefault="005C778B" w:rsidP="002C1EC0">
            <w:pPr>
              <w:jc w:val="center"/>
              <w:rPr>
                <w:rFonts w:ascii="Arial" w:hAnsi="Arial" w:cs="Arial"/>
                <w:color w:val="000000"/>
              </w:rPr>
            </w:pPr>
            <w:r w:rsidRPr="00A7421F">
              <w:rPr>
                <w:rFonts w:ascii="Arial" w:hAnsi="Arial" w:cs="Arial"/>
                <w:color w:val="000000"/>
              </w:rPr>
              <w:t>Studio suite</w:t>
            </w:r>
          </w:p>
        </w:tc>
        <w:tc>
          <w:tcPr>
            <w:tcW w:w="2080" w:type="dxa"/>
            <w:tcBorders>
              <w:top w:val="single" w:sz="4" w:space="0" w:color="auto"/>
              <w:left w:val="nil"/>
              <w:bottom w:val="single" w:sz="4" w:space="0" w:color="auto"/>
              <w:right w:val="single" w:sz="4" w:space="0" w:color="auto"/>
            </w:tcBorders>
            <w:shd w:val="clear" w:color="auto" w:fill="auto"/>
            <w:noWrap/>
            <w:hideMark/>
          </w:tcPr>
          <w:p w14:paraId="4C2D4B1C" w14:textId="77777777" w:rsidR="005C778B" w:rsidRPr="00A7421F" w:rsidRDefault="005C778B" w:rsidP="002C1EC0">
            <w:pPr>
              <w:jc w:val="center"/>
              <w:rPr>
                <w:rFonts w:ascii="Arial" w:hAnsi="Arial" w:cs="Arial"/>
                <w:color w:val="000000"/>
              </w:rPr>
            </w:pPr>
            <w:r w:rsidRPr="00A7421F">
              <w:rPr>
                <w:rFonts w:ascii="Arial" w:hAnsi="Arial" w:cs="Arial"/>
                <w:color w:val="000000"/>
              </w:rPr>
              <w:t>One-bedroom Suite</w:t>
            </w:r>
          </w:p>
        </w:tc>
        <w:tc>
          <w:tcPr>
            <w:tcW w:w="2360" w:type="dxa"/>
            <w:tcBorders>
              <w:top w:val="single" w:sz="4" w:space="0" w:color="auto"/>
              <w:left w:val="nil"/>
              <w:bottom w:val="single" w:sz="4" w:space="0" w:color="auto"/>
              <w:right w:val="single" w:sz="4" w:space="0" w:color="auto"/>
            </w:tcBorders>
            <w:shd w:val="clear" w:color="auto" w:fill="auto"/>
            <w:noWrap/>
            <w:hideMark/>
          </w:tcPr>
          <w:p w14:paraId="00A7404D" w14:textId="77777777" w:rsidR="005C778B" w:rsidRPr="00A7421F" w:rsidRDefault="005C778B" w:rsidP="002C1EC0">
            <w:pPr>
              <w:jc w:val="center"/>
              <w:rPr>
                <w:rFonts w:ascii="Arial" w:hAnsi="Arial" w:cs="Arial"/>
                <w:color w:val="000000"/>
              </w:rPr>
            </w:pPr>
            <w:r w:rsidRPr="00A7421F">
              <w:rPr>
                <w:rFonts w:ascii="Arial" w:hAnsi="Arial" w:cs="Arial"/>
                <w:color w:val="000000"/>
              </w:rPr>
              <w:t>Two-bedroom suite</w:t>
            </w:r>
          </w:p>
        </w:tc>
      </w:tr>
      <w:tr w:rsidR="005C778B" w:rsidRPr="00A7421F" w14:paraId="3678C199" w14:textId="77777777" w:rsidTr="005C778B">
        <w:trPr>
          <w:trHeight w:val="32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487782DE" w14:textId="77777777" w:rsidR="005C778B" w:rsidRPr="00A7421F" w:rsidRDefault="005C778B">
            <w:pPr>
              <w:rPr>
                <w:rFonts w:ascii="Arial" w:hAnsi="Arial" w:cs="Arial"/>
                <w:color w:val="000000"/>
              </w:rPr>
            </w:pPr>
            <w:r w:rsidRPr="00A7421F">
              <w:rPr>
                <w:rFonts w:ascii="Arial" w:hAnsi="Arial" w:cs="Arial"/>
                <w:color w:val="000000"/>
              </w:rPr>
              <w:t>No medical needs</w:t>
            </w:r>
          </w:p>
        </w:tc>
        <w:tc>
          <w:tcPr>
            <w:tcW w:w="2500" w:type="dxa"/>
            <w:tcBorders>
              <w:top w:val="nil"/>
              <w:left w:val="nil"/>
              <w:bottom w:val="single" w:sz="4" w:space="0" w:color="auto"/>
              <w:right w:val="single" w:sz="4" w:space="0" w:color="auto"/>
            </w:tcBorders>
            <w:shd w:val="clear" w:color="auto" w:fill="auto"/>
            <w:noWrap/>
            <w:vAlign w:val="bottom"/>
            <w:hideMark/>
          </w:tcPr>
          <w:p w14:paraId="2BE4492B" w14:textId="77777777" w:rsidR="005C778B" w:rsidRPr="00A7421F" w:rsidRDefault="005C778B">
            <w:pPr>
              <w:jc w:val="right"/>
              <w:rPr>
                <w:rFonts w:ascii="Arial" w:hAnsi="Arial" w:cs="Arial"/>
                <w:color w:val="000000"/>
                <w:highlight w:val="yellow"/>
              </w:rPr>
            </w:pPr>
            <w:r w:rsidRPr="00A7421F">
              <w:rPr>
                <w:rFonts w:ascii="Arial" w:hAnsi="Arial" w:cs="Arial"/>
                <w:color w:val="000000"/>
                <w:highlight w:val="yellow"/>
              </w:rPr>
              <w:t xml:space="preserve">$14,376.52 </w:t>
            </w:r>
          </w:p>
        </w:tc>
        <w:tc>
          <w:tcPr>
            <w:tcW w:w="2080" w:type="dxa"/>
            <w:tcBorders>
              <w:top w:val="nil"/>
              <w:left w:val="nil"/>
              <w:bottom w:val="single" w:sz="4" w:space="0" w:color="auto"/>
              <w:right w:val="single" w:sz="4" w:space="0" w:color="auto"/>
            </w:tcBorders>
            <w:shd w:val="clear" w:color="auto" w:fill="auto"/>
            <w:noWrap/>
            <w:vAlign w:val="bottom"/>
            <w:hideMark/>
          </w:tcPr>
          <w:p w14:paraId="6FD7AF90" w14:textId="77777777" w:rsidR="005C778B" w:rsidRPr="00A7421F" w:rsidRDefault="005C778B">
            <w:pPr>
              <w:jc w:val="right"/>
              <w:rPr>
                <w:rFonts w:ascii="Arial" w:hAnsi="Arial" w:cs="Arial"/>
                <w:color w:val="000000"/>
                <w:highlight w:val="yellow"/>
              </w:rPr>
            </w:pPr>
            <w:r w:rsidRPr="00A7421F">
              <w:rPr>
                <w:rFonts w:ascii="Arial" w:hAnsi="Arial" w:cs="Arial"/>
                <w:color w:val="000000"/>
                <w:highlight w:val="yellow"/>
              </w:rPr>
              <w:t xml:space="preserve">$15,245.73 </w:t>
            </w:r>
          </w:p>
        </w:tc>
        <w:tc>
          <w:tcPr>
            <w:tcW w:w="2360" w:type="dxa"/>
            <w:tcBorders>
              <w:top w:val="nil"/>
              <w:left w:val="nil"/>
              <w:bottom w:val="single" w:sz="4" w:space="0" w:color="auto"/>
              <w:right w:val="single" w:sz="4" w:space="0" w:color="auto"/>
            </w:tcBorders>
            <w:shd w:val="clear" w:color="auto" w:fill="auto"/>
            <w:noWrap/>
            <w:vAlign w:val="bottom"/>
            <w:hideMark/>
          </w:tcPr>
          <w:p w14:paraId="40772950" w14:textId="77777777" w:rsidR="005C778B" w:rsidRPr="00A7421F" w:rsidRDefault="005C778B">
            <w:pPr>
              <w:jc w:val="right"/>
              <w:rPr>
                <w:rFonts w:ascii="Arial" w:hAnsi="Arial" w:cs="Arial"/>
                <w:color w:val="000000"/>
                <w:highlight w:val="yellow"/>
              </w:rPr>
            </w:pPr>
            <w:r w:rsidRPr="00A7421F">
              <w:rPr>
                <w:rFonts w:ascii="Arial" w:hAnsi="Arial" w:cs="Arial"/>
                <w:color w:val="000000"/>
                <w:highlight w:val="yellow"/>
              </w:rPr>
              <w:t xml:space="preserve">$16,114.95 </w:t>
            </w:r>
          </w:p>
        </w:tc>
      </w:tr>
      <w:tr w:rsidR="005C778B" w:rsidRPr="00A7421F" w14:paraId="517D6AC0" w14:textId="77777777" w:rsidTr="005C778B">
        <w:trPr>
          <w:trHeight w:val="32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51A7D4C3" w14:textId="77777777" w:rsidR="005C778B" w:rsidRPr="00A7421F" w:rsidRDefault="005C778B">
            <w:pPr>
              <w:rPr>
                <w:rFonts w:ascii="Arial" w:hAnsi="Arial" w:cs="Arial"/>
                <w:color w:val="000000"/>
              </w:rPr>
            </w:pPr>
            <w:r w:rsidRPr="00A7421F">
              <w:rPr>
                <w:rFonts w:ascii="Arial" w:hAnsi="Arial" w:cs="Arial"/>
                <w:color w:val="000000"/>
              </w:rPr>
              <w:t>Medium medical need</w:t>
            </w:r>
          </w:p>
        </w:tc>
        <w:tc>
          <w:tcPr>
            <w:tcW w:w="2500" w:type="dxa"/>
            <w:tcBorders>
              <w:top w:val="nil"/>
              <w:left w:val="nil"/>
              <w:bottom w:val="single" w:sz="4" w:space="0" w:color="auto"/>
              <w:right w:val="single" w:sz="4" w:space="0" w:color="auto"/>
            </w:tcBorders>
            <w:shd w:val="clear" w:color="auto" w:fill="auto"/>
            <w:noWrap/>
            <w:vAlign w:val="bottom"/>
            <w:hideMark/>
          </w:tcPr>
          <w:p w14:paraId="2E9A0FF0" w14:textId="77777777" w:rsidR="005C778B" w:rsidRPr="00A7421F" w:rsidRDefault="005C778B">
            <w:pPr>
              <w:jc w:val="right"/>
              <w:rPr>
                <w:rFonts w:ascii="Arial" w:hAnsi="Arial" w:cs="Arial"/>
                <w:color w:val="000000"/>
                <w:highlight w:val="yellow"/>
              </w:rPr>
            </w:pPr>
            <w:r w:rsidRPr="00A7421F">
              <w:rPr>
                <w:rFonts w:ascii="Arial" w:hAnsi="Arial" w:cs="Arial"/>
                <w:color w:val="000000"/>
                <w:highlight w:val="yellow"/>
              </w:rPr>
              <w:t xml:space="preserve">$18,525.34 </w:t>
            </w:r>
          </w:p>
        </w:tc>
        <w:tc>
          <w:tcPr>
            <w:tcW w:w="2080" w:type="dxa"/>
            <w:tcBorders>
              <w:top w:val="nil"/>
              <w:left w:val="nil"/>
              <w:bottom w:val="single" w:sz="4" w:space="0" w:color="auto"/>
              <w:right w:val="single" w:sz="4" w:space="0" w:color="auto"/>
            </w:tcBorders>
            <w:shd w:val="clear" w:color="auto" w:fill="auto"/>
            <w:noWrap/>
            <w:vAlign w:val="bottom"/>
            <w:hideMark/>
          </w:tcPr>
          <w:p w14:paraId="67622E85" w14:textId="77777777" w:rsidR="005C778B" w:rsidRPr="00A7421F" w:rsidRDefault="005C778B">
            <w:pPr>
              <w:jc w:val="right"/>
              <w:rPr>
                <w:rFonts w:ascii="Arial" w:hAnsi="Arial" w:cs="Arial"/>
                <w:color w:val="000000"/>
                <w:highlight w:val="yellow"/>
              </w:rPr>
            </w:pPr>
            <w:r w:rsidRPr="00A7421F">
              <w:rPr>
                <w:rFonts w:ascii="Arial" w:hAnsi="Arial" w:cs="Arial"/>
                <w:color w:val="000000"/>
                <w:highlight w:val="yellow"/>
              </w:rPr>
              <w:t xml:space="preserve">$19,394.55 </w:t>
            </w:r>
          </w:p>
        </w:tc>
        <w:tc>
          <w:tcPr>
            <w:tcW w:w="2360" w:type="dxa"/>
            <w:tcBorders>
              <w:top w:val="nil"/>
              <w:left w:val="nil"/>
              <w:bottom w:val="single" w:sz="4" w:space="0" w:color="auto"/>
              <w:right w:val="single" w:sz="4" w:space="0" w:color="auto"/>
            </w:tcBorders>
            <w:shd w:val="clear" w:color="auto" w:fill="auto"/>
            <w:noWrap/>
            <w:vAlign w:val="bottom"/>
            <w:hideMark/>
          </w:tcPr>
          <w:p w14:paraId="3C9F9755" w14:textId="77777777" w:rsidR="005C778B" w:rsidRPr="00A7421F" w:rsidRDefault="005C778B">
            <w:pPr>
              <w:jc w:val="right"/>
              <w:rPr>
                <w:rFonts w:ascii="Arial" w:hAnsi="Arial" w:cs="Arial"/>
                <w:color w:val="000000"/>
                <w:highlight w:val="yellow"/>
              </w:rPr>
            </w:pPr>
            <w:r w:rsidRPr="00A7421F">
              <w:rPr>
                <w:rFonts w:ascii="Arial" w:hAnsi="Arial" w:cs="Arial"/>
                <w:color w:val="000000"/>
                <w:highlight w:val="yellow"/>
              </w:rPr>
              <w:t xml:space="preserve">$20,263.77 </w:t>
            </w:r>
          </w:p>
        </w:tc>
      </w:tr>
      <w:tr w:rsidR="005C778B" w:rsidRPr="00A7421F" w14:paraId="23EB0E0D" w14:textId="77777777" w:rsidTr="005C778B">
        <w:trPr>
          <w:trHeight w:val="32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53751D8B" w14:textId="77777777" w:rsidR="005C778B" w:rsidRPr="00A7421F" w:rsidRDefault="005C778B">
            <w:pPr>
              <w:rPr>
                <w:rFonts w:ascii="Arial" w:hAnsi="Arial" w:cs="Arial"/>
                <w:color w:val="000000"/>
              </w:rPr>
            </w:pPr>
            <w:r w:rsidRPr="00A7421F">
              <w:rPr>
                <w:rFonts w:ascii="Arial" w:hAnsi="Arial" w:cs="Arial"/>
                <w:color w:val="000000"/>
              </w:rPr>
              <w:lastRenderedPageBreak/>
              <w:t>High medical need</w:t>
            </w:r>
          </w:p>
        </w:tc>
        <w:tc>
          <w:tcPr>
            <w:tcW w:w="2500" w:type="dxa"/>
            <w:tcBorders>
              <w:top w:val="nil"/>
              <w:left w:val="nil"/>
              <w:bottom w:val="single" w:sz="4" w:space="0" w:color="auto"/>
              <w:right w:val="single" w:sz="4" w:space="0" w:color="auto"/>
            </w:tcBorders>
            <w:shd w:val="clear" w:color="auto" w:fill="auto"/>
            <w:noWrap/>
            <w:vAlign w:val="bottom"/>
            <w:hideMark/>
          </w:tcPr>
          <w:p w14:paraId="4EFB3683" w14:textId="77777777" w:rsidR="005C778B" w:rsidRPr="00A7421F" w:rsidRDefault="005C778B">
            <w:pPr>
              <w:jc w:val="right"/>
              <w:rPr>
                <w:rFonts w:ascii="Arial" w:hAnsi="Arial" w:cs="Arial"/>
                <w:color w:val="000000"/>
                <w:highlight w:val="yellow"/>
              </w:rPr>
            </w:pPr>
            <w:r w:rsidRPr="00A7421F">
              <w:rPr>
                <w:rFonts w:ascii="Arial" w:hAnsi="Arial" w:cs="Arial"/>
                <w:color w:val="000000"/>
                <w:highlight w:val="yellow"/>
              </w:rPr>
              <w:t xml:space="preserve">$22,674.16 </w:t>
            </w:r>
          </w:p>
        </w:tc>
        <w:tc>
          <w:tcPr>
            <w:tcW w:w="2080" w:type="dxa"/>
            <w:tcBorders>
              <w:top w:val="nil"/>
              <w:left w:val="nil"/>
              <w:bottom w:val="single" w:sz="4" w:space="0" w:color="auto"/>
              <w:right w:val="single" w:sz="4" w:space="0" w:color="auto"/>
            </w:tcBorders>
            <w:shd w:val="clear" w:color="auto" w:fill="auto"/>
            <w:noWrap/>
            <w:vAlign w:val="bottom"/>
            <w:hideMark/>
          </w:tcPr>
          <w:p w14:paraId="16671157" w14:textId="77777777" w:rsidR="005C778B" w:rsidRPr="00A7421F" w:rsidRDefault="005C778B">
            <w:pPr>
              <w:jc w:val="right"/>
              <w:rPr>
                <w:rFonts w:ascii="Arial" w:hAnsi="Arial" w:cs="Arial"/>
                <w:color w:val="000000"/>
                <w:highlight w:val="yellow"/>
              </w:rPr>
            </w:pPr>
            <w:r w:rsidRPr="00A7421F">
              <w:rPr>
                <w:rFonts w:ascii="Arial" w:hAnsi="Arial" w:cs="Arial"/>
                <w:color w:val="000000"/>
                <w:highlight w:val="yellow"/>
              </w:rPr>
              <w:t xml:space="preserve">$23,543.38 </w:t>
            </w:r>
          </w:p>
        </w:tc>
        <w:tc>
          <w:tcPr>
            <w:tcW w:w="2360" w:type="dxa"/>
            <w:tcBorders>
              <w:top w:val="nil"/>
              <w:left w:val="nil"/>
              <w:bottom w:val="single" w:sz="4" w:space="0" w:color="auto"/>
              <w:right w:val="single" w:sz="4" w:space="0" w:color="auto"/>
            </w:tcBorders>
            <w:shd w:val="clear" w:color="auto" w:fill="auto"/>
            <w:noWrap/>
            <w:vAlign w:val="bottom"/>
            <w:hideMark/>
          </w:tcPr>
          <w:p w14:paraId="0B10F09B" w14:textId="77777777" w:rsidR="005C778B" w:rsidRPr="00A7421F" w:rsidRDefault="005C778B">
            <w:pPr>
              <w:jc w:val="right"/>
              <w:rPr>
                <w:rFonts w:ascii="Arial" w:hAnsi="Arial" w:cs="Arial"/>
                <w:color w:val="000000"/>
                <w:highlight w:val="yellow"/>
              </w:rPr>
            </w:pPr>
            <w:r w:rsidRPr="00A7421F">
              <w:rPr>
                <w:rFonts w:ascii="Arial" w:hAnsi="Arial" w:cs="Arial"/>
                <w:color w:val="000000"/>
                <w:highlight w:val="yellow"/>
              </w:rPr>
              <w:t xml:space="preserve">$21,412.59 </w:t>
            </w:r>
          </w:p>
        </w:tc>
      </w:tr>
    </w:tbl>
    <w:p w14:paraId="5EC0A86C" w14:textId="77777777" w:rsidR="005C778B" w:rsidRPr="00A7421F" w:rsidRDefault="005C778B" w:rsidP="00AE408C">
      <w:pPr>
        <w:rPr>
          <w:rFonts w:ascii="Arial" w:hAnsi="Arial" w:cs="Arial"/>
        </w:rPr>
      </w:pPr>
    </w:p>
    <w:p w14:paraId="4E73FA06" w14:textId="6714F07B" w:rsidR="002C1EC0" w:rsidRPr="00A7421F" w:rsidRDefault="00E329A5" w:rsidP="00AE408C">
      <w:pPr>
        <w:rPr>
          <w:rFonts w:ascii="Arial" w:hAnsi="Arial" w:cs="Arial"/>
        </w:rPr>
      </w:pPr>
      <w:r w:rsidRPr="00A7421F">
        <w:rPr>
          <w:rFonts w:ascii="Arial" w:hAnsi="Arial" w:cs="Arial"/>
        </w:rPr>
        <w:t xml:space="preserve">Since the facility (50 per cent), and housekeeping costs are allocated to all residents, these costs won’t increase by the presence of an additional occupant in a room. </w:t>
      </w:r>
      <w:r w:rsidR="00EF389E" w:rsidRPr="00A7421F">
        <w:rPr>
          <w:rFonts w:ascii="Arial" w:hAnsi="Arial" w:cs="Arial"/>
        </w:rPr>
        <w:t>Here</w:t>
      </w:r>
      <w:r w:rsidR="00C604BA" w:rsidRPr="00A7421F">
        <w:rPr>
          <w:rFonts w:ascii="Arial" w:hAnsi="Arial" w:cs="Arial"/>
        </w:rPr>
        <w:t>,</w:t>
      </w:r>
      <w:r w:rsidR="00EF389E" w:rsidRPr="00A7421F">
        <w:rPr>
          <w:rFonts w:ascii="Arial" w:hAnsi="Arial" w:cs="Arial"/>
        </w:rPr>
        <w:t xml:space="preserve"> we are assuming that people who live in studio apartments don’t have another occupant and those living in </w:t>
      </w:r>
      <w:r w:rsidR="00C604BA" w:rsidRPr="00A7421F">
        <w:rPr>
          <w:rFonts w:ascii="Arial" w:hAnsi="Arial" w:cs="Arial"/>
        </w:rPr>
        <w:t>2-bedroom</w:t>
      </w:r>
      <w:r w:rsidR="00EF389E" w:rsidRPr="00A7421F">
        <w:rPr>
          <w:rFonts w:ascii="Arial" w:hAnsi="Arial" w:cs="Arial"/>
        </w:rPr>
        <w:t xml:space="preserve"> apartments are already paying premium for the size of the room and the occupant living in the 2</w:t>
      </w:r>
      <w:r w:rsidR="00EF389E" w:rsidRPr="00A7421F">
        <w:rPr>
          <w:rFonts w:ascii="Arial" w:hAnsi="Arial" w:cs="Arial"/>
          <w:vertAlign w:val="superscript"/>
        </w:rPr>
        <w:t>nd</w:t>
      </w:r>
      <w:r w:rsidR="00EF389E" w:rsidRPr="00A7421F">
        <w:rPr>
          <w:rFonts w:ascii="Arial" w:hAnsi="Arial" w:cs="Arial"/>
        </w:rPr>
        <w:t xml:space="preserve"> </w:t>
      </w:r>
      <w:r w:rsidR="00C604BA" w:rsidRPr="00A7421F">
        <w:rPr>
          <w:rFonts w:ascii="Arial" w:hAnsi="Arial" w:cs="Arial"/>
        </w:rPr>
        <w:t>bedroom. Hence</w:t>
      </w:r>
      <w:r w:rsidRPr="00A7421F">
        <w:rPr>
          <w:rFonts w:ascii="Arial" w:hAnsi="Arial" w:cs="Arial"/>
        </w:rPr>
        <w:t xml:space="preserve"> the remaining costs</w:t>
      </w:r>
      <w:r w:rsidR="008442B3" w:rsidRPr="00A7421F">
        <w:rPr>
          <w:rFonts w:ascii="Arial" w:hAnsi="Arial" w:cs="Arial"/>
        </w:rPr>
        <w:t xml:space="preserve"> which </w:t>
      </w:r>
      <w:r w:rsidRPr="00A7421F">
        <w:rPr>
          <w:rFonts w:ascii="Arial" w:hAnsi="Arial" w:cs="Arial"/>
        </w:rPr>
        <w:t>are most likely to increase by the presence of a</w:t>
      </w:r>
      <w:r w:rsidR="008442B3" w:rsidRPr="00A7421F">
        <w:rPr>
          <w:rFonts w:ascii="Arial" w:hAnsi="Arial" w:cs="Arial"/>
        </w:rPr>
        <w:t>n additional occupant</w:t>
      </w:r>
      <w:r w:rsidR="000037C0" w:rsidRPr="00A7421F">
        <w:rPr>
          <w:rFonts w:ascii="Arial" w:hAnsi="Arial" w:cs="Arial"/>
        </w:rPr>
        <w:t>,</w:t>
      </w:r>
      <w:r w:rsidR="008442B3" w:rsidRPr="00A7421F">
        <w:rPr>
          <w:rFonts w:ascii="Arial" w:hAnsi="Arial" w:cs="Arial"/>
        </w:rPr>
        <w:t xml:space="preserve"> can be charged as the additional occupant/ spouse fee in the following manner:</w:t>
      </w:r>
    </w:p>
    <w:p w14:paraId="4C79945B" w14:textId="6F3D3967" w:rsidR="008442B3" w:rsidRPr="00A7421F" w:rsidRDefault="008442B3" w:rsidP="00AE408C">
      <w:pPr>
        <w:rPr>
          <w:rFonts w:ascii="Arial" w:hAnsi="Arial" w:cs="Arial"/>
        </w:rPr>
      </w:pPr>
    </w:p>
    <w:tbl>
      <w:tblPr>
        <w:tblW w:w="4860" w:type="dxa"/>
        <w:tblLook w:val="04A0" w:firstRow="1" w:lastRow="0" w:firstColumn="1" w:lastColumn="0" w:noHBand="0" w:noVBand="1"/>
      </w:tblPr>
      <w:tblGrid>
        <w:gridCol w:w="2360"/>
        <w:gridCol w:w="2500"/>
      </w:tblGrid>
      <w:tr w:rsidR="000037C0" w:rsidRPr="00A7421F" w14:paraId="2532ACDC" w14:textId="77777777" w:rsidTr="000037C0">
        <w:trPr>
          <w:trHeight w:val="320"/>
        </w:trPr>
        <w:tc>
          <w:tcPr>
            <w:tcW w:w="2360" w:type="dxa"/>
            <w:tcBorders>
              <w:top w:val="single" w:sz="4" w:space="0" w:color="auto"/>
              <w:left w:val="single" w:sz="4" w:space="0" w:color="auto"/>
              <w:bottom w:val="single" w:sz="4" w:space="0" w:color="auto"/>
              <w:right w:val="single" w:sz="4" w:space="0" w:color="auto"/>
            </w:tcBorders>
            <w:shd w:val="clear" w:color="auto" w:fill="auto"/>
            <w:noWrap/>
            <w:hideMark/>
          </w:tcPr>
          <w:p w14:paraId="1191450D" w14:textId="7B50230D" w:rsidR="000037C0" w:rsidRPr="00A7421F" w:rsidRDefault="000037C0">
            <w:pPr>
              <w:jc w:val="center"/>
              <w:rPr>
                <w:rFonts w:ascii="Arial" w:hAnsi="Arial" w:cs="Arial"/>
                <w:color w:val="000000"/>
              </w:rPr>
            </w:pPr>
            <w:r w:rsidRPr="00A7421F">
              <w:rPr>
                <w:rFonts w:ascii="Arial" w:hAnsi="Arial" w:cs="Arial"/>
                <w:color w:val="000000"/>
              </w:rPr>
              <w:t>Resident category</w:t>
            </w:r>
          </w:p>
        </w:tc>
        <w:tc>
          <w:tcPr>
            <w:tcW w:w="2500" w:type="dxa"/>
            <w:tcBorders>
              <w:top w:val="single" w:sz="4" w:space="0" w:color="auto"/>
              <w:left w:val="nil"/>
              <w:bottom w:val="single" w:sz="4" w:space="0" w:color="auto"/>
              <w:right w:val="single" w:sz="4" w:space="0" w:color="auto"/>
            </w:tcBorders>
            <w:shd w:val="clear" w:color="auto" w:fill="auto"/>
            <w:noWrap/>
            <w:vAlign w:val="bottom"/>
            <w:hideMark/>
          </w:tcPr>
          <w:p w14:paraId="0D12CC42" w14:textId="77777777" w:rsidR="000037C0" w:rsidRPr="00A7421F" w:rsidRDefault="000037C0">
            <w:pPr>
              <w:rPr>
                <w:rFonts w:ascii="Arial" w:hAnsi="Arial" w:cs="Arial"/>
                <w:color w:val="000000"/>
              </w:rPr>
            </w:pPr>
            <w:r w:rsidRPr="00A7421F">
              <w:rPr>
                <w:rFonts w:ascii="Arial" w:hAnsi="Arial" w:cs="Arial"/>
                <w:color w:val="000000"/>
              </w:rPr>
              <w:t>One-bedroom Suite</w:t>
            </w:r>
          </w:p>
        </w:tc>
      </w:tr>
      <w:tr w:rsidR="000037C0" w:rsidRPr="00A7421F" w14:paraId="62BDCB05" w14:textId="77777777" w:rsidTr="000037C0">
        <w:trPr>
          <w:trHeight w:val="32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241E4632" w14:textId="77777777" w:rsidR="000037C0" w:rsidRPr="00A7421F" w:rsidRDefault="000037C0">
            <w:pPr>
              <w:rPr>
                <w:rFonts w:ascii="Arial" w:hAnsi="Arial" w:cs="Arial"/>
                <w:color w:val="000000"/>
              </w:rPr>
            </w:pPr>
            <w:r w:rsidRPr="00A7421F">
              <w:rPr>
                <w:rFonts w:ascii="Arial" w:hAnsi="Arial" w:cs="Arial"/>
                <w:color w:val="000000"/>
              </w:rPr>
              <w:t>No medical needs</w:t>
            </w:r>
          </w:p>
        </w:tc>
        <w:tc>
          <w:tcPr>
            <w:tcW w:w="2500" w:type="dxa"/>
            <w:tcBorders>
              <w:top w:val="nil"/>
              <w:left w:val="nil"/>
              <w:bottom w:val="single" w:sz="4" w:space="0" w:color="auto"/>
              <w:right w:val="single" w:sz="4" w:space="0" w:color="auto"/>
            </w:tcBorders>
            <w:shd w:val="clear" w:color="auto" w:fill="auto"/>
            <w:noWrap/>
            <w:vAlign w:val="bottom"/>
            <w:hideMark/>
          </w:tcPr>
          <w:p w14:paraId="3877B093" w14:textId="77777777" w:rsidR="000037C0" w:rsidRPr="00A7421F" w:rsidRDefault="000037C0">
            <w:pPr>
              <w:jc w:val="right"/>
              <w:rPr>
                <w:rFonts w:ascii="Arial" w:hAnsi="Arial" w:cs="Arial"/>
                <w:color w:val="000000"/>
                <w:highlight w:val="yellow"/>
              </w:rPr>
            </w:pPr>
            <w:r w:rsidRPr="00A7421F">
              <w:rPr>
                <w:rFonts w:ascii="Arial" w:hAnsi="Arial" w:cs="Arial"/>
                <w:color w:val="000000"/>
                <w:highlight w:val="yellow"/>
              </w:rPr>
              <w:t xml:space="preserve">$10,899.64 </w:t>
            </w:r>
          </w:p>
        </w:tc>
      </w:tr>
      <w:tr w:rsidR="000037C0" w:rsidRPr="00A7421F" w14:paraId="5BB6C0FB" w14:textId="77777777" w:rsidTr="000037C0">
        <w:trPr>
          <w:trHeight w:val="32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262273EE" w14:textId="77777777" w:rsidR="000037C0" w:rsidRPr="00A7421F" w:rsidRDefault="000037C0">
            <w:pPr>
              <w:rPr>
                <w:rFonts w:ascii="Arial" w:hAnsi="Arial" w:cs="Arial"/>
                <w:color w:val="000000"/>
              </w:rPr>
            </w:pPr>
            <w:r w:rsidRPr="00A7421F">
              <w:rPr>
                <w:rFonts w:ascii="Arial" w:hAnsi="Arial" w:cs="Arial"/>
                <w:color w:val="000000"/>
              </w:rPr>
              <w:t>Medium medical need</w:t>
            </w:r>
          </w:p>
        </w:tc>
        <w:tc>
          <w:tcPr>
            <w:tcW w:w="2500" w:type="dxa"/>
            <w:tcBorders>
              <w:top w:val="nil"/>
              <w:left w:val="nil"/>
              <w:bottom w:val="single" w:sz="4" w:space="0" w:color="auto"/>
              <w:right w:val="single" w:sz="4" w:space="0" w:color="auto"/>
            </w:tcBorders>
            <w:shd w:val="clear" w:color="auto" w:fill="auto"/>
            <w:noWrap/>
            <w:vAlign w:val="bottom"/>
            <w:hideMark/>
          </w:tcPr>
          <w:p w14:paraId="12C647A2" w14:textId="77777777" w:rsidR="000037C0" w:rsidRPr="00A7421F" w:rsidRDefault="000037C0">
            <w:pPr>
              <w:jc w:val="right"/>
              <w:rPr>
                <w:rFonts w:ascii="Arial" w:hAnsi="Arial" w:cs="Arial"/>
                <w:color w:val="000000"/>
                <w:highlight w:val="yellow"/>
              </w:rPr>
            </w:pPr>
            <w:r w:rsidRPr="00A7421F">
              <w:rPr>
                <w:rFonts w:ascii="Arial" w:hAnsi="Arial" w:cs="Arial"/>
                <w:color w:val="000000"/>
                <w:highlight w:val="yellow"/>
              </w:rPr>
              <w:t xml:space="preserve">$15,048.46 </w:t>
            </w:r>
          </w:p>
        </w:tc>
      </w:tr>
      <w:tr w:rsidR="000037C0" w:rsidRPr="00A7421F" w14:paraId="3FDA8A7B" w14:textId="77777777" w:rsidTr="000037C0">
        <w:trPr>
          <w:trHeight w:val="32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0D1640B1" w14:textId="77777777" w:rsidR="000037C0" w:rsidRPr="00A7421F" w:rsidRDefault="000037C0">
            <w:pPr>
              <w:rPr>
                <w:rFonts w:ascii="Arial" w:hAnsi="Arial" w:cs="Arial"/>
                <w:color w:val="000000"/>
              </w:rPr>
            </w:pPr>
            <w:r w:rsidRPr="00A7421F">
              <w:rPr>
                <w:rFonts w:ascii="Arial" w:hAnsi="Arial" w:cs="Arial"/>
                <w:color w:val="000000"/>
              </w:rPr>
              <w:t>High medical need</w:t>
            </w:r>
          </w:p>
        </w:tc>
        <w:tc>
          <w:tcPr>
            <w:tcW w:w="2500" w:type="dxa"/>
            <w:tcBorders>
              <w:top w:val="nil"/>
              <w:left w:val="nil"/>
              <w:bottom w:val="single" w:sz="4" w:space="0" w:color="auto"/>
              <w:right w:val="single" w:sz="4" w:space="0" w:color="auto"/>
            </w:tcBorders>
            <w:shd w:val="clear" w:color="auto" w:fill="auto"/>
            <w:noWrap/>
            <w:vAlign w:val="bottom"/>
            <w:hideMark/>
          </w:tcPr>
          <w:p w14:paraId="29BC822C" w14:textId="77777777" w:rsidR="000037C0" w:rsidRPr="00A7421F" w:rsidRDefault="000037C0">
            <w:pPr>
              <w:jc w:val="right"/>
              <w:rPr>
                <w:rFonts w:ascii="Arial" w:hAnsi="Arial" w:cs="Arial"/>
                <w:color w:val="000000"/>
                <w:highlight w:val="yellow"/>
              </w:rPr>
            </w:pPr>
            <w:r w:rsidRPr="00A7421F">
              <w:rPr>
                <w:rFonts w:ascii="Arial" w:hAnsi="Arial" w:cs="Arial"/>
                <w:color w:val="000000"/>
                <w:highlight w:val="yellow"/>
              </w:rPr>
              <w:t xml:space="preserve">$19,197.28 </w:t>
            </w:r>
          </w:p>
        </w:tc>
      </w:tr>
    </w:tbl>
    <w:p w14:paraId="32A0FA89" w14:textId="72A5A04B" w:rsidR="002E2146" w:rsidRPr="008E7E98" w:rsidRDefault="002E2146" w:rsidP="008E7E98">
      <w:pPr>
        <w:rPr>
          <w:rFonts w:ascii="Arial" w:hAnsi="Arial" w:cs="Arial"/>
        </w:rPr>
      </w:pPr>
      <w:r w:rsidRPr="008E7E98">
        <w:rPr>
          <w:rFonts w:ascii="Arial" w:hAnsi="Arial" w:cs="Arial"/>
        </w:rPr>
        <w:t>The total number of residents = 160</w:t>
      </w:r>
    </w:p>
    <w:p w14:paraId="57034612" w14:textId="4027223C" w:rsidR="002E2146" w:rsidRPr="008E7E98" w:rsidRDefault="002E2146" w:rsidP="002E2146">
      <w:pPr>
        <w:rPr>
          <w:rFonts w:ascii="Arial" w:hAnsi="Arial" w:cs="Arial"/>
        </w:rPr>
      </w:pPr>
      <w:r w:rsidRPr="008E7E98">
        <w:rPr>
          <w:rFonts w:ascii="Arial" w:hAnsi="Arial" w:cs="Arial"/>
        </w:rPr>
        <w:t>The total number of suit</w:t>
      </w:r>
      <w:r w:rsidR="008E7E98">
        <w:rPr>
          <w:rFonts w:ascii="Arial" w:hAnsi="Arial" w:cs="Arial"/>
        </w:rPr>
        <w:t>e</w:t>
      </w:r>
      <w:r w:rsidRPr="008E7E98">
        <w:rPr>
          <w:rFonts w:ascii="Arial" w:hAnsi="Arial" w:cs="Arial"/>
        </w:rPr>
        <w:t xml:space="preserve">s (studio + 1-bedroom + 2-bedroom) = </w:t>
      </w:r>
      <w:r w:rsidR="008E7E98" w:rsidRPr="008E7E98">
        <w:rPr>
          <w:rFonts w:ascii="Arial" w:hAnsi="Arial" w:cs="Arial"/>
        </w:rPr>
        <w:t>125</w:t>
      </w:r>
      <w:r w:rsidR="008E7E98">
        <w:rPr>
          <w:rFonts w:ascii="Arial" w:hAnsi="Arial" w:cs="Arial"/>
        </w:rPr>
        <w:t xml:space="preserve">* 1 resident = 125 </w:t>
      </w:r>
      <w:r w:rsidR="00453BE5">
        <w:rPr>
          <w:rFonts w:ascii="Arial" w:hAnsi="Arial" w:cs="Arial"/>
        </w:rPr>
        <w:t>Residents</w:t>
      </w:r>
    </w:p>
    <w:p w14:paraId="2775F376" w14:textId="6349AE88" w:rsidR="008E7E98" w:rsidRPr="008E7E98" w:rsidRDefault="008E7E98" w:rsidP="002E2146">
      <w:pPr>
        <w:rPr>
          <w:rFonts w:ascii="Arial" w:hAnsi="Arial" w:cs="Arial"/>
        </w:rPr>
      </w:pPr>
      <w:r w:rsidRPr="008E7E98">
        <w:rPr>
          <w:rFonts w:ascii="Arial" w:hAnsi="Arial" w:cs="Arial"/>
        </w:rPr>
        <w:t>The difference = 35</w:t>
      </w:r>
      <w:r w:rsidR="00453BE5">
        <w:rPr>
          <w:rFonts w:ascii="Arial" w:hAnsi="Arial" w:cs="Arial"/>
        </w:rPr>
        <w:t xml:space="preserve"> Residents</w:t>
      </w:r>
    </w:p>
    <w:p w14:paraId="6DB9ED55" w14:textId="7BD18A50" w:rsidR="008E7E98" w:rsidRDefault="008E7E98" w:rsidP="002E2146"/>
    <w:p w14:paraId="49C4ACF7" w14:textId="3325A591" w:rsidR="00AF57A0" w:rsidRPr="00966B56" w:rsidRDefault="008E7E98" w:rsidP="002E2146">
      <w:pPr>
        <w:rPr>
          <w:rFonts w:ascii="Arial" w:hAnsi="Arial" w:cs="Arial"/>
        </w:rPr>
      </w:pPr>
      <w:r w:rsidRPr="00966B56">
        <w:rPr>
          <w:rFonts w:ascii="Arial" w:hAnsi="Arial" w:cs="Arial"/>
        </w:rPr>
        <w:t>This indicates that there are 35 suites in which the occupant resides with their spouse</w:t>
      </w:r>
      <w:r w:rsidR="00453BE5" w:rsidRPr="00966B56">
        <w:rPr>
          <w:rFonts w:ascii="Arial" w:hAnsi="Arial" w:cs="Arial"/>
        </w:rPr>
        <w:t xml:space="preserve">. Going by the assumption </w:t>
      </w:r>
      <w:r w:rsidR="00AF57A0" w:rsidRPr="00966B56">
        <w:rPr>
          <w:rFonts w:ascii="Arial" w:hAnsi="Arial" w:cs="Arial"/>
        </w:rPr>
        <w:t>that people residing in studio live alone, people residing in 2-bedroom are already paying a premium for the presence of the second occupant, we are left with only 1-bedroom apartments. Hence, the estimation of revenue will be done in the following manner:</w:t>
      </w:r>
    </w:p>
    <w:p w14:paraId="464D76AE" w14:textId="77777777" w:rsidR="005C1D2C" w:rsidRPr="00966B56" w:rsidRDefault="005C1D2C" w:rsidP="002E2146">
      <w:pPr>
        <w:rPr>
          <w:rFonts w:ascii="Arial" w:hAnsi="Arial" w:cs="Arial"/>
        </w:rPr>
      </w:pPr>
    </w:p>
    <w:p w14:paraId="54076A92" w14:textId="735DBA1D" w:rsidR="00AF57A0" w:rsidRPr="00966B56" w:rsidRDefault="005C1D2C" w:rsidP="002E2146">
      <w:pPr>
        <w:rPr>
          <w:rFonts w:ascii="Arial" w:hAnsi="Arial" w:cs="Arial"/>
        </w:rPr>
      </w:pPr>
      <w:r w:rsidRPr="00966B56">
        <w:rPr>
          <w:rFonts w:ascii="Arial" w:hAnsi="Arial" w:cs="Arial"/>
        </w:rPr>
        <w:t>Revenue from the 1</w:t>
      </w:r>
      <w:r w:rsidRPr="00966B56">
        <w:rPr>
          <w:rFonts w:ascii="Arial" w:hAnsi="Arial" w:cs="Arial"/>
          <w:vertAlign w:val="superscript"/>
        </w:rPr>
        <w:t>st</w:t>
      </w:r>
      <w:r w:rsidRPr="00966B56">
        <w:rPr>
          <w:rFonts w:ascii="Arial" w:hAnsi="Arial" w:cs="Arial"/>
        </w:rPr>
        <w:t xml:space="preserve"> occupant:</w:t>
      </w:r>
    </w:p>
    <w:tbl>
      <w:tblPr>
        <w:tblW w:w="9040" w:type="dxa"/>
        <w:tblLook w:val="04A0" w:firstRow="1" w:lastRow="0" w:firstColumn="1" w:lastColumn="0" w:noHBand="0" w:noVBand="1"/>
      </w:tblPr>
      <w:tblGrid>
        <w:gridCol w:w="2360"/>
        <w:gridCol w:w="1417"/>
        <w:gridCol w:w="1720"/>
        <w:gridCol w:w="1284"/>
        <w:gridCol w:w="1300"/>
        <w:gridCol w:w="1418"/>
      </w:tblGrid>
      <w:tr w:rsidR="005C1D2C" w:rsidRPr="00966B56" w14:paraId="37E9BF80" w14:textId="77777777" w:rsidTr="005C1D2C">
        <w:trPr>
          <w:trHeight w:val="1620"/>
        </w:trPr>
        <w:tc>
          <w:tcPr>
            <w:tcW w:w="2360" w:type="dxa"/>
            <w:tcBorders>
              <w:top w:val="single" w:sz="4" w:space="0" w:color="auto"/>
              <w:left w:val="single" w:sz="4" w:space="0" w:color="auto"/>
              <w:bottom w:val="single" w:sz="4" w:space="0" w:color="auto"/>
              <w:right w:val="single" w:sz="4" w:space="0" w:color="auto"/>
            </w:tcBorders>
            <w:shd w:val="clear" w:color="auto" w:fill="auto"/>
            <w:noWrap/>
            <w:hideMark/>
          </w:tcPr>
          <w:p w14:paraId="53EAF719" w14:textId="77777777" w:rsidR="005C1D2C" w:rsidRPr="00966B56" w:rsidRDefault="005C1D2C">
            <w:pPr>
              <w:jc w:val="center"/>
              <w:rPr>
                <w:rFonts w:ascii="Arial" w:hAnsi="Arial" w:cs="Arial"/>
                <w:color w:val="000000"/>
              </w:rPr>
            </w:pPr>
            <w:r w:rsidRPr="00966B56">
              <w:rPr>
                <w:rFonts w:ascii="Arial" w:hAnsi="Arial" w:cs="Arial"/>
                <w:color w:val="000000"/>
              </w:rPr>
              <w:t>Patient category</w:t>
            </w:r>
          </w:p>
        </w:tc>
        <w:tc>
          <w:tcPr>
            <w:tcW w:w="1300" w:type="dxa"/>
            <w:tcBorders>
              <w:top w:val="single" w:sz="4" w:space="0" w:color="auto"/>
              <w:left w:val="nil"/>
              <w:bottom w:val="single" w:sz="4" w:space="0" w:color="auto"/>
              <w:right w:val="single" w:sz="4" w:space="0" w:color="auto"/>
            </w:tcBorders>
            <w:shd w:val="clear" w:color="auto" w:fill="auto"/>
            <w:hideMark/>
          </w:tcPr>
          <w:p w14:paraId="78165006" w14:textId="77777777" w:rsidR="005C1D2C" w:rsidRPr="00966B56" w:rsidRDefault="005C1D2C">
            <w:pPr>
              <w:jc w:val="center"/>
              <w:rPr>
                <w:rFonts w:ascii="Arial" w:hAnsi="Arial" w:cs="Arial"/>
                <w:color w:val="000000"/>
              </w:rPr>
            </w:pPr>
            <w:r w:rsidRPr="00966B56">
              <w:rPr>
                <w:rFonts w:ascii="Arial" w:hAnsi="Arial" w:cs="Arial"/>
                <w:color w:val="000000"/>
              </w:rPr>
              <w:t>Total 1- bedroom apartments</w:t>
            </w:r>
          </w:p>
        </w:tc>
        <w:tc>
          <w:tcPr>
            <w:tcW w:w="1720" w:type="dxa"/>
            <w:tcBorders>
              <w:top w:val="single" w:sz="4" w:space="0" w:color="auto"/>
              <w:left w:val="nil"/>
              <w:bottom w:val="single" w:sz="4" w:space="0" w:color="auto"/>
              <w:right w:val="single" w:sz="4" w:space="0" w:color="auto"/>
            </w:tcBorders>
            <w:shd w:val="clear" w:color="auto" w:fill="auto"/>
            <w:hideMark/>
          </w:tcPr>
          <w:p w14:paraId="0B08DD22" w14:textId="77777777" w:rsidR="005C1D2C" w:rsidRPr="00966B56" w:rsidRDefault="005C1D2C">
            <w:pPr>
              <w:rPr>
                <w:rFonts w:ascii="Arial" w:hAnsi="Arial" w:cs="Arial"/>
                <w:color w:val="000000"/>
              </w:rPr>
            </w:pPr>
            <w:r w:rsidRPr="00966B56">
              <w:rPr>
                <w:rFonts w:ascii="Arial" w:hAnsi="Arial" w:cs="Arial"/>
                <w:color w:val="000000"/>
              </w:rPr>
              <w:t>Allocation proportion based on medical needs</w:t>
            </w:r>
          </w:p>
        </w:tc>
        <w:tc>
          <w:tcPr>
            <w:tcW w:w="1060" w:type="dxa"/>
            <w:tcBorders>
              <w:top w:val="single" w:sz="4" w:space="0" w:color="auto"/>
              <w:left w:val="nil"/>
              <w:bottom w:val="single" w:sz="4" w:space="0" w:color="auto"/>
              <w:right w:val="single" w:sz="4" w:space="0" w:color="auto"/>
            </w:tcBorders>
            <w:shd w:val="clear" w:color="auto" w:fill="auto"/>
            <w:hideMark/>
          </w:tcPr>
          <w:p w14:paraId="6E182B01" w14:textId="77777777" w:rsidR="005C1D2C" w:rsidRPr="00966B56" w:rsidRDefault="005C1D2C">
            <w:pPr>
              <w:rPr>
                <w:rFonts w:ascii="Arial" w:hAnsi="Arial" w:cs="Arial"/>
                <w:color w:val="000000"/>
              </w:rPr>
            </w:pPr>
            <w:r w:rsidRPr="00966B56">
              <w:rPr>
                <w:rFonts w:ascii="Arial" w:hAnsi="Arial" w:cs="Arial"/>
                <w:color w:val="000000"/>
              </w:rPr>
              <w:t>Residents based on medical needs</w:t>
            </w:r>
          </w:p>
        </w:tc>
        <w:tc>
          <w:tcPr>
            <w:tcW w:w="1300" w:type="dxa"/>
            <w:tcBorders>
              <w:top w:val="single" w:sz="4" w:space="0" w:color="auto"/>
              <w:left w:val="nil"/>
              <w:bottom w:val="single" w:sz="4" w:space="0" w:color="auto"/>
              <w:right w:val="single" w:sz="4" w:space="0" w:color="auto"/>
            </w:tcBorders>
            <w:shd w:val="clear" w:color="auto" w:fill="auto"/>
            <w:hideMark/>
          </w:tcPr>
          <w:p w14:paraId="3036B469" w14:textId="77777777" w:rsidR="005C1D2C" w:rsidRPr="00966B56" w:rsidRDefault="005C1D2C">
            <w:pPr>
              <w:jc w:val="center"/>
              <w:rPr>
                <w:rFonts w:ascii="Arial" w:hAnsi="Arial" w:cs="Arial"/>
                <w:color w:val="000000"/>
              </w:rPr>
            </w:pPr>
            <w:r w:rsidRPr="00966B56">
              <w:rPr>
                <w:rFonts w:ascii="Arial" w:hAnsi="Arial" w:cs="Arial"/>
                <w:color w:val="000000"/>
              </w:rPr>
              <w:t>Revenue per resident (including 15% markup)</w:t>
            </w:r>
          </w:p>
        </w:tc>
        <w:tc>
          <w:tcPr>
            <w:tcW w:w="1300" w:type="dxa"/>
            <w:tcBorders>
              <w:top w:val="single" w:sz="4" w:space="0" w:color="auto"/>
              <w:left w:val="nil"/>
              <w:bottom w:val="single" w:sz="4" w:space="0" w:color="auto"/>
              <w:right w:val="single" w:sz="4" w:space="0" w:color="auto"/>
            </w:tcBorders>
            <w:shd w:val="clear" w:color="auto" w:fill="auto"/>
            <w:hideMark/>
          </w:tcPr>
          <w:p w14:paraId="3DB3DB1D" w14:textId="77777777" w:rsidR="005C1D2C" w:rsidRPr="00966B56" w:rsidRDefault="005C1D2C">
            <w:pPr>
              <w:jc w:val="center"/>
              <w:rPr>
                <w:rFonts w:ascii="Arial" w:hAnsi="Arial" w:cs="Arial"/>
                <w:color w:val="000000"/>
              </w:rPr>
            </w:pPr>
            <w:r w:rsidRPr="00966B56">
              <w:rPr>
                <w:rFonts w:ascii="Arial" w:hAnsi="Arial" w:cs="Arial"/>
                <w:color w:val="000000"/>
              </w:rPr>
              <w:t>Revenue from 1st occupant</w:t>
            </w:r>
          </w:p>
        </w:tc>
      </w:tr>
      <w:tr w:rsidR="005C1D2C" w:rsidRPr="00966B56" w14:paraId="4E41C734" w14:textId="77777777" w:rsidTr="005C1D2C">
        <w:trPr>
          <w:trHeight w:val="32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1D6474C8" w14:textId="77777777" w:rsidR="005C1D2C" w:rsidRPr="00966B56" w:rsidRDefault="005C1D2C">
            <w:pPr>
              <w:rPr>
                <w:rFonts w:ascii="Arial" w:hAnsi="Arial" w:cs="Arial"/>
                <w:color w:val="000000"/>
              </w:rPr>
            </w:pPr>
            <w:r w:rsidRPr="00966B56">
              <w:rPr>
                <w:rFonts w:ascii="Arial" w:hAnsi="Arial" w:cs="Arial"/>
                <w:color w:val="000000"/>
              </w:rPr>
              <w:t>No medical needs</w:t>
            </w:r>
          </w:p>
        </w:tc>
        <w:tc>
          <w:tcPr>
            <w:tcW w:w="1300" w:type="dxa"/>
            <w:tcBorders>
              <w:top w:val="nil"/>
              <w:left w:val="nil"/>
              <w:bottom w:val="single" w:sz="4" w:space="0" w:color="auto"/>
              <w:right w:val="single" w:sz="4" w:space="0" w:color="auto"/>
            </w:tcBorders>
            <w:shd w:val="clear" w:color="auto" w:fill="auto"/>
            <w:noWrap/>
            <w:vAlign w:val="bottom"/>
            <w:hideMark/>
          </w:tcPr>
          <w:p w14:paraId="31E0E9FC" w14:textId="77777777" w:rsidR="005C1D2C" w:rsidRPr="00966B56" w:rsidRDefault="005C1D2C">
            <w:pPr>
              <w:jc w:val="right"/>
              <w:rPr>
                <w:rFonts w:ascii="Arial" w:hAnsi="Arial" w:cs="Arial"/>
                <w:color w:val="000000"/>
              </w:rPr>
            </w:pPr>
            <w:r w:rsidRPr="00966B56">
              <w:rPr>
                <w:rFonts w:ascii="Arial" w:hAnsi="Arial" w:cs="Arial"/>
                <w:color w:val="000000"/>
              </w:rPr>
              <w:t>35</w:t>
            </w:r>
          </w:p>
        </w:tc>
        <w:tc>
          <w:tcPr>
            <w:tcW w:w="1720" w:type="dxa"/>
            <w:tcBorders>
              <w:top w:val="nil"/>
              <w:left w:val="nil"/>
              <w:bottom w:val="single" w:sz="4" w:space="0" w:color="auto"/>
              <w:right w:val="single" w:sz="4" w:space="0" w:color="auto"/>
            </w:tcBorders>
            <w:shd w:val="clear" w:color="auto" w:fill="auto"/>
            <w:noWrap/>
            <w:vAlign w:val="bottom"/>
            <w:hideMark/>
          </w:tcPr>
          <w:p w14:paraId="1C7D2D69" w14:textId="77777777" w:rsidR="005C1D2C" w:rsidRPr="00966B56" w:rsidRDefault="005C1D2C">
            <w:pPr>
              <w:jc w:val="right"/>
              <w:rPr>
                <w:rFonts w:ascii="Arial" w:hAnsi="Arial" w:cs="Arial"/>
                <w:color w:val="000000"/>
              </w:rPr>
            </w:pPr>
            <w:r w:rsidRPr="00966B56">
              <w:rPr>
                <w:rFonts w:ascii="Arial" w:hAnsi="Arial" w:cs="Arial"/>
                <w:color w:val="000000"/>
              </w:rPr>
              <w:t>0.34</w:t>
            </w:r>
          </w:p>
        </w:tc>
        <w:tc>
          <w:tcPr>
            <w:tcW w:w="1060" w:type="dxa"/>
            <w:tcBorders>
              <w:top w:val="nil"/>
              <w:left w:val="nil"/>
              <w:bottom w:val="single" w:sz="4" w:space="0" w:color="auto"/>
              <w:right w:val="single" w:sz="4" w:space="0" w:color="auto"/>
            </w:tcBorders>
            <w:shd w:val="clear" w:color="auto" w:fill="auto"/>
            <w:noWrap/>
            <w:vAlign w:val="bottom"/>
            <w:hideMark/>
          </w:tcPr>
          <w:p w14:paraId="0943C5DA" w14:textId="77777777" w:rsidR="005C1D2C" w:rsidRPr="00966B56" w:rsidRDefault="005C1D2C">
            <w:pPr>
              <w:jc w:val="right"/>
              <w:rPr>
                <w:rFonts w:ascii="Arial" w:hAnsi="Arial" w:cs="Arial"/>
                <w:color w:val="000000"/>
              </w:rPr>
            </w:pPr>
            <w:r w:rsidRPr="00966B56">
              <w:rPr>
                <w:rFonts w:ascii="Arial" w:hAnsi="Arial" w:cs="Arial"/>
                <w:color w:val="000000"/>
              </w:rPr>
              <w:t>12</w:t>
            </w:r>
          </w:p>
        </w:tc>
        <w:tc>
          <w:tcPr>
            <w:tcW w:w="1300" w:type="dxa"/>
            <w:tcBorders>
              <w:top w:val="nil"/>
              <w:left w:val="nil"/>
              <w:bottom w:val="single" w:sz="4" w:space="0" w:color="auto"/>
              <w:right w:val="single" w:sz="4" w:space="0" w:color="auto"/>
            </w:tcBorders>
            <w:shd w:val="clear" w:color="auto" w:fill="auto"/>
            <w:noWrap/>
            <w:vAlign w:val="bottom"/>
            <w:hideMark/>
          </w:tcPr>
          <w:p w14:paraId="0809F239" w14:textId="77777777" w:rsidR="005C1D2C" w:rsidRPr="00966B56" w:rsidRDefault="005C1D2C">
            <w:pPr>
              <w:jc w:val="right"/>
              <w:rPr>
                <w:rFonts w:ascii="Arial" w:hAnsi="Arial" w:cs="Arial"/>
                <w:color w:val="000000"/>
              </w:rPr>
            </w:pPr>
            <w:r w:rsidRPr="00966B56">
              <w:rPr>
                <w:rFonts w:ascii="Arial" w:hAnsi="Arial" w:cs="Arial"/>
                <w:color w:val="000000"/>
              </w:rPr>
              <w:t>15,245.73</w:t>
            </w:r>
          </w:p>
        </w:tc>
        <w:tc>
          <w:tcPr>
            <w:tcW w:w="1300" w:type="dxa"/>
            <w:tcBorders>
              <w:top w:val="nil"/>
              <w:left w:val="nil"/>
              <w:bottom w:val="single" w:sz="4" w:space="0" w:color="auto"/>
              <w:right w:val="single" w:sz="4" w:space="0" w:color="auto"/>
            </w:tcBorders>
            <w:shd w:val="clear" w:color="auto" w:fill="auto"/>
            <w:noWrap/>
            <w:vAlign w:val="bottom"/>
            <w:hideMark/>
          </w:tcPr>
          <w:p w14:paraId="009E26C3" w14:textId="0D7BD95C" w:rsidR="005C1D2C" w:rsidRPr="00966B56" w:rsidRDefault="005C1D2C">
            <w:pPr>
              <w:jc w:val="right"/>
              <w:rPr>
                <w:rFonts w:ascii="Arial" w:hAnsi="Arial" w:cs="Arial"/>
                <w:color w:val="000000"/>
                <w:highlight w:val="yellow"/>
              </w:rPr>
            </w:pPr>
            <w:r w:rsidRPr="00966B56">
              <w:rPr>
                <w:rFonts w:ascii="Arial" w:hAnsi="Arial" w:cs="Arial"/>
                <w:color w:val="000000"/>
                <w:highlight w:val="yellow"/>
              </w:rPr>
              <w:t>183</w:t>
            </w:r>
            <w:r w:rsidR="00075948" w:rsidRPr="00966B56">
              <w:rPr>
                <w:rFonts w:ascii="Arial" w:hAnsi="Arial" w:cs="Arial"/>
                <w:color w:val="000000"/>
                <w:highlight w:val="yellow"/>
              </w:rPr>
              <w:t>,</w:t>
            </w:r>
            <w:r w:rsidRPr="00966B56">
              <w:rPr>
                <w:rFonts w:ascii="Arial" w:hAnsi="Arial" w:cs="Arial"/>
                <w:color w:val="000000"/>
                <w:highlight w:val="yellow"/>
              </w:rPr>
              <w:t>425.19</w:t>
            </w:r>
          </w:p>
        </w:tc>
      </w:tr>
      <w:tr w:rsidR="005C1D2C" w:rsidRPr="00966B56" w14:paraId="6645F0B6" w14:textId="77777777" w:rsidTr="005C1D2C">
        <w:trPr>
          <w:trHeight w:val="32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4C83F0DB" w14:textId="77777777" w:rsidR="005C1D2C" w:rsidRPr="00966B56" w:rsidRDefault="005C1D2C">
            <w:pPr>
              <w:rPr>
                <w:rFonts w:ascii="Arial" w:hAnsi="Arial" w:cs="Arial"/>
                <w:color w:val="000000"/>
              </w:rPr>
            </w:pPr>
            <w:r w:rsidRPr="00966B56">
              <w:rPr>
                <w:rFonts w:ascii="Arial" w:hAnsi="Arial" w:cs="Arial"/>
                <w:color w:val="000000"/>
              </w:rPr>
              <w:t>Medium medical need</w:t>
            </w:r>
          </w:p>
        </w:tc>
        <w:tc>
          <w:tcPr>
            <w:tcW w:w="1300" w:type="dxa"/>
            <w:tcBorders>
              <w:top w:val="nil"/>
              <w:left w:val="nil"/>
              <w:bottom w:val="single" w:sz="4" w:space="0" w:color="auto"/>
              <w:right w:val="single" w:sz="4" w:space="0" w:color="auto"/>
            </w:tcBorders>
            <w:shd w:val="clear" w:color="auto" w:fill="auto"/>
            <w:noWrap/>
            <w:vAlign w:val="bottom"/>
            <w:hideMark/>
          </w:tcPr>
          <w:p w14:paraId="7CBBD420" w14:textId="77777777" w:rsidR="005C1D2C" w:rsidRPr="00966B56" w:rsidRDefault="005C1D2C">
            <w:pPr>
              <w:jc w:val="right"/>
              <w:rPr>
                <w:rFonts w:ascii="Arial" w:hAnsi="Arial" w:cs="Arial"/>
                <w:color w:val="000000"/>
              </w:rPr>
            </w:pPr>
            <w:r w:rsidRPr="00966B56">
              <w:rPr>
                <w:rFonts w:ascii="Arial" w:hAnsi="Arial" w:cs="Arial"/>
                <w:color w:val="000000"/>
              </w:rPr>
              <w:t>35</w:t>
            </w:r>
          </w:p>
        </w:tc>
        <w:tc>
          <w:tcPr>
            <w:tcW w:w="1720" w:type="dxa"/>
            <w:tcBorders>
              <w:top w:val="nil"/>
              <w:left w:val="nil"/>
              <w:bottom w:val="single" w:sz="4" w:space="0" w:color="auto"/>
              <w:right w:val="single" w:sz="4" w:space="0" w:color="auto"/>
            </w:tcBorders>
            <w:shd w:val="clear" w:color="auto" w:fill="auto"/>
            <w:noWrap/>
            <w:vAlign w:val="bottom"/>
            <w:hideMark/>
          </w:tcPr>
          <w:p w14:paraId="4CC5D645" w14:textId="77777777" w:rsidR="005C1D2C" w:rsidRPr="00966B56" w:rsidRDefault="005C1D2C">
            <w:pPr>
              <w:jc w:val="right"/>
              <w:rPr>
                <w:rFonts w:ascii="Arial" w:hAnsi="Arial" w:cs="Arial"/>
                <w:color w:val="000000"/>
              </w:rPr>
            </w:pPr>
            <w:r w:rsidRPr="00966B56">
              <w:rPr>
                <w:rFonts w:ascii="Arial" w:hAnsi="Arial" w:cs="Arial"/>
                <w:color w:val="000000"/>
              </w:rPr>
              <w:t>0.41</w:t>
            </w:r>
          </w:p>
        </w:tc>
        <w:tc>
          <w:tcPr>
            <w:tcW w:w="1060" w:type="dxa"/>
            <w:tcBorders>
              <w:top w:val="nil"/>
              <w:left w:val="nil"/>
              <w:bottom w:val="single" w:sz="4" w:space="0" w:color="auto"/>
              <w:right w:val="single" w:sz="4" w:space="0" w:color="auto"/>
            </w:tcBorders>
            <w:shd w:val="clear" w:color="auto" w:fill="auto"/>
            <w:noWrap/>
            <w:vAlign w:val="bottom"/>
            <w:hideMark/>
          </w:tcPr>
          <w:p w14:paraId="5CB9FEA4" w14:textId="77777777" w:rsidR="005C1D2C" w:rsidRPr="00966B56" w:rsidRDefault="005C1D2C">
            <w:pPr>
              <w:jc w:val="right"/>
              <w:rPr>
                <w:rFonts w:ascii="Arial" w:hAnsi="Arial" w:cs="Arial"/>
                <w:color w:val="000000"/>
              </w:rPr>
            </w:pPr>
            <w:r w:rsidRPr="00966B56">
              <w:rPr>
                <w:rFonts w:ascii="Arial" w:hAnsi="Arial" w:cs="Arial"/>
                <w:color w:val="000000"/>
              </w:rPr>
              <w:t>14</w:t>
            </w:r>
          </w:p>
        </w:tc>
        <w:tc>
          <w:tcPr>
            <w:tcW w:w="1300" w:type="dxa"/>
            <w:tcBorders>
              <w:top w:val="nil"/>
              <w:left w:val="nil"/>
              <w:bottom w:val="single" w:sz="4" w:space="0" w:color="auto"/>
              <w:right w:val="single" w:sz="4" w:space="0" w:color="auto"/>
            </w:tcBorders>
            <w:shd w:val="clear" w:color="auto" w:fill="auto"/>
            <w:noWrap/>
            <w:vAlign w:val="bottom"/>
            <w:hideMark/>
          </w:tcPr>
          <w:p w14:paraId="666AB0CB" w14:textId="77777777" w:rsidR="005C1D2C" w:rsidRPr="00966B56" w:rsidRDefault="005C1D2C">
            <w:pPr>
              <w:jc w:val="right"/>
              <w:rPr>
                <w:rFonts w:ascii="Arial" w:hAnsi="Arial" w:cs="Arial"/>
                <w:color w:val="000000"/>
              </w:rPr>
            </w:pPr>
            <w:r w:rsidRPr="00966B56">
              <w:rPr>
                <w:rFonts w:ascii="Arial" w:hAnsi="Arial" w:cs="Arial"/>
                <w:color w:val="000000"/>
              </w:rPr>
              <w:t>19,394.55</w:t>
            </w:r>
          </w:p>
        </w:tc>
        <w:tc>
          <w:tcPr>
            <w:tcW w:w="1300" w:type="dxa"/>
            <w:tcBorders>
              <w:top w:val="nil"/>
              <w:left w:val="nil"/>
              <w:bottom w:val="single" w:sz="4" w:space="0" w:color="auto"/>
              <w:right w:val="single" w:sz="4" w:space="0" w:color="auto"/>
            </w:tcBorders>
            <w:shd w:val="clear" w:color="auto" w:fill="auto"/>
            <w:noWrap/>
            <w:vAlign w:val="bottom"/>
            <w:hideMark/>
          </w:tcPr>
          <w:p w14:paraId="260D4612" w14:textId="634E4F80" w:rsidR="005C1D2C" w:rsidRPr="00966B56" w:rsidRDefault="005C1D2C">
            <w:pPr>
              <w:jc w:val="right"/>
              <w:rPr>
                <w:rFonts w:ascii="Arial" w:hAnsi="Arial" w:cs="Arial"/>
                <w:color w:val="000000"/>
                <w:highlight w:val="yellow"/>
              </w:rPr>
            </w:pPr>
            <w:r w:rsidRPr="00966B56">
              <w:rPr>
                <w:rFonts w:ascii="Arial" w:hAnsi="Arial" w:cs="Arial"/>
                <w:color w:val="000000"/>
                <w:highlight w:val="yellow"/>
              </w:rPr>
              <w:t>275</w:t>
            </w:r>
            <w:r w:rsidR="00075948" w:rsidRPr="00966B56">
              <w:rPr>
                <w:rFonts w:ascii="Arial" w:hAnsi="Arial" w:cs="Arial"/>
                <w:color w:val="000000"/>
                <w:highlight w:val="yellow"/>
              </w:rPr>
              <w:t>,</w:t>
            </w:r>
            <w:r w:rsidRPr="00966B56">
              <w:rPr>
                <w:rFonts w:ascii="Arial" w:hAnsi="Arial" w:cs="Arial"/>
                <w:color w:val="000000"/>
                <w:highlight w:val="yellow"/>
              </w:rPr>
              <w:t>766.26</w:t>
            </w:r>
          </w:p>
        </w:tc>
      </w:tr>
      <w:tr w:rsidR="005C1D2C" w:rsidRPr="00966B56" w14:paraId="3FD7D37C" w14:textId="77777777" w:rsidTr="005C1D2C">
        <w:trPr>
          <w:trHeight w:val="320"/>
        </w:trPr>
        <w:tc>
          <w:tcPr>
            <w:tcW w:w="2360" w:type="dxa"/>
            <w:tcBorders>
              <w:top w:val="nil"/>
              <w:left w:val="single" w:sz="4" w:space="0" w:color="auto"/>
              <w:bottom w:val="nil"/>
              <w:right w:val="single" w:sz="4" w:space="0" w:color="auto"/>
            </w:tcBorders>
            <w:shd w:val="clear" w:color="auto" w:fill="auto"/>
            <w:noWrap/>
            <w:vAlign w:val="bottom"/>
            <w:hideMark/>
          </w:tcPr>
          <w:p w14:paraId="24305D98" w14:textId="77777777" w:rsidR="005C1D2C" w:rsidRPr="00966B56" w:rsidRDefault="005C1D2C">
            <w:pPr>
              <w:rPr>
                <w:rFonts w:ascii="Arial" w:hAnsi="Arial" w:cs="Arial"/>
                <w:color w:val="000000"/>
              </w:rPr>
            </w:pPr>
            <w:r w:rsidRPr="00966B56">
              <w:rPr>
                <w:rFonts w:ascii="Arial" w:hAnsi="Arial" w:cs="Arial"/>
                <w:color w:val="000000"/>
              </w:rPr>
              <w:t>High medical need</w:t>
            </w:r>
          </w:p>
        </w:tc>
        <w:tc>
          <w:tcPr>
            <w:tcW w:w="1300" w:type="dxa"/>
            <w:tcBorders>
              <w:top w:val="nil"/>
              <w:left w:val="nil"/>
              <w:bottom w:val="single" w:sz="4" w:space="0" w:color="auto"/>
              <w:right w:val="single" w:sz="4" w:space="0" w:color="auto"/>
            </w:tcBorders>
            <w:shd w:val="clear" w:color="auto" w:fill="auto"/>
            <w:noWrap/>
            <w:vAlign w:val="bottom"/>
            <w:hideMark/>
          </w:tcPr>
          <w:p w14:paraId="6E836423" w14:textId="77777777" w:rsidR="005C1D2C" w:rsidRPr="00966B56" w:rsidRDefault="005C1D2C">
            <w:pPr>
              <w:jc w:val="right"/>
              <w:rPr>
                <w:rFonts w:ascii="Arial" w:hAnsi="Arial" w:cs="Arial"/>
                <w:color w:val="000000"/>
              </w:rPr>
            </w:pPr>
            <w:r w:rsidRPr="00966B56">
              <w:rPr>
                <w:rFonts w:ascii="Arial" w:hAnsi="Arial" w:cs="Arial"/>
                <w:color w:val="000000"/>
              </w:rPr>
              <w:t>35</w:t>
            </w:r>
          </w:p>
        </w:tc>
        <w:tc>
          <w:tcPr>
            <w:tcW w:w="1720" w:type="dxa"/>
            <w:tcBorders>
              <w:top w:val="nil"/>
              <w:left w:val="nil"/>
              <w:bottom w:val="single" w:sz="4" w:space="0" w:color="auto"/>
              <w:right w:val="single" w:sz="4" w:space="0" w:color="auto"/>
            </w:tcBorders>
            <w:shd w:val="clear" w:color="auto" w:fill="auto"/>
            <w:noWrap/>
            <w:vAlign w:val="bottom"/>
            <w:hideMark/>
          </w:tcPr>
          <w:p w14:paraId="41A57D57" w14:textId="77777777" w:rsidR="005C1D2C" w:rsidRPr="00966B56" w:rsidRDefault="005C1D2C">
            <w:pPr>
              <w:jc w:val="right"/>
              <w:rPr>
                <w:rFonts w:ascii="Arial" w:hAnsi="Arial" w:cs="Arial"/>
                <w:color w:val="000000"/>
              </w:rPr>
            </w:pPr>
            <w:r w:rsidRPr="00966B56">
              <w:rPr>
                <w:rFonts w:ascii="Arial" w:hAnsi="Arial" w:cs="Arial"/>
                <w:color w:val="000000"/>
              </w:rPr>
              <w:t>0.25</w:t>
            </w:r>
          </w:p>
        </w:tc>
        <w:tc>
          <w:tcPr>
            <w:tcW w:w="1060" w:type="dxa"/>
            <w:tcBorders>
              <w:top w:val="nil"/>
              <w:left w:val="nil"/>
              <w:bottom w:val="single" w:sz="4" w:space="0" w:color="auto"/>
              <w:right w:val="single" w:sz="4" w:space="0" w:color="auto"/>
            </w:tcBorders>
            <w:shd w:val="clear" w:color="auto" w:fill="auto"/>
            <w:noWrap/>
            <w:vAlign w:val="bottom"/>
            <w:hideMark/>
          </w:tcPr>
          <w:p w14:paraId="04C6385E" w14:textId="77777777" w:rsidR="005C1D2C" w:rsidRPr="00966B56" w:rsidRDefault="005C1D2C">
            <w:pPr>
              <w:jc w:val="right"/>
              <w:rPr>
                <w:rFonts w:ascii="Arial" w:hAnsi="Arial" w:cs="Arial"/>
                <w:color w:val="000000"/>
              </w:rPr>
            </w:pPr>
            <w:r w:rsidRPr="00966B56">
              <w:rPr>
                <w:rFonts w:ascii="Arial" w:hAnsi="Arial" w:cs="Arial"/>
                <w:color w:val="000000"/>
              </w:rPr>
              <w:t>9</w:t>
            </w:r>
          </w:p>
        </w:tc>
        <w:tc>
          <w:tcPr>
            <w:tcW w:w="1300" w:type="dxa"/>
            <w:tcBorders>
              <w:top w:val="nil"/>
              <w:left w:val="nil"/>
              <w:bottom w:val="single" w:sz="4" w:space="0" w:color="auto"/>
              <w:right w:val="single" w:sz="4" w:space="0" w:color="auto"/>
            </w:tcBorders>
            <w:shd w:val="clear" w:color="auto" w:fill="auto"/>
            <w:noWrap/>
            <w:vAlign w:val="bottom"/>
            <w:hideMark/>
          </w:tcPr>
          <w:p w14:paraId="436D25BF" w14:textId="77777777" w:rsidR="005C1D2C" w:rsidRPr="00966B56" w:rsidRDefault="005C1D2C">
            <w:pPr>
              <w:jc w:val="right"/>
              <w:rPr>
                <w:rFonts w:ascii="Arial" w:hAnsi="Arial" w:cs="Arial"/>
                <w:color w:val="000000"/>
              </w:rPr>
            </w:pPr>
            <w:r w:rsidRPr="00966B56">
              <w:rPr>
                <w:rFonts w:ascii="Arial" w:hAnsi="Arial" w:cs="Arial"/>
                <w:color w:val="000000"/>
              </w:rPr>
              <w:t>23,543.38</w:t>
            </w:r>
          </w:p>
        </w:tc>
        <w:tc>
          <w:tcPr>
            <w:tcW w:w="1300" w:type="dxa"/>
            <w:tcBorders>
              <w:top w:val="nil"/>
              <w:left w:val="nil"/>
              <w:bottom w:val="single" w:sz="4" w:space="0" w:color="auto"/>
              <w:right w:val="single" w:sz="4" w:space="0" w:color="auto"/>
            </w:tcBorders>
            <w:shd w:val="clear" w:color="auto" w:fill="auto"/>
            <w:noWrap/>
            <w:vAlign w:val="bottom"/>
            <w:hideMark/>
          </w:tcPr>
          <w:p w14:paraId="4D4DE1AF" w14:textId="4E4CBA5D" w:rsidR="005C1D2C" w:rsidRPr="00966B56" w:rsidRDefault="005C1D2C">
            <w:pPr>
              <w:jc w:val="right"/>
              <w:rPr>
                <w:rFonts w:ascii="Arial" w:hAnsi="Arial" w:cs="Arial"/>
                <w:color w:val="000000"/>
                <w:highlight w:val="yellow"/>
              </w:rPr>
            </w:pPr>
            <w:r w:rsidRPr="00966B56">
              <w:rPr>
                <w:rFonts w:ascii="Arial" w:hAnsi="Arial" w:cs="Arial"/>
                <w:color w:val="000000"/>
                <w:highlight w:val="yellow"/>
              </w:rPr>
              <w:t>206</w:t>
            </w:r>
            <w:r w:rsidR="00075948" w:rsidRPr="00966B56">
              <w:rPr>
                <w:rFonts w:ascii="Arial" w:hAnsi="Arial" w:cs="Arial"/>
                <w:color w:val="000000"/>
                <w:highlight w:val="yellow"/>
              </w:rPr>
              <w:t>,</w:t>
            </w:r>
            <w:r w:rsidRPr="00966B56">
              <w:rPr>
                <w:rFonts w:ascii="Arial" w:hAnsi="Arial" w:cs="Arial"/>
                <w:color w:val="000000"/>
                <w:highlight w:val="yellow"/>
              </w:rPr>
              <w:t>004.58</w:t>
            </w:r>
          </w:p>
        </w:tc>
      </w:tr>
      <w:tr w:rsidR="005C1D2C" w:rsidRPr="00966B56" w14:paraId="6477ADF2" w14:textId="77777777" w:rsidTr="005C1D2C">
        <w:trPr>
          <w:trHeight w:val="320"/>
        </w:trPr>
        <w:tc>
          <w:tcPr>
            <w:tcW w:w="2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D91EE0" w14:textId="42AC1FC5" w:rsidR="005C1D2C" w:rsidRPr="00966B56" w:rsidRDefault="005C1D2C">
            <w:pPr>
              <w:rPr>
                <w:rFonts w:ascii="Arial" w:hAnsi="Arial" w:cs="Arial"/>
                <w:color w:val="000000"/>
              </w:rPr>
            </w:pPr>
            <w:r w:rsidRPr="00966B56">
              <w:rPr>
                <w:rFonts w:ascii="Arial" w:hAnsi="Arial" w:cs="Arial"/>
                <w:color w:val="000000"/>
              </w:rPr>
              <w:t> </w:t>
            </w:r>
            <w:r w:rsidR="00075948" w:rsidRPr="00966B56">
              <w:rPr>
                <w:rFonts w:ascii="Arial" w:hAnsi="Arial" w:cs="Arial"/>
                <w:color w:val="000000"/>
              </w:rPr>
              <w:t>Total</w:t>
            </w:r>
          </w:p>
        </w:tc>
        <w:tc>
          <w:tcPr>
            <w:tcW w:w="1300" w:type="dxa"/>
            <w:tcBorders>
              <w:top w:val="nil"/>
              <w:left w:val="nil"/>
              <w:bottom w:val="single" w:sz="4" w:space="0" w:color="auto"/>
              <w:right w:val="single" w:sz="4" w:space="0" w:color="auto"/>
            </w:tcBorders>
            <w:shd w:val="clear" w:color="auto" w:fill="auto"/>
            <w:noWrap/>
            <w:vAlign w:val="bottom"/>
            <w:hideMark/>
          </w:tcPr>
          <w:p w14:paraId="0582679F" w14:textId="77777777" w:rsidR="005C1D2C" w:rsidRPr="00966B56" w:rsidRDefault="005C1D2C">
            <w:pPr>
              <w:rPr>
                <w:rFonts w:ascii="Arial" w:hAnsi="Arial" w:cs="Arial"/>
                <w:color w:val="000000"/>
              </w:rPr>
            </w:pPr>
            <w:r w:rsidRPr="00966B56">
              <w:rPr>
                <w:rFonts w:ascii="Arial" w:hAnsi="Arial" w:cs="Arial"/>
                <w:color w:val="000000"/>
              </w:rPr>
              <w:t> </w:t>
            </w:r>
          </w:p>
        </w:tc>
        <w:tc>
          <w:tcPr>
            <w:tcW w:w="1720" w:type="dxa"/>
            <w:tcBorders>
              <w:top w:val="nil"/>
              <w:left w:val="nil"/>
              <w:bottom w:val="single" w:sz="4" w:space="0" w:color="auto"/>
              <w:right w:val="single" w:sz="4" w:space="0" w:color="auto"/>
            </w:tcBorders>
            <w:shd w:val="clear" w:color="auto" w:fill="auto"/>
            <w:noWrap/>
            <w:vAlign w:val="bottom"/>
            <w:hideMark/>
          </w:tcPr>
          <w:p w14:paraId="76CDF5FB" w14:textId="77777777" w:rsidR="005C1D2C" w:rsidRPr="00966B56" w:rsidRDefault="005C1D2C">
            <w:pPr>
              <w:rPr>
                <w:rFonts w:ascii="Arial" w:hAnsi="Arial" w:cs="Arial"/>
                <w:color w:val="000000"/>
              </w:rPr>
            </w:pPr>
            <w:r w:rsidRPr="00966B56">
              <w:rPr>
                <w:rFonts w:ascii="Arial" w:hAnsi="Arial" w:cs="Arial"/>
                <w:color w:val="000000"/>
              </w:rPr>
              <w:t> </w:t>
            </w:r>
          </w:p>
        </w:tc>
        <w:tc>
          <w:tcPr>
            <w:tcW w:w="1060" w:type="dxa"/>
            <w:tcBorders>
              <w:top w:val="nil"/>
              <w:left w:val="nil"/>
              <w:bottom w:val="single" w:sz="4" w:space="0" w:color="auto"/>
              <w:right w:val="single" w:sz="4" w:space="0" w:color="auto"/>
            </w:tcBorders>
            <w:shd w:val="clear" w:color="auto" w:fill="auto"/>
            <w:noWrap/>
            <w:vAlign w:val="bottom"/>
            <w:hideMark/>
          </w:tcPr>
          <w:p w14:paraId="5662995D" w14:textId="77777777" w:rsidR="005C1D2C" w:rsidRPr="00966B56" w:rsidRDefault="005C1D2C">
            <w:pPr>
              <w:jc w:val="right"/>
              <w:rPr>
                <w:rFonts w:ascii="Arial" w:hAnsi="Arial" w:cs="Arial"/>
                <w:color w:val="000000"/>
              </w:rPr>
            </w:pPr>
            <w:r w:rsidRPr="00966B56">
              <w:rPr>
                <w:rFonts w:ascii="Arial" w:hAnsi="Arial" w:cs="Arial"/>
                <w:color w:val="000000"/>
              </w:rPr>
              <w:t>35</w:t>
            </w:r>
          </w:p>
        </w:tc>
        <w:tc>
          <w:tcPr>
            <w:tcW w:w="1300" w:type="dxa"/>
            <w:tcBorders>
              <w:top w:val="nil"/>
              <w:left w:val="nil"/>
              <w:bottom w:val="single" w:sz="4" w:space="0" w:color="auto"/>
              <w:right w:val="single" w:sz="4" w:space="0" w:color="auto"/>
            </w:tcBorders>
            <w:shd w:val="clear" w:color="auto" w:fill="auto"/>
            <w:noWrap/>
            <w:vAlign w:val="bottom"/>
            <w:hideMark/>
          </w:tcPr>
          <w:p w14:paraId="1FA2764E" w14:textId="77777777" w:rsidR="005C1D2C" w:rsidRPr="00966B56" w:rsidRDefault="005C1D2C">
            <w:pPr>
              <w:rPr>
                <w:rFonts w:ascii="Arial" w:hAnsi="Arial" w:cs="Arial"/>
                <w:color w:val="000000"/>
              </w:rPr>
            </w:pPr>
            <w:r w:rsidRPr="00966B56">
              <w:rPr>
                <w:rFonts w:ascii="Arial" w:hAnsi="Arial" w:cs="Arial"/>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36A148EE" w14:textId="70966BF5" w:rsidR="005C1D2C" w:rsidRPr="00966B56" w:rsidRDefault="005C1D2C">
            <w:pPr>
              <w:jc w:val="right"/>
              <w:rPr>
                <w:rFonts w:ascii="Arial" w:hAnsi="Arial" w:cs="Arial"/>
                <w:color w:val="000000"/>
                <w:highlight w:val="yellow"/>
              </w:rPr>
            </w:pPr>
            <w:r w:rsidRPr="00966B56">
              <w:rPr>
                <w:rFonts w:ascii="Arial" w:hAnsi="Arial" w:cs="Arial"/>
                <w:color w:val="000000"/>
                <w:highlight w:val="yellow"/>
              </w:rPr>
              <w:t>665</w:t>
            </w:r>
            <w:r w:rsidR="00075948" w:rsidRPr="00966B56">
              <w:rPr>
                <w:rFonts w:ascii="Arial" w:hAnsi="Arial" w:cs="Arial"/>
                <w:color w:val="000000"/>
                <w:highlight w:val="yellow"/>
              </w:rPr>
              <w:t>,</w:t>
            </w:r>
            <w:r w:rsidRPr="00966B56">
              <w:rPr>
                <w:rFonts w:ascii="Arial" w:hAnsi="Arial" w:cs="Arial"/>
                <w:color w:val="000000"/>
                <w:highlight w:val="yellow"/>
              </w:rPr>
              <w:t>196.02</w:t>
            </w:r>
          </w:p>
        </w:tc>
      </w:tr>
    </w:tbl>
    <w:p w14:paraId="26F81B5C" w14:textId="0747722F" w:rsidR="00AF57A0" w:rsidRPr="00966B56" w:rsidRDefault="00AF57A0" w:rsidP="002E2146">
      <w:pPr>
        <w:rPr>
          <w:rFonts w:ascii="Arial" w:hAnsi="Arial" w:cs="Arial"/>
        </w:rPr>
      </w:pPr>
    </w:p>
    <w:p w14:paraId="5AF42AA6" w14:textId="3C1C1F49" w:rsidR="00075948" w:rsidRPr="00966B56" w:rsidRDefault="00075948" w:rsidP="002E2146">
      <w:pPr>
        <w:rPr>
          <w:rFonts w:ascii="Arial" w:hAnsi="Arial" w:cs="Arial"/>
        </w:rPr>
      </w:pPr>
      <w:r w:rsidRPr="00966B56">
        <w:rPr>
          <w:rFonts w:ascii="Arial" w:hAnsi="Arial" w:cs="Arial"/>
        </w:rPr>
        <w:t>Revenue from spouse:</w:t>
      </w:r>
    </w:p>
    <w:tbl>
      <w:tblPr>
        <w:tblW w:w="9040" w:type="dxa"/>
        <w:tblLook w:val="04A0" w:firstRow="1" w:lastRow="0" w:firstColumn="1" w:lastColumn="0" w:noHBand="0" w:noVBand="1"/>
      </w:tblPr>
      <w:tblGrid>
        <w:gridCol w:w="2360"/>
        <w:gridCol w:w="1417"/>
        <w:gridCol w:w="1720"/>
        <w:gridCol w:w="1284"/>
        <w:gridCol w:w="1300"/>
        <w:gridCol w:w="1418"/>
      </w:tblGrid>
      <w:tr w:rsidR="00075948" w:rsidRPr="00966B56" w14:paraId="7DF17623" w14:textId="77777777" w:rsidTr="00075948">
        <w:trPr>
          <w:trHeight w:val="1620"/>
        </w:trPr>
        <w:tc>
          <w:tcPr>
            <w:tcW w:w="2360" w:type="dxa"/>
            <w:tcBorders>
              <w:top w:val="single" w:sz="4" w:space="0" w:color="auto"/>
              <w:left w:val="single" w:sz="4" w:space="0" w:color="auto"/>
              <w:bottom w:val="single" w:sz="4" w:space="0" w:color="auto"/>
              <w:right w:val="single" w:sz="4" w:space="0" w:color="auto"/>
            </w:tcBorders>
            <w:shd w:val="clear" w:color="auto" w:fill="auto"/>
            <w:noWrap/>
            <w:hideMark/>
          </w:tcPr>
          <w:p w14:paraId="2E9A9DDD" w14:textId="77777777" w:rsidR="00075948" w:rsidRPr="00966B56" w:rsidRDefault="00075948">
            <w:pPr>
              <w:jc w:val="center"/>
              <w:rPr>
                <w:rFonts w:ascii="Arial" w:hAnsi="Arial" w:cs="Arial"/>
                <w:color w:val="000000"/>
              </w:rPr>
            </w:pPr>
            <w:r w:rsidRPr="00966B56">
              <w:rPr>
                <w:rFonts w:ascii="Arial" w:hAnsi="Arial" w:cs="Arial"/>
                <w:color w:val="000000"/>
              </w:rPr>
              <w:t>Patient category</w:t>
            </w:r>
          </w:p>
        </w:tc>
        <w:tc>
          <w:tcPr>
            <w:tcW w:w="1300" w:type="dxa"/>
            <w:tcBorders>
              <w:top w:val="single" w:sz="4" w:space="0" w:color="auto"/>
              <w:left w:val="nil"/>
              <w:bottom w:val="single" w:sz="4" w:space="0" w:color="auto"/>
              <w:right w:val="single" w:sz="4" w:space="0" w:color="auto"/>
            </w:tcBorders>
            <w:shd w:val="clear" w:color="auto" w:fill="auto"/>
            <w:hideMark/>
          </w:tcPr>
          <w:p w14:paraId="7CA6F342" w14:textId="77777777" w:rsidR="00075948" w:rsidRPr="00966B56" w:rsidRDefault="00075948">
            <w:pPr>
              <w:jc w:val="center"/>
              <w:rPr>
                <w:rFonts w:ascii="Arial" w:hAnsi="Arial" w:cs="Arial"/>
                <w:color w:val="000000"/>
              </w:rPr>
            </w:pPr>
            <w:r w:rsidRPr="00966B56">
              <w:rPr>
                <w:rFonts w:ascii="Arial" w:hAnsi="Arial" w:cs="Arial"/>
                <w:color w:val="000000"/>
              </w:rPr>
              <w:t>Total 1- bedroom apartments</w:t>
            </w:r>
          </w:p>
        </w:tc>
        <w:tc>
          <w:tcPr>
            <w:tcW w:w="1720" w:type="dxa"/>
            <w:tcBorders>
              <w:top w:val="single" w:sz="4" w:space="0" w:color="auto"/>
              <w:left w:val="nil"/>
              <w:bottom w:val="single" w:sz="4" w:space="0" w:color="auto"/>
              <w:right w:val="single" w:sz="4" w:space="0" w:color="auto"/>
            </w:tcBorders>
            <w:shd w:val="clear" w:color="auto" w:fill="auto"/>
            <w:hideMark/>
          </w:tcPr>
          <w:p w14:paraId="2BCF3239" w14:textId="77777777" w:rsidR="00075948" w:rsidRPr="00966B56" w:rsidRDefault="00075948">
            <w:pPr>
              <w:rPr>
                <w:rFonts w:ascii="Arial" w:hAnsi="Arial" w:cs="Arial"/>
                <w:color w:val="000000"/>
              </w:rPr>
            </w:pPr>
            <w:r w:rsidRPr="00966B56">
              <w:rPr>
                <w:rFonts w:ascii="Arial" w:hAnsi="Arial" w:cs="Arial"/>
                <w:color w:val="000000"/>
              </w:rPr>
              <w:t>Allocation proportion based on medical needs</w:t>
            </w:r>
          </w:p>
        </w:tc>
        <w:tc>
          <w:tcPr>
            <w:tcW w:w="1060" w:type="dxa"/>
            <w:tcBorders>
              <w:top w:val="single" w:sz="4" w:space="0" w:color="auto"/>
              <w:left w:val="nil"/>
              <w:bottom w:val="single" w:sz="4" w:space="0" w:color="auto"/>
              <w:right w:val="single" w:sz="4" w:space="0" w:color="auto"/>
            </w:tcBorders>
            <w:shd w:val="clear" w:color="auto" w:fill="auto"/>
            <w:hideMark/>
          </w:tcPr>
          <w:p w14:paraId="46C6894D" w14:textId="77777777" w:rsidR="00075948" w:rsidRPr="00966B56" w:rsidRDefault="00075948">
            <w:pPr>
              <w:rPr>
                <w:rFonts w:ascii="Arial" w:hAnsi="Arial" w:cs="Arial"/>
                <w:color w:val="000000"/>
              </w:rPr>
            </w:pPr>
            <w:r w:rsidRPr="00966B56">
              <w:rPr>
                <w:rFonts w:ascii="Arial" w:hAnsi="Arial" w:cs="Arial"/>
                <w:color w:val="000000"/>
              </w:rPr>
              <w:t>Residents based on medical needs</w:t>
            </w:r>
          </w:p>
        </w:tc>
        <w:tc>
          <w:tcPr>
            <w:tcW w:w="1300" w:type="dxa"/>
            <w:tcBorders>
              <w:top w:val="single" w:sz="4" w:space="0" w:color="auto"/>
              <w:left w:val="nil"/>
              <w:bottom w:val="single" w:sz="4" w:space="0" w:color="auto"/>
              <w:right w:val="single" w:sz="4" w:space="0" w:color="auto"/>
            </w:tcBorders>
            <w:shd w:val="clear" w:color="auto" w:fill="auto"/>
            <w:hideMark/>
          </w:tcPr>
          <w:p w14:paraId="498E2B95" w14:textId="77777777" w:rsidR="00075948" w:rsidRPr="00966B56" w:rsidRDefault="00075948">
            <w:pPr>
              <w:jc w:val="center"/>
              <w:rPr>
                <w:rFonts w:ascii="Arial" w:hAnsi="Arial" w:cs="Arial"/>
                <w:color w:val="000000"/>
              </w:rPr>
            </w:pPr>
            <w:r w:rsidRPr="00966B56">
              <w:rPr>
                <w:rFonts w:ascii="Arial" w:hAnsi="Arial" w:cs="Arial"/>
                <w:color w:val="000000"/>
              </w:rPr>
              <w:t>Revenue per resident (including 15% markup)</w:t>
            </w:r>
          </w:p>
        </w:tc>
        <w:tc>
          <w:tcPr>
            <w:tcW w:w="1300" w:type="dxa"/>
            <w:tcBorders>
              <w:top w:val="single" w:sz="4" w:space="0" w:color="auto"/>
              <w:left w:val="nil"/>
              <w:bottom w:val="single" w:sz="4" w:space="0" w:color="auto"/>
              <w:right w:val="single" w:sz="4" w:space="0" w:color="auto"/>
            </w:tcBorders>
            <w:shd w:val="clear" w:color="auto" w:fill="auto"/>
            <w:hideMark/>
          </w:tcPr>
          <w:p w14:paraId="6E2AE072" w14:textId="77777777" w:rsidR="00075948" w:rsidRPr="00966B56" w:rsidRDefault="00075948">
            <w:pPr>
              <w:jc w:val="center"/>
              <w:rPr>
                <w:rFonts w:ascii="Arial" w:hAnsi="Arial" w:cs="Arial"/>
                <w:color w:val="000000"/>
              </w:rPr>
            </w:pPr>
            <w:r w:rsidRPr="00966B56">
              <w:rPr>
                <w:rFonts w:ascii="Arial" w:hAnsi="Arial" w:cs="Arial"/>
                <w:color w:val="000000"/>
              </w:rPr>
              <w:t>Revenue from 1st occupant</w:t>
            </w:r>
          </w:p>
        </w:tc>
      </w:tr>
      <w:tr w:rsidR="00075948" w:rsidRPr="00966B56" w14:paraId="1B08130C" w14:textId="77777777" w:rsidTr="00075948">
        <w:trPr>
          <w:trHeight w:val="32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334E1F51" w14:textId="77777777" w:rsidR="00075948" w:rsidRPr="00966B56" w:rsidRDefault="00075948">
            <w:pPr>
              <w:rPr>
                <w:rFonts w:ascii="Arial" w:hAnsi="Arial" w:cs="Arial"/>
                <w:color w:val="000000"/>
              </w:rPr>
            </w:pPr>
            <w:r w:rsidRPr="00966B56">
              <w:rPr>
                <w:rFonts w:ascii="Arial" w:hAnsi="Arial" w:cs="Arial"/>
                <w:color w:val="000000"/>
              </w:rPr>
              <w:t>No medical needs</w:t>
            </w:r>
          </w:p>
        </w:tc>
        <w:tc>
          <w:tcPr>
            <w:tcW w:w="1300" w:type="dxa"/>
            <w:tcBorders>
              <w:top w:val="nil"/>
              <w:left w:val="nil"/>
              <w:bottom w:val="single" w:sz="4" w:space="0" w:color="auto"/>
              <w:right w:val="single" w:sz="4" w:space="0" w:color="auto"/>
            </w:tcBorders>
            <w:shd w:val="clear" w:color="auto" w:fill="auto"/>
            <w:noWrap/>
            <w:vAlign w:val="bottom"/>
            <w:hideMark/>
          </w:tcPr>
          <w:p w14:paraId="571430FA" w14:textId="77777777" w:rsidR="00075948" w:rsidRPr="00966B56" w:rsidRDefault="00075948">
            <w:pPr>
              <w:jc w:val="right"/>
              <w:rPr>
                <w:rFonts w:ascii="Arial" w:hAnsi="Arial" w:cs="Arial"/>
                <w:color w:val="000000"/>
              </w:rPr>
            </w:pPr>
            <w:r w:rsidRPr="00966B56">
              <w:rPr>
                <w:rFonts w:ascii="Arial" w:hAnsi="Arial" w:cs="Arial"/>
                <w:color w:val="000000"/>
              </w:rPr>
              <w:t>35</w:t>
            </w:r>
          </w:p>
        </w:tc>
        <w:tc>
          <w:tcPr>
            <w:tcW w:w="1720" w:type="dxa"/>
            <w:tcBorders>
              <w:top w:val="nil"/>
              <w:left w:val="nil"/>
              <w:bottom w:val="single" w:sz="4" w:space="0" w:color="auto"/>
              <w:right w:val="single" w:sz="4" w:space="0" w:color="auto"/>
            </w:tcBorders>
            <w:shd w:val="clear" w:color="auto" w:fill="auto"/>
            <w:noWrap/>
            <w:vAlign w:val="bottom"/>
            <w:hideMark/>
          </w:tcPr>
          <w:p w14:paraId="3CA7DCC2" w14:textId="77777777" w:rsidR="00075948" w:rsidRPr="00966B56" w:rsidRDefault="00075948">
            <w:pPr>
              <w:jc w:val="right"/>
              <w:rPr>
                <w:rFonts w:ascii="Arial" w:hAnsi="Arial" w:cs="Arial"/>
                <w:color w:val="000000"/>
              </w:rPr>
            </w:pPr>
            <w:r w:rsidRPr="00966B56">
              <w:rPr>
                <w:rFonts w:ascii="Arial" w:hAnsi="Arial" w:cs="Arial"/>
                <w:color w:val="000000"/>
              </w:rPr>
              <w:t>0.34</w:t>
            </w:r>
          </w:p>
        </w:tc>
        <w:tc>
          <w:tcPr>
            <w:tcW w:w="1060" w:type="dxa"/>
            <w:tcBorders>
              <w:top w:val="nil"/>
              <w:left w:val="nil"/>
              <w:bottom w:val="single" w:sz="4" w:space="0" w:color="auto"/>
              <w:right w:val="single" w:sz="4" w:space="0" w:color="auto"/>
            </w:tcBorders>
            <w:shd w:val="clear" w:color="auto" w:fill="auto"/>
            <w:noWrap/>
            <w:vAlign w:val="bottom"/>
            <w:hideMark/>
          </w:tcPr>
          <w:p w14:paraId="0ECCD493" w14:textId="77777777" w:rsidR="00075948" w:rsidRPr="00966B56" w:rsidRDefault="00075948">
            <w:pPr>
              <w:jc w:val="right"/>
              <w:rPr>
                <w:rFonts w:ascii="Arial" w:hAnsi="Arial" w:cs="Arial"/>
                <w:color w:val="000000"/>
              </w:rPr>
            </w:pPr>
            <w:r w:rsidRPr="00966B56">
              <w:rPr>
                <w:rFonts w:ascii="Arial" w:hAnsi="Arial" w:cs="Arial"/>
                <w:color w:val="000000"/>
              </w:rPr>
              <w:t>12</w:t>
            </w:r>
          </w:p>
        </w:tc>
        <w:tc>
          <w:tcPr>
            <w:tcW w:w="1300" w:type="dxa"/>
            <w:tcBorders>
              <w:top w:val="nil"/>
              <w:left w:val="nil"/>
              <w:bottom w:val="single" w:sz="4" w:space="0" w:color="auto"/>
              <w:right w:val="single" w:sz="4" w:space="0" w:color="auto"/>
            </w:tcBorders>
            <w:shd w:val="clear" w:color="auto" w:fill="auto"/>
            <w:noWrap/>
            <w:vAlign w:val="bottom"/>
            <w:hideMark/>
          </w:tcPr>
          <w:p w14:paraId="6303B390" w14:textId="77777777" w:rsidR="00075948" w:rsidRPr="00966B56" w:rsidRDefault="00075948">
            <w:pPr>
              <w:jc w:val="right"/>
              <w:rPr>
                <w:rFonts w:ascii="Arial" w:hAnsi="Arial" w:cs="Arial"/>
                <w:color w:val="000000"/>
              </w:rPr>
            </w:pPr>
            <w:r w:rsidRPr="00966B56">
              <w:rPr>
                <w:rFonts w:ascii="Arial" w:hAnsi="Arial" w:cs="Arial"/>
                <w:color w:val="000000"/>
              </w:rPr>
              <w:t>10,899.64</w:t>
            </w:r>
          </w:p>
        </w:tc>
        <w:tc>
          <w:tcPr>
            <w:tcW w:w="1300" w:type="dxa"/>
            <w:tcBorders>
              <w:top w:val="nil"/>
              <w:left w:val="nil"/>
              <w:bottom w:val="single" w:sz="4" w:space="0" w:color="auto"/>
              <w:right w:val="single" w:sz="4" w:space="0" w:color="auto"/>
            </w:tcBorders>
            <w:shd w:val="clear" w:color="auto" w:fill="auto"/>
            <w:noWrap/>
            <w:vAlign w:val="bottom"/>
            <w:hideMark/>
          </w:tcPr>
          <w:p w14:paraId="200C82F1" w14:textId="55B87E9A" w:rsidR="00075948" w:rsidRPr="00966B56" w:rsidRDefault="00075948">
            <w:pPr>
              <w:jc w:val="right"/>
              <w:rPr>
                <w:rFonts w:ascii="Arial" w:hAnsi="Arial" w:cs="Arial"/>
                <w:color w:val="000000"/>
                <w:highlight w:val="yellow"/>
              </w:rPr>
            </w:pPr>
            <w:r w:rsidRPr="00966B56">
              <w:rPr>
                <w:rFonts w:ascii="Arial" w:hAnsi="Arial" w:cs="Arial"/>
                <w:color w:val="000000"/>
                <w:highlight w:val="yellow"/>
              </w:rPr>
              <w:t>131,136.29</w:t>
            </w:r>
          </w:p>
        </w:tc>
      </w:tr>
      <w:tr w:rsidR="00075948" w:rsidRPr="00966B56" w14:paraId="00A03EDA" w14:textId="77777777" w:rsidTr="00075948">
        <w:trPr>
          <w:trHeight w:val="32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1FCF6F61" w14:textId="77777777" w:rsidR="00075948" w:rsidRPr="00966B56" w:rsidRDefault="00075948">
            <w:pPr>
              <w:rPr>
                <w:rFonts w:ascii="Arial" w:hAnsi="Arial" w:cs="Arial"/>
                <w:color w:val="000000"/>
              </w:rPr>
            </w:pPr>
            <w:r w:rsidRPr="00966B56">
              <w:rPr>
                <w:rFonts w:ascii="Arial" w:hAnsi="Arial" w:cs="Arial"/>
                <w:color w:val="000000"/>
              </w:rPr>
              <w:lastRenderedPageBreak/>
              <w:t>Medium medical need</w:t>
            </w:r>
          </w:p>
        </w:tc>
        <w:tc>
          <w:tcPr>
            <w:tcW w:w="1300" w:type="dxa"/>
            <w:tcBorders>
              <w:top w:val="nil"/>
              <w:left w:val="nil"/>
              <w:bottom w:val="single" w:sz="4" w:space="0" w:color="auto"/>
              <w:right w:val="single" w:sz="4" w:space="0" w:color="auto"/>
            </w:tcBorders>
            <w:shd w:val="clear" w:color="auto" w:fill="auto"/>
            <w:noWrap/>
            <w:vAlign w:val="bottom"/>
            <w:hideMark/>
          </w:tcPr>
          <w:p w14:paraId="73F0A2AB" w14:textId="77777777" w:rsidR="00075948" w:rsidRPr="00966B56" w:rsidRDefault="00075948">
            <w:pPr>
              <w:jc w:val="right"/>
              <w:rPr>
                <w:rFonts w:ascii="Arial" w:hAnsi="Arial" w:cs="Arial"/>
                <w:color w:val="000000"/>
              </w:rPr>
            </w:pPr>
            <w:r w:rsidRPr="00966B56">
              <w:rPr>
                <w:rFonts w:ascii="Arial" w:hAnsi="Arial" w:cs="Arial"/>
                <w:color w:val="000000"/>
              </w:rPr>
              <w:t>35</w:t>
            </w:r>
          </w:p>
        </w:tc>
        <w:tc>
          <w:tcPr>
            <w:tcW w:w="1720" w:type="dxa"/>
            <w:tcBorders>
              <w:top w:val="nil"/>
              <w:left w:val="nil"/>
              <w:bottom w:val="single" w:sz="4" w:space="0" w:color="auto"/>
              <w:right w:val="single" w:sz="4" w:space="0" w:color="auto"/>
            </w:tcBorders>
            <w:shd w:val="clear" w:color="auto" w:fill="auto"/>
            <w:noWrap/>
            <w:vAlign w:val="bottom"/>
            <w:hideMark/>
          </w:tcPr>
          <w:p w14:paraId="719D706E" w14:textId="77777777" w:rsidR="00075948" w:rsidRPr="00966B56" w:rsidRDefault="00075948">
            <w:pPr>
              <w:jc w:val="right"/>
              <w:rPr>
                <w:rFonts w:ascii="Arial" w:hAnsi="Arial" w:cs="Arial"/>
                <w:color w:val="000000"/>
              </w:rPr>
            </w:pPr>
            <w:r w:rsidRPr="00966B56">
              <w:rPr>
                <w:rFonts w:ascii="Arial" w:hAnsi="Arial" w:cs="Arial"/>
                <w:color w:val="000000"/>
              </w:rPr>
              <w:t>0.41</w:t>
            </w:r>
          </w:p>
        </w:tc>
        <w:tc>
          <w:tcPr>
            <w:tcW w:w="1060" w:type="dxa"/>
            <w:tcBorders>
              <w:top w:val="nil"/>
              <w:left w:val="nil"/>
              <w:bottom w:val="single" w:sz="4" w:space="0" w:color="auto"/>
              <w:right w:val="single" w:sz="4" w:space="0" w:color="auto"/>
            </w:tcBorders>
            <w:shd w:val="clear" w:color="auto" w:fill="auto"/>
            <w:noWrap/>
            <w:vAlign w:val="bottom"/>
            <w:hideMark/>
          </w:tcPr>
          <w:p w14:paraId="3FEF24F8" w14:textId="77777777" w:rsidR="00075948" w:rsidRPr="00966B56" w:rsidRDefault="00075948">
            <w:pPr>
              <w:jc w:val="right"/>
              <w:rPr>
                <w:rFonts w:ascii="Arial" w:hAnsi="Arial" w:cs="Arial"/>
                <w:color w:val="000000"/>
              </w:rPr>
            </w:pPr>
            <w:r w:rsidRPr="00966B56">
              <w:rPr>
                <w:rFonts w:ascii="Arial" w:hAnsi="Arial" w:cs="Arial"/>
                <w:color w:val="000000"/>
              </w:rPr>
              <w:t>14</w:t>
            </w:r>
          </w:p>
        </w:tc>
        <w:tc>
          <w:tcPr>
            <w:tcW w:w="1300" w:type="dxa"/>
            <w:tcBorders>
              <w:top w:val="nil"/>
              <w:left w:val="nil"/>
              <w:bottom w:val="single" w:sz="4" w:space="0" w:color="auto"/>
              <w:right w:val="single" w:sz="4" w:space="0" w:color="auto"/>
            </w:tcBorders>
            <w:shd w:val="clear" w:color="auto" w:fill="auto"/>
            <w:noWrap/>
            <w:vAlign w:val="bottom"/>
            <w:hideMark/>
          </w:tcPr>
          <w:p w14:paraId="546A256B" w14:textId="77777777" w:rsidR="00075948" w:rsidRPr="00966B56" w:rsidRDefault="00075948">
            <w:pPr>
              <w:jc w:val="right"/>
              <w:rPr>
                <w:rFonts w:ascii="Arial" w:hAnsi="Arial" w:cs="Arial"/>
                <w:color w:val="000000"/>
              </w:rPr>
            </w:pPr>
            <w:r w:rsidRPr="00966B56">
              <w:rPr>
                <w:rFonts w:ascii="Arial" w:hAnsi="Arial" w:cs="Arial"/>
                <w:color w:val="000000"/>
              </w:rPr>
              <w:t>15,048.46</w:t>
            </w:r>
          </w:p>
        </w:tc>
        <w:tc>
          <w:tcPr>
            <w:tcW w:w="1300" w:type="dxa"/>
            <w:tcBorders>
              <w:top w:val="nil"/>
              <w:left w:val="nil"/>
              <w:bottom w:val="single" w:sz="4" w:space="0" w:color="auto"/>
              <w:right w:val="single" w:sz="4" w:space="0" w:color="auto"/>
            </w:tcBorders>
            <w:shd w:val="clear" w:color="auto" w:fill="auto"/>
            <w:noWrap/>
            <w:vAlign w:val="bottom"/>
            <w:hideMark/>
          </w:tcPr>
          <w:p w14:paraId="072A6639" w14:textId="21DDC9AA" w:rsidR="00075948" w:rsidRPr="00966B56" w:rsidRDefault="00075948">
            <w:pPr>
              <w:jc w:val="right"/>
              <w:rPr>
                <w:rFonts w:ascii="Arial" w:hAnsi="Arial" w:cs="Arial"/>
                <w:color w:val="000000"/>
                <w:highlight w:val="yellow"/>
              </w:rPr>
            </w:pPr>
            <w:r w:rsidRPr="00966B56">
              <w:rPr>
                <w:rFonts w:ascii="Arial" w:hAnsi="Arial" w:cs="Arial"/>
                <w:color w:val="000000"/>
                <w:highlight w:val="yellow"/>
              </w:rPr>
              <w:t>213,970.29</w:t>
            </w:r>
          </w:p>
        </w:tc>
      </w:tr>
      <w:tr w:rsidR="00075948" w:rsidRPr="00966B56" w14:paraId="03FDACFE" w14:textId="77777777" w:rsidTr="00075948">
        <w:trPr>
          <w:trHeight w:val="320"/>
        </w:trPr>
        <w:tc>
          <w:tcPr>
            <w:tcW w:w="2360" w:type="dxa"/>
            <w:tcBorders>
              <w:top w:val="nil"/>
              <w:left w:val="single" w:sz="4" w:space="0" w:color="auto"/>
              <w:bottom w:val="nil"/>
              <w:right w:val="single" w:sz="4" w:space="0" w:color="auto"/>
            </w:tcBorders>
            <w:shd w:val="clear" w:color="auto" w:fill="auto"/>
            <w:noWrap/>
            <w:vAlign w:val="bottom"/>
            <w:hideMark/>
          </w:tcPr>
          <w:p w14:paraId="1E97CFC5" w14:textId="77777777" w:rsidR="00075948" w:rsidRPr="00966B56" w:rsidRDefault="00075948">
            <w:pPr>
              <w:rPr>
                <w:rFonts w:ascii="Arial" w:hAnsi="Arial" w:cs="Arial"/>
                <w:color w:val="000000"/>
              </w:rPr>
            </w:pPr>
            <w:r w:rsidRPr="00966B56">
              <w:rPr>
                <w:rFonts w:ascii="Arial" w:hAnsi="Arial" w:cs="Arial"/>
                <w:color w:val="000000"/>
              </w:rPr>
              <w:t>High medical need</w:t>
            </w:r>
          </w:p>
        </w:tc>
        <w:tc>
          <w:tcPr>
            <w:tcW w:w="1300" w:type="dxa"/>
            <w:tcBorders>
              <w:top w:val="nil"/>
              <w:left w:val="nil"/>
              <w:bottom w:val="single" w:sz="4" w:space="0" w:color="auto"/>
              <w:right w:val="single" w:sz="4" w:space="0" w:color="auto"/>
            </w:tcBorders>
            <w:shd w:val="clear" w:color="auto" w:fill="auto"/>
            <w:noWrap/>
            <w:vAlign w:val="bottom"/>
            <w:hideMark/>
          </w:tcPr>
          <w:p w14:paraId="410A703D" w14:textId="77777777" w:rsidR="00075948" w:rsidRPr="00966B56" w:rsidRDefault="00075948">
            <w:pPr>
              <w:jc w:val="right"/>
              <w:rPr>
                <w:rFonts w:ascii="Arial" w:hAnsi="Arial" w:cs="Arial"/>
                <w:color w:val="000000"/>
              </w:rPr>
            </w:pPr>
            <w:r w:rsidRPr="00966B56">
              <w:rPr>
                <w:rFonts w:ascii="Arial" w:hAnsi="Arial" w:cs="Arial"/>
                <w:color w:val="000000"/>
              </w:rPr>
              <w:t>35</w:t>
            </w:r>
          </w:p>
        </w:tc>
        <w:tc>
          <w:tcPr>
            <w:tcW w:w="1720" w:type="dxa"/>
            <w:tcBorders>
              <w:top w:val="nil"/>
              <w:left w:val="nil"/>
              <w:bottom w:val="single" w:sz="4" w:space="0" w:color="auto"/>
              <w:right w:val="single" w:sz="4" w:space="0" w:color="auto"/>
            </w:tcBorders>
            <w:shd w:val="clear" w:color="auto" w:fill="auto"/>
            <w:noWrap/>
            <w:vAlign w:val="bottom"/>
            <w:hideMark/>
          </w:tcPr>
          <w:p w14:paraId="4880B7ED" w14:textId="77777777" w:rsidR="00075948" w:rsidRPr="00966B56" w:rsidRDefault="00075948">
            <w:pPr>
              <w:jc w:val="right"/>
              <w:rPr>
                <w:rFonts w:ascii="Arial" w:hAnsi="Arial" w:cs="Arial"/>
                <w:color w:val="000000"/>
              </w:rPr>
            </w:pPr>
            <w:r w:rsidRPr="00966B56">
              <w:rPr>
                <w:rFonts w:ascii="Arial" w:hAnsi="Arial" w:cs="Arial"/>
                <w:color w:val="000000"/>
              </w:rPr>
              <w:t>0.25</w:t>
            </w:r>
          </w:p>
        </w:tc>
        <w:tc>
          <w:tcPr>
            <w:tcW w:w="1060" w:type="dxa"/>
            <w:tcBorders>
              <w:top w:val="nil"/>
              <w:left w:val="nil"/>
              <w:bottom w:val="single" w:sz="4" w:space="0" w:color="auto"/>
              <w:right w:val="single" w:sz="4" w:space="0" w:color="auto"/>
            </w:tcBorders>
            <w:shd w:val="clear" w:color="auto" w:fill="auto"/>
            <w:noWrap/>
            <w:vAlign w:val="bottom"/>
            <w:hideMark/>
          </w:tcPr>
          <w:p w14:paraId="0D1CE681" w14:textId="77777777" w:rsidR="00075948" w:rsidRPr="00966B56" w:rsidRDefault="00075948">
            <w:pPr>
              <w:jc w:val="right"/>
              <w:rPr>
                <w:rFonts w:ascii="Arial" w:hAnsi="Arial" w:cs="Arial"/>
                <w:color w:val="000000"/>
              </w:rPr>
            </w:pPr>
            <w:r w:rsidRPr="00966B56">
              <w:rPr>
                <w:rFonts w:ascii="Arial" w:hAnsi="Arial" w:cs="Arial"/>
                <w:color w:val="000000"/>
              </w:rPr>
              <w:t>9</w:t>
            </w:r>
          </w:p>
        </w:tc>
        <w:tc>
          <w:tcPr>
            <w:tcW w:w="1300" w:type="dxa"/>
            <w:tcBorders>
              <w:top w:val="nil"/>
              <w:left w:val="nil"/>
              <w:bottom w:val="single" w:sz="4" w:space="0" w:color="auto"/>
              <w:right w:val="single" w:sz="4" w:space="0" w:color="auto"/>
            </w:tcBorders>
            <w:shd w:val="clear" w:color="auto" w:fill="auto"/>
            <w:noWrap/>
            <w:vAlign w:val="bottom"/>
            <w:hideMark/>
          </w:tcPr>
          <w:p w14:paraId="28C38974" w14:textId="77777777" w:rsidR="00075948" w:rsidRPr="00966B56" w:rsidRDefault="00075948">
            <w:pPr>
              <w:jc w:val="right"/>
              <w:rPr>
                <w:rFonts w:ascii="Arial" w:hAnsi="Arial" w:cs="Arial"/>
                <w:color w:val="000000"/>
              </w:rPr>
            </w:pPr>
            <w:r w:rsidRPr="00966B56">
              <w:rPr>
                <w:rFonts w:ascii="Arial" w:hAnsi="Arial" w:cs="Arial"/>
                <w:color w:val="000000"/>
              </w:rPr>
              <w:t>19,197.28</w:t>
            </w:r>
          </w:p>
        </w:tc>
        <w:tc>
          <w:tcPr>
            <w:tcW w:w="1300" w:type="dxa"/>
            <w:tcBorders>
              <w:top w:val="nil"/>
              <w:left w:val="nil"/>
              <w:bottom w:val="single" w:sz="4" w:space="0" w:color="auto"/>
              <w:right w:val="single" w:sz="4" w:space="0" w:color="auto"/>
            </w:tcBorders>
            <w:shd w:val="clear" w:color="auto" w:fill="auto"/>
            <w:noWrap/>
            <w:vAlign w:val="bottom"/>
            <w:hideMark/>
          </w:tcPr>
          <w:p w14:paraId="707CEF85" w14:textId="548E51ED" w:rsidR="00075948" w:rsidRPr="00966B56" w:rsidRDefault="00075948">
            <w:pPr>
              <w:jc w:val="right"/>
              <w:rPr>
                <w:rFonts w:ascii="Arial" w:hAnsi="Arial" w:cs="Arial"/>
                <w:color w:val="000000"/>
                <w:highlight w:val="yellow"/>
              </w:rPr>
            </w:pPr>
            <w:r w:rsidRPr="00966B56">
              <w:rPr>
                <w:rFonts w:ascii="Arial" w:hAnsi="Arial" w:cs="Arial"/>
                <w:color w:val="000000"/>
                <w:highlight w:val="yellow"/>
              </w:rPr>
              <w:t>167,976.20</w:t>
            </w:r>
          </w:p>
        </w:tc>
      </w:tr>
      <w:tr w:rsidR="00075948" w:rsidRPr="00966B56" w14:paraId="3046C38B" w14:textId="77777777" w:rsidTr="00075948">
        <w:trPr>
          <w:trHeight w:val="320"/>
        </w:trPr>
        <w:tc>
          <w:tcPr>
            <w:tcW w:w="2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E24080" w14:textId="75591B56" w:rsidR="00075948" w:rsidRPr="00966B56" w:rsidRDefault="00075948">
            <w:pPr>
              <w:rPr>
                <w:rFonts w:ascii="Arial" w:hAnsi="Arial" w:cs="Arial"/>
                <w:color w:val="000000"/>
              </w:rPr>
            </w:pPr>
            <w:r w:rsidRPr="00966B56">
              <w:rPr>
                <w:rFonts w:ascii="Arial" w:hAnsi="Arial" w:cs="Arial"/>
                <w:color w:val="000000"/>
              </w:rPr>
              <w:t> Total</w:t>
            </w:r>
          </w:p>
        </w:tc>
        <w:tc>
          <w:tcPr>
            <w:tcW w:w="1300" w:type="dxa"/>
            <w:tcBorders>
              <w:top w:val="nil"/>
              <w:left w:val="nil"/>
              <w:bottom w:val="single" w:sz="4" w:space="0" w:color="auto"/>
              <w:right w:val="single" w:sz="4" w:space="0" w:color="auto"/>
            </w:tcBorders>
            <w:shd w:val="clear" w:color="auto" w:fill="auto"/>
            <w:noWrap/>
            <w:vAlign w:val="bottom"/>
            <w:hideMark/>
          </w:tcPr>
          <w:p w14:paraId="43D13921" w14:textId="77777777" w:rsidR="00075948" w:rsidRPr="00966B56" w:rsidRDefault="00075948">
            <w:pPr>
              <w:rPr>
                <w:rFonts w:ascii="Arial" w:hAnsi="Arial" w:cs="Arial"/>
                <w:color w:val="000000"/>
              </w:rPr>
            </w:pPr>
            <w:r w:rsidRPr="00966B56">
              <w:rPr>
                <w:rFonts w:ascii="Arial" w:hAnsi="Arial" w:cs="Arial"/>
                <w:color w:val="000000"/>
              </w:rPr>
              <w:t> </w:t>
            </w:r>
          </w:p>
        </w:tc>
        <w:tc>
          <w:tcPr>
            <w:tcW w:w="1720" w:type="dxa"/>
            <w:tcBorders>
              <w:top w:val="nil"/>
              <w:left w:val="nil"/>
              <w:bottom w:val="single" w:sz="4" w:space="0" w:color="auto"/>
              <w:right w:val="single" w:sz="4" w:space="0" w:color="auto"/>
            </w:tcBorders>
            <w:shd w:val="clear" w:color="auto" w:fill="auto"/>
            <w:noWrap/>
            <w:vAlign w:val="bottom"/>
            <w:hideMark/>
          </w:tcPr>
          <w:p w14:paraId="4C897D88" w14:textId="77777777" w:rsidR="00075948" w:rsidRPr="00966B56" w:rsidRDefault="00075948">
            <w:pPr>
              <w:rPr>
                <w:rFonts w:ascii="Arial" w:hAnsi="Arial" w:cs="Arial"/>
                <w:color w:val="000000"/>
              </w:rPr>
            </w:pPr>
            <w:r w:rsidRPr="00966B56">
              <w:rPr>
                <w:rFonts w:ascii="Arial" w:hAnsi="Arial" w:cs="Arial"/>
                <w:color w:val="000000"/>
              </w:rPr>
              <w:t> </w:t>
            </w:r>
          </w:p>
        </w:tc>
        <w:tc>
          <w:tcPr>
            <w:tcW w:w="1060" w:type="dxa"/>
            <w:tcBorders>
              <w:top w:val="nil"/>
              <w:left w:val="nil"/>
              <w:bottom w:val="single" w:sz="4" w:space="0" w:color="auto"/>
              <w:right w:val="single" w:sz="4" w:space="0" w:color="auto"/>
            </w:tcBorders>
            <w:shd w:val="clear" w:color="auto" w:fill="auto"/>
            <w:noWrap/>
            <w:vAlign w:val="bottom"/>
            <w:hideMark/>
          </w:tcPr>
          <w:p w14:paraId="51A19C61" w14:textId="77777777" w:rsidR="00075948" w:rsidRPr="00966B56" w:rsidRDefault="00075948">
            <w:pPr>
              <w:jc w:val="right"/>
              <w:rPr>
                <w:rFonts w:ascii="Arial" w:hAnsi="Arial" w:cs="Arial"/>
                <w:color w:val="000000"/>
              </w:rPr>
            </w:pPr>
            <w:r w:rsidRPr="00966B56">
              <w:rPr>
                <w:rFonts w:ascii="Arial" w:hAnsi="Arial" w:cs="Arial"/>
                <w:color w:val="000000"/>
              </w:rPr>
              <w:t>35</w:t>
            </w:r>
          </w:p>
        </w:tc>
        <w:tc>
          <w:tcPr>
            <w:tcW w:w="1300" w:type="dxa"/>
            <w:tcBorders>
              <w:top w:val="nil"/>
              <w:left w:val="nil"/>
              <w:bottom w:val="single" w:sz="4" w:space="0" w:color="auto"/>
              <w:right w:val="single" w:sz="4" w:space="0" w:color="auto"/>
            </w:tcBorders>
            <w:shd w:val="clear" w:color="auto" w:fill="auto"/>
            <w:noWrap/>
            <w:vAlign w:val="bottom"/>
            <w:hideMark/>
          </w:tcPr>
          <w:p w14:paraId="3FF90423" w14:textId="77777777" w:rsidR="00075948" w:rsidRPr="00966B56" w:rsidRDefault="00075948">
            <w:pPr>
              <w:rPr>
                <w:rFonts w:ascii="Arial" w:hAnsi="Arial" w:cs="Arial"/>
                <w:color w:val="000000"/>
              </w:rPr>
            </w:pPr>
            <w:r w:rsidRPr="00966B56">
              <w:rPr>
                <w:rFonts w:ascii="Arial" w:hAnsi="Arial" w:cs="Arial"/>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4F2096D2" w14:textId="72E9E2C3" w:rsidR="00075948" w:rsidRPr="00966B56" w:rsidRDefault="00075948">
            <w:pPr>
              <w:jc w:val="right"/>
              <w:rPr>
                <w:rFonts w:ascii="Arial" w:hAnsi="Arial" w:cs="Arial"/>
                <w:color w:val="000000"/>
                <w:highlight w:val="yellow"/>
              </w:rPr>
            </w:pPr>
            <w:r w:rsidRPr="00966B56">
              <w:rPr>
                <w:rFonts w:ascii="Arial" w:hAnsi="Arial" w:cs="Arial"/>
                <w:color w:val="000000"/>
                <w:highlight w:val="yellow"/>
              </w:rPr>
              <w:t>513,082.78</w:t>
            </w:r>
          </w:p>
        </w:tc>
      </w:tr>
    </w:tbl>
    <w:p w14:paraId="392F1626" w14:textId="5DB68D49" w:rsidR="00075948" w:rsidRPr="00966B56" w:rsidRDefault="00075948" w:rsidP="002E2146">
      <w:pPr>
        <w:rPr>
          <w:rFonts w:ascii="Arial" w:hAnsi="Arial" w:cs="Arial"/>
        </w:rPr>
      </w:pPr>
    </w:p>
    <w:p w14:paraId="3F571DE2" w14:textId="6FD8047E" w:rsidR="00075948" w:rsidRPr="00966B56" w:rsidRDefault="00075948" w:rsidP="002E2146">
      <w:pPr>
        <w:rPr>
          <w:rFonts w:ascii="Arial" w:hAnsi="Arial" w:cs="Arial"/>
        </w:rPr>
      </w:pPr>
      <w:r w:rsidRPr="00966B56">
        <w:rPr>
          <w:rFonts w:ascii="Arial" w:hAnsi="Arial" w:cs="Arial"/>
        </w:rPr>
        <w:t>Hence, total revenue from 1-bedroom apartments</w:t>
      </w:r>
      <w:r w:rsidR="00966B56">
        <w:rPr>
          <w:rFonts w:ascii="Arial" w:hAnsi="Arial" w:cs="Arial"/>
        </w:rPr>
        <w:t>, adjusted for medical needs</w:t>
      </w:r>
      <w:r w:rsidRPr="00966B56">
        <w:rPr>
          <w:rFonts w:ascii="Arial" w:hAnsi="Arial" w:cs="Arial"/>
        </w:rPr>
        <w:t xml:space="preserve"> will be:</w:t>
      </w:r>
    </w:p>
    <w:p w14:paraId="6EE13F83" w14:textId="524E70B6" w:rsidR="00075948" w:rsidRPr="00966B56" w:rsidRDefault="00075948" w:rsidP="002E2146">
      <w:pPr>
        <w:rPr>
          <w:rFonts w:ascii="Arial" w:hAnsi="Arial" w:cs="Arial"/>
        </w:rPr>
      </w:pPr>
    </w:p>
    <w:tbl>
      <w:tblPr>
        <w:tblW w:w="2560" w:type="dxa"/>
        <w:tblLook w:val="04A0" w:firstRow="1" w:lastRow="0" w:firstColumn="1" w:lastColumn="0" w:noHBand="0" w:noVBand="1"/>
      </w:tblPr>
      <w:tblGrid>
        <w:gridCol w:w="2560"/>
      </w:tblGrid>
      <w:tr w:rsidR="00075948" w:rsidRPr="00966B56" w14:paraId="36BF1E18" w14:textId="77777777" w:rsidTr="00075948">
        <w:trPr>
          <w:trHeight w:val="1000"/>
        </w:trPr>
        <w:tc>
          <w:tcPr>
            <w:tcW w:w="25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88CA20" w14:textId="77777777" w:rsidR="00075948" w:rsidRPr="00966B56" w:rsidRDefault="00075948">
            <w:pPr>
              <w:rPr>
                <w:rFonts w:ascii="Arial" w:hAnsi="Arial" w:cs="Arial"/>
                <w:color w:val="000000"/>
              </w:rPr>
            </w:pPr>
            <w:r w:rsidRPr="00966B56">
              <w:rPr>
                <w:rFonts w:ascii="Arial" w:hAnsi="Arial" w:cs="Arial"/>
                <w:color w:val="000000"/>
              </w:rPr>
              <w:t>Total revenue from 2 occupancy 1- bedroom apartments</w:t>
            </w:r>
          </w:p>
        </w:tc>
      </w:tr>
      <w:tr w:rsidR="00075948" w:rsidRPr="00966B56" w14:paraId="562E2F49" w14:textId="77777777" w:rsidTr="00075948">
        <w:trPr>
          <w:trHeight w:val="34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5CF24AD8" w14:textId="11AD41BD" w:rsidR="00075948" w:rsidRPr="00966B56" w:rsidRDefault="00075948">
            <w:pPr>
              <w:jc w:val="right"/>
              <w:rPr>
                <w:rFonts w:ascii="Arial" w:hAnsi="Arial" w:cs="Arial"/>
                <w:color w:val="000000"/>
                <w:highlight w:val="yellow"/>
              </w:rPr>
            </w:pPr>
            <w:r w:rsidRPr="00966B56">
              <w:rPr>
                <w:rFonts w:ascii="Arial" w:hAnsi="Arial" w:cs="Arial"/>
                <w:color w:val="000000"/>
                <w:highlight w:val="yellow"/>
              </w:rPr>
              <w:t>314,561.48</w:t>
            </w:r>
          </w:p>
        </w:tc>
      </w:tr>
      <w:tr w:rsidR="00075948" w:rsidRPr="00966B56" w14:paraId="52685949" w14:textId="77777777" w:rsidTr="00075948">
        <w:trPr>
          <w:trHeight w:val="34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44D8F629" w14:textId="3EBF9C8B" w:rsidR="00075948" w:rsidRPr="00966B56" w:rsidRDefault="00075948">
            <w:pPr>
              <w:jc w:val="right"/>
              <w:rPr>
                <w:rFonts w:ascii="Arial" w:hAnsi="Arial" w:cs="Arial"/>
                <w:color w:val="000000"/>
                <w:highlight w:val="yellow"/>
              </w:rPr>
            </w:pPr>
            <w:r w:rsidRPr="00966B56">
              <w:rPr>
                <w:rFonts w:ascii="Arial" w:hAnsi="Arial" w:cs="Arial"/>
                <w:color w:val="000000"/>
                <w:highlight w:val="yellow"/>
              </w:rPr>
              <w:t>489,736.55</w:t>
            </w:r>
          </w:p>
        </w:tc>
      </w:tr>
      <w:tr w:rsidR="00075948" w:rsidRPr="00966B56" w14:paraId="21D92184" w14:textId="77777777" w:rsidTr="00075948">
        <w:trPr>
          <w:trHeight w:val="34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08362FEC" w14:textId="57E552C4" w:rsidR="00075948" w:rsidRPr="00966B56" w:rsidRDefault="00075948">
            <w:pPr>
              <w:jc w:val="right"/>
              <w:rPr>
                <w:rFonts w:ascii="Arial" w:hAnsi="Arial" w:cs="Arial"/>
                <w:color w:val="000000"/>
                <w:highlight w:val="yellow"/>
              </w:rPr>
            </w:pPr>
            <w:r w:rsidRPr="00966B56">
              <w:rPr>
                <w:rFonts w:ascii="Arial" w:hAnsi="Arial" w:cs="Arial"/>
                <w:color w:val="000000"/>
                <w:highlight w:val="yellow"/>
              </w:rPr>
              <w:t>373,980.78</w:t>
            </w:r>
          </w:p>
        </w:tc>
      </w:tr>
      <w:tr w:rsidR="00075948" w:rsidRPr="00966B56" w14:paraId="4970F535" w14:textId="77777777" w:rsidTr="00075948">
        <w:trPr>
          <w:trHeight w:val="34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21E781F2" w14:textId="06777BEF" w:rsidR="00075948" w:rsidRPr="00966B56" w:rsidRDefault="00075948">
            <w:pPr>
              <w:jc w:val="right"/>
              <w:rPr>
                <w:rFonts w:ascii="Arial" w:hAnsi="Arial" w:cs="Arial"/>
                <w:color w:val="000000"/>
                <w:highlight w:val="yellow"/>
              </w:rPr>
            </w:pPr>
            <w:r w:rsidRPr="00966B56">
              <w:rPr>
                <w:rFonts w:ascii="Arial" w:hAnsi="Arial" w:cs="Arial"/>
                <w:color w:val="000000"/>
                <w:highlight w:val="yellow"/>
              </w:rPr>
              <w:t>Total</w:t>
            </w:r>
            <w:r w:rsidR="00966B56" w:rsidRPr="00966B56">
              <w:rPr>
                <w:rFonts w:ascii="Arial" w:hAnsi="Arial" w:cs="Arial"/>
                <w:color w:val="000000"/>
                <w:highlight w:val="yellow"/>
              </w:rPr>
              <w:t xml:space="preserve"> </w:t>
            </w:r>
            <w:r w:rsidRPr="00966B56">
              <w:rPr>
                <w:rFonts w:ascii="Arial" w:hAnsi="Arial" w:cs="Arial"/>
                <w:color w:val="000000"/>
                <w:highlight w:val="yellow"/>
              </w:rPr>
              <w:t>= 1</w:t>
            </w:r>
            <w:r w:rsidR="000A1050">
              <w:rPr>
                <w:rFonts w:ascii="Arial" w:hAnsi="Arial" w:cs="Arial"/>
                <w:color w:val="000000"/>
                <w:highlight w:val="yellow"/>
              </w:rPr>
              <w:t>,</w:t>
            </w:r>
            <w:r w:rsidRPr="00966B56">
              <w:rPr>
                <w:rFonts w:ascii="Arial" w:hAnsi="Arial" w:cs="Arial"/>
                <w:color w:val="000000"/>
                <w:highlight w:val="yellow"/>
              </w:rPr>
              <w:t>178</w:t>
            </w:r>
            <w:r w:rsidR="000A1050">
              <w:rPr>
                <w:rFonts w:ascii="Arial" w:hAnsi="Arial" w:cs="Arial"/>
                <w:color w:val="000000"/>
                <w:highlight w:val="yellow"/>
              </w:rPr>
              <w:t>,</w:t>
            </w:r>
            <w:r w:rsidRPr="00966B56">
              <w:rPr>
                <w:rFonts w:ascii="Arial" w:hAnsi="Arial" w:cs="Arial"/>
                <w:color w:val="000000"/>
                <w:highlight w:val="yellow"/>
              </w:rPr>
              <w:t>278.8</w:t>
            </w:r>
          </w:p>
        </w:tc>
      </w:tr>
    </w:tbl>
    <w:p w14:paraId="2646D427" w14:textId="17289CA2" w:rsidR="00075948" w:rsidRPr="00DB22D3" w:rsidRDefault="00966B56" w:rsidP="002E2146">
      <w:pPr>
        <w:rPr>
          <w:rFonts w:ascii="Arial" w:hAnsi="Arial" w:cs="Arial"/>
        </w:rPr>
      </w:pPr>
      <w:r w:rsidRPr="00DB22D3">
        <w:rPr>
          <w:rFonts w:ascii="Arial" w:hAnsi="Arial" w:cs="Arial"/>
        </w:rPr>
        <w:t xml:space="preserve">Similarly, revenue for studio and </w:t>
      </w:r>
      <w:r w:rsidR="00DB22D3" w:rsidRPr="00DB22D3">
        <w:rPr>
          <w:rFonts w:ascii="Arial" w:hAnsi="Arial" w:cs="Arial"/>
        </w:rPr>
        <w:t>2</w:t>
      </w:r>
      <w:r w:rsidRPr="00DB22D3">
        <w:rPr>
          <w:rFonts w:ascii="Arial" w:hAnsi="Arial" w:cs="Arial"/>
        </w:rPr>
        <w:t>-bedro</w:t>
      </w:r>
      <w:r w:rsidR="00DB22D3" w:rsidRPr="00DB22D3">
        <w:rPr>
          <w:rFonts w:ascii="Arial" w:hAnsi="Arial" w:cs="Arial"/>
        </w:rPr>
        <w:t>om</w:t>
      </w:r>
      <w:r w:rsidRPr="00DB22D3">
        <w:rPr>
          <w:rFonts w:ascii="Arial" w:hAnsi="Arial" w:cs="Arial"/>
        </w:rPr>
        <w:t xml:space="preserve"> apartments will be estimated in the following manner:</w:t>
      </w:r>
    </w:p>
    <w:p w14:paraId="3CC0154B" w14:textId="3032A495" w:rsidR="00966B56" w:rsidRDefault="00966B56" w:rsidP="002E2146">
      <w:pPr>
        <w:rPr>
          <w:rFonts w:ascii="Arial" w:hAnsi="Arial" w:cs="Arial"/>
        </w:rPr>
      </w:pPr>
    </w:p>
    <w:p w14:paraId="21E0C1AC" w14:textId="5C7C81D5" w:rsidR="00DB22D3" w:rsidRPr="00DB22D3" w:rsidRDefault="00DB22D3" w:rsidP="002E2146">
      <w:pPr>
        <w:rPr>
          <w:rFonts w:ascii="Arial" w:hAnsi="Arial" w:cs="Arial"/>
        </w:rPr>
      </w:pPr>
      <w:r>
        <w:rPr>
          <w:rFonts w:ascii="Arial" w:hAnsi="Arial" w:cs="Arial"/>
        </w:rPr>
        <w:t>Studio apartments</w:t>
      </w:r>
    </w:p>
    <w:tbl>
      <w:tblPr>
        <w:tblW w:w="9300" w:type="dxa"/>
        <w:tblLook w:val="04A0" w:firstRow="1" w:lastRow="0" w:firstColumn="1" w:lastColumn="0" w:noHBand="0" w:noVBand="1"/>
      </w:tblPr>
      <w:tblGrid>
        <w:gridCol w:w="2360"/>
        <w:gridCol w:w="1417"/>
        <w:gridCol w:w="1720"/>
        <w:gridCol w:w="1284"/>
        <w:gridCol w:w="1300"/>
        <w:gridCol w:w="1618"/>
      </w:tblGrid>
      <w:tr w:rsidR="00DB22D3" w:rsidRPr="00DB22D3" w14:paraId="202D874F" w14:textId="77777777" w:rsidTr="00DB22D3">
        <w:trPr>
          <w:trHeight w:val="1620"/>
        </w:trPr>
        <w:tc>
          <w:tcPr>
            <w:tcW w:w="2360" w:type="dxa"/>
            <w:tcBorders>
              <w:top w:val="single" w:sz="4" w:space="0" w:color="auto"/>
              <w:left w:val="single" w:sz="4" w:space="0" w:color="auto"/>
              <w:bottom w:val="single" w:sz="4" w:space="0" w:color="auto"/>
              <w:right w:val="single" w:sz="4" w:space="0" w:color="auto"/>
            </w:tcBorders>
            <w:shd w:val="clear" w:color="auto" w:fill="auto"/>
            <w:noWrap/>
            <w:hideMark/>
          </w:tcPr>
          <w:p w14:paraId="66683807" w14:textId="77777777" w:rsidR="00DB22D3" w:rsidRPr="00DB22D3" w:rsidRDefault="00DB22D3">
            <w:pPr>
              <w:jc w:val="center"/>
              <w:rPr>
                <w:rFonts w:ascii="Arial" w:hAnsi="Arial" w:cs="Arial"/>
                <w:color w:val="000000"/>
              </w:rPr>
            </w:pPr>
            <w:r w:rsidRPr="00DB22D3">
              <w:rPr>
                <w:rFonts w:ascii="Arial" w:hAnsi="Arial" w:cs="Arial"/>
                <w:color w:val="000000"/>
              </w:rPr>
              <w:t>Patient category</w:t>
            </w:r>
          </w:p>
        </w:tc>
        <w:tc>
          <w:tcPr>
            <w:tcW w:w="1300" w:type="dxa"/>
            <w:tcBorders>
              <w:top w:val="single" w:sz="4" w:space="0" w:color="auto"/>
              <w:left w:val="nil"/>
              <w:bottom w:val="single" w:sz="4" w:space="0" w:color="auto"/>
              <w:right w:val="single" w:sz="4" w:space="0" w:color="auto"/>
            </w:tcBorders>
            <w:shd w:val="clear" w:color="auto" w:fill="auto"/>
            <w:hideMark/>
          </w:tcPr>
          <w:p w14:paraId="473A4F8A" w14:textId="77777777" w:rsidR="00DB22D3" w:rsidRPr="00DB22D3" w:rsidRDefault="00DB22D3">
            <w:pPr>
              <w:jc w:val="center"/>
              <w:rPr>
                <w:rFonts w:ascii="Arial" w:hAnsi="Arial" w:cs="Arial"/>
                <w:color w:val="000000"/>
              </w:rPr>
            </w:pPr>
            <w:r w:rsidRPr="00DB22D3">
              <w:rPr>
                <w:rFonts w:ascii="Arial" w:hAnsi="Arial" w:cs="Arial"/>
                <w:color w:val="000000"/>
              </w:rPr>
              <w:t>Total Studio apartments</w:t>
            </w:r>
          </w:p>
        </w:tc>
        <w:tc>
          <w:tcPr>
            <w:tcW w:w="1720" w:type="dxa"/>
            <w:tcBorders>
              <w:top w:val="single" w:sz="4" w:space="0" w:color="auto"/>
              <w:left w:val="nil"/>
              <w:bottom w:val="single" w:sz="4" w:space="0" w:color="auto"/>
              <w:right w:val="single" w:sz="4" w:space="0" w:color="auto"/>
            </w:tcBorders>
            <w:shd w:val="clear" w:color="auto" w:fill="auto"/>
            <w:hideMark/>
          </w:tcPr>
          <w:p w14:paraId="230A49A9" w14:textId="77777777" w:rsidR="00DB22D3" w:rsidRPr="00DB22D3" w:rsidRDefault="00DB22D3">
            <w:pPr>
              <w:rPr>
                <w:rFonts w:ascii="Arial" w:hAnsi="Arial" w:cs="Arial"/>
                <w:color w:val="000000"/>
              </w:rPr>
            </w:pPr>
            <w:r w:rsidRPr="00DB22D3">
              <w:rPr>
                <w:rFonts w:ascii="Arial" w:hAnsi="Arial" w:cs="Arial"/>
                <w:color w:val="000000"/>
              </w:rPr>
              <w:t>Allocation proportion based on medical needs</w:t>
            </w:r>
          </w:p>
        </w:tc>
        <w:tc>
          <w:tcPr>
            <w:tcW w:w="1060" w:type="dxa"/>
            <w:tcBorders>
              <w:top w:val="single" w:sz="4" w:space="0" w:color="auto"/>
              <w:left w:val="nil"/>
              <w:bottom w:val="single" w:sz="4" w:space="0" w:color="auto"/>
              <w:right w:val="single" w:sz="4" w:space="0" w:color="auto"/>
            </w:tcBorders>
            <w:shd w:val="clear" w:color="auto" w:fill="auto"/>
            <w:hideMark/>
          </w:tcPr>
          <w:p w14:paraId="5CB89AC8" w14:textId="77777777" w:rsidR="00DB22D3" w:rsidRPr="00DB22D3" w:rsidRDefault="00DB22D3">
            <w:pPr>
              <w:rPr>
                <w:rFonts w:ascii="Arial" w:hAnsi="Arial" w:cs="Arial"/>
                <w:color w:val="000000"/>
              </w:rPr>
            </w:pPr>
            <w:r w:rsidRPr="00DB22D3">
              <w:rPr>
                <w:rFonts w:ascii="Arial" w:hAnsi="Arial" w:cs="Arial"/>
                <w:color w:val="000000"/>
              </w:rPr>
              <w:t>Residents based on medical needs</w:t>
            </w:r>
          </w:p>
        </w:tc>
        <w:tc>
          <w:tcPr>
            <w:tcW w:w="1300" w:type="dxa"/>
            <w:tcBorders>
              <w:top w:val="single" w:sz="4" w:space="0" w:color="auto"/>
              <w:left w:val="nil"/>
              <w:bottom w:val="single" w:sz="4" w:space="0" w:color="auto"/>
              <w:right w:val="single" w:sz="4" w:space="0" w:color="auto"/>
            </w:tcBorders>
            <w:shd w:val="clear" w:color="auto" w:fill="auto"/>
            <w:hideMark/>
          </w:tcPr>
          <w:p w14:paraId="3116C1F3" w14:textId="77777777" w:rsidR="00DB22D3" w:rsidRPr="00DB22D3" w:rsidRDefault="00DB22D3">
            <w:pPr>
              <w:jc w:val="center"/>
              <w:rPr>
                <w:rFonts w:ascii="Arial" w:hAnsi="Arial" w:cs="Arial"/>
                <w:color w:val="000000"/>
              </w:rPr>
            </w:pPr>
            <w:r w:rsidRPr="00DB22D3">
              <w:rPr>
                <w:rFonts w:ascii="Arial" w:hAnsi="Arial" w:cs="Arial"/>
                <w:color w:val="000000"/>
              </w:rPr>
              <w:t>Revenue per resident (including 15% markup)</w:t>
            </w:r>
          </w:p>
        </w:tc>
        <w:tc>
          <w:tcPr>
            <w:tcW w:w="1560" w:type="dxa"/>
            <w:tcBorders>
              <w:top w:val="single" w:sz="4" w:space="0" w:color="auto"/>
              <w:left w:val="nil"/>
              <w:bottom w:val="single" w:sz="4" w:space="0" w:color="auto"/>
              <w:right w:val="single" w:sz="4" w:space="0" w:color="auto"/>
            </w:tcBorders>
            <w:shd w:val="clear" w:color="auto" w:fill="auto"/>
            <w:hideMark/>
          </w:tcPr>
          <w:p w14:paraId="511B5234" w14:textId="7138EEEB" w:rsidR="00DB22D3" w:rsidRPr="00DB22D3" w:rsidRDefault="00DB22D3">
            <w:pPr>
              <w:jc w:val="center"/>
              <w:rPr>
                <w:rFonts w:ascii="Arial" w:hAnsi="Arial" w:cs="Arial"/>
                <w:color w:val="000000"/>
              </w:rPr>
            </w:pPr>
            <w:r w:rsidRPr="00DB22D3">
              <w:rPr>
                <w:rFonts w:ascii="Arial" w:hAnsi="Arial" w:cs="Arial"/>
                <w:color w:val="000000"/>
              </w:rPr>
              <w:t>Revenue (including 15% markup)</w:t>
            </w:r>
          </w:p>
        </w:tc>
      </w:tr>
      <w:tr w:rsidR="00DB22D3" w:rsidRPr="00DB22D3" w14:paraId="7F6B8685" w14:textId="77777777" w:rsidTr="00DB22D3">
        <w:trPr>
          <w:trHeight w:val="32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0DACA331" w14:textId="77777777" w:rsidR="00DB22D3" w:rsidRPr="00DB22D3" w:rsidRDefault="00DB22D3">
            <w:pPr>
              <w:rPr>
                <w:rFonts w:ascii="Arial" w:hAnsi="Arial" w:cs="Arial"/>
                <w:color w:val="000000"/>
              </w:rPr>
            </w:pPr>
            <w:r w:rsidRPr="00DB22D3">
              <w:rPr>
                <w:rFonts w:ascii="Arial" w:hAnsi="Arial" w:cs="Arial"/>
                <w:color w:val="000000"/>
              </w:rPr>
              <w:t>No medical needs</w:t>
            </w:r>
          </w:p>
        </w:tc>
        <w:tc>
          <w:tcPr>
            <w:tcW w:w="1300" w:type="dxa"/>
            <w:tcBorders>
              <w:top w:val="nil"/>
              <w:left w:val="nil"/>
              <w:bottom w:val="single" w:sz="4" w:space="0" w:color="auto"/>
              <w:right w:val="single" w:sz="4" w:space="0" w:color="auto"/>
            </w:tcBorders>
            <w:shd w:val="clear" w:color="auto" w:fill="auto"/>
            <w:noWrap/>
            <w:vAlign w:val="bottom"/>
            <w:hideMark/>
          </w:tcPr>
          <w:p w14:paraId="32FD38D6" w14:textId="77777777" w:rsidR="00DB22D3" w:rsidRPr="00DB22D3" w:rsidRDefault="00DB22D3">
            <w:pPr>
              <w:jc w:val="right"/>
              <w:rPr>
                <w:rFonts w:ascii="Arial" w:hAnsi="Arial" w:cs="Arial"/>
                <w:color w:val="000000"/>
              </w:rPr>
            </w:pPr>
            <w:r w:rsidRPr="00DB22D3">
              <w:rPr>
                <w:rFonts w:ascii="Arial" w:hAnsi="Arial" w:cs="Arial"/>
                <w:color w:val="000000"/>
              </w:rPr>
              <w:t>75</w:t>
            </w:r>
          </w:p>
        </w:tc>
        <w:tc>
          <w:tcPr>
            <w:tcW w:w="1720" w:type="dxa"/>
            <w:tcBorders>
              <w:top w:val="nil"/>
              <w:left w:val="nil"/>
              <w:bottom w:val="single" w:sz="4" w:space="0" w:color="auto"/>
              <w:right w:val="single" w:sz="4" w:space="0" w:color="auto"/>
            </w:tcBorders>
            <w:shd w:val="clear" w:color="auto" w:fill="auto"/>
            <w:noWrap/>
            <w:vAlign w:val="bottom"/>
            <w:hideMark/>
          </w:tcPr>
          <w:p w14:paraId="377A3FC3" w14:textId="77777777" w:rsidR="00DB22D3" w:rsidRPr="00DB22D3" w:rsidRDefault="00DB22D3">
            <w:pPr>
              <w:jc w:val="right"/>
              <w:rPr>
                <w:rFonts w:ascii="Arial" w:hAnsi="Arial" w:cs="Arial"/>
                <w:color w:val="000000"/>
              </w:rPr>
            </w:pPr>
            <w:r w:rsidRPr="00DB22D3">
              <w:rPr>
                <w:rFonts w:ascii="Arial" w:hAnsi="Arial" w:cs="Arial"/>
                <w:color w:val="000000"/>
              </w:rPr>
              <w:t>0.34</w:t>
            </w:r>
          </w:p>
        </w:tc>
        <w:tc>
          <w:tcPr>
            <w:tcW w:w="1060" w:type="dxa"/>
            <w:tcBorders>
              <w:top w:val="nil"/>
              <w:left w:val="nil"/>
              <w:bottom w:val="single" w:sz="4" w:space="0" w:color="auto"/>
              <w:right w:val="single" w:sz="4" w:space="0" w:color="auto"/>
            </w:tcBorders>
            <w:shd w:val="clear" w:color="auto" w:fill="auto"/>
            <w:noWrap/>
            <w:vAlign w:val="bottom"/>
            <w:hideMark/>
          </w:tcPr>
          <w:p w14:paraId="67ECE365" w14:textId="77777777" w:rsidR="00DB22D3" w:rsidRPr="00DB22D3" w:rsidRDefault="00DB22D3">
            <w:pPr>
              <w:jc w:val="right"/>
              <w:rPr>
                <w:rFonts w:ascii="Arial" w:hAnsi="Arial" w:cs="Arial"/>
                <w:color w:val="000000"/>
              </w:rPr>
            </w:pPr>
            <w:r w:rsidRPr="00DB22D3">
              <w:rPr>
                <w:rFonts w:ascii="Arial" w:hAnsi="Arial" w:cs="Arial"/>
                <w:color w:val="000000"/>
              </w:rPr>
              <w:t>26</w:t>
            </w:r>
          </w:p>
        </w:tc>
        <w:tc>
          <w:tcPr>
            <w:tcW w:w="1300" w:type="dxa"/>
            <w:tcBorders>
              <w:top w:val="nil"/>
              <w:left w:val="nil"/>
              <w:bottom w:val="single" w:sz="4" w:space="0" w:color="auto"/>
              <w:right w:val="single" w:sz="4" w:space="0" w:color="auto"/>
            </w:tcBorders>
            <w:shd w:val="clear" w:color="auto" w:fill="auto"/>
            <w:noWrap/>
            <w:vAlign w:val="bottom"/>
            <w:hideMark/>
          </w:tcPr>
          <w:p w14:paraId="05DC8571" w14:textId="77777777" w:rsidR="00DB22D3" w:rsidRPr="00DB22D3" w:rsidRDefault="00DB22D3">
            <w:pPr>
              <w:jc w:val="right"/>
              <w:rPr>
                <w:rFonts w:ascii="Arial" w:hAnsi="Arial" w:cs="Arial"/>
                <w:color w:val="000000"/>
              </w:rPr>
            </w:pPr>
            <w:r w:rsidRPr="00DB22D3">
              <w:rPr>
                <w:rFonts w:ascii="Arial" w:hAnsi="Arial" w:cs="Arial"/>
                <w:color w:val="000000"/>
              </w:rPr>
              <w:t>14,376.52</w:t>
            </w:r>
          </w:p>
        </w:tc>
        <w:tc>
          <w:tcPr>
            <w:tcW w:w="1560" w:type="dxa"/>
            <w:tcBorders>
              <w:top w:val="nil"/>
              <w:left w:val="nil"/>
              <w:bottom w:val="single" w:sz="4" w:space="0" w:color="auto"/>
              <w:right w:val="single" w:sz="4" w:space="0" w:color="auto"/>
            </w:tcBorders>
            <w:shd w:val="clear" w:color="auto" w:fill="auto"/>
            <w:noWrap/>
            <w:vAlign w:val="bottom"/>
            <w:hideMark/>
          </w:tcPr>
          <w:p w14:paraId="77F7FB2B" w14:textId="77777777" w:rsidR="00DB22D3" w:rsidRPr="00DB22D3" w:rsidRDefault="00DB22D3">
            <w:pPr>
              <w:rPr>
                <w:rFonts w:ascii="Arial" w:hAnsi="Arial" w:cs="Arial"/>
                <w:color w:val="000000"/>
                <w:highlight w:val="yellow"/>
              </w:rPr>
            </w:pPr>
            <w:r w:rsidRPr="00DB22D3">
              <w:rPr>
                <w:rFonts w:ascii="Arial" w:hAnsi="Arial" w:cs="Arial"/>
                <w:color w:val="000000"/>
                <w:highlight w:val="yellow"/>
              </w:rPr>
              <w:t xml:space="preserve">     370,644.66 </w:t>
            </w:r>
          </w:p>
        </w:tc>
      </w:tr>
      <w:tr w:rsidR="00DB22D3" w:rsidRPr="00DB22D3" w14:paraId="16CDA6B0" w14:textId="77777777" w:rsidTr="00DB22D3">
        <w:trPr>
          <w:trHeight w:val="32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5B149DB7" w14:textId="77777777" w:rsidR="00DB22D3" w:rsidRPr="00DB22D3" w:rsidRDefault="00DB22D3">
            <w:pPr>
              <w:rPr>
                <w:rFonts w:ascii="Arial" w:hAnsi="Arial" w:cs="Arial"/>
                <w:color w:val="000000"/>
              </w:rPr>
            </w:pPr>
            <w:r w:rsidRPr="00DB22D3">
              <w:rPr>
                <w:rFonts w:ascii="Arial" w:hAnsi="Arial" w:cs="Arial"/>
                <w:color w:val="000000"/>
              </w:rPr>
              <w:t>Medium medical need</w:t>
            </w:r>
          </w:p>
        </w:tc>
        <w:tc>
          <w:tcPr>
            <w:tcW w:w="1300" w:type="dxa"/>
            <w:tcBorders>
              <w:top w:val="nil"/>
              <w:left w:val="nil"/>
              <w:bottom w:val="single" w:sz="4" w:space="0" w:color="auto"/>
              <w:right w:val="single" w:sz="4" w:space="0" w:color="auto"/>
            </w:tcBorders>
            <w:shd w:val="clear" w:color="auto" w:fill="auto"/>
            <w:noWrap/>
            <w:vAlign w:val="bottom"/>
            <w:hideMark/>
          </w:tcPr>
          <w:p w14:paraId="40F369FF" w14:textId="77777777" w:rsidR="00DB22D3" w:rsidRPr="00DB22D3" w:rsidRDefault="00DB22D3">
            <w:pPr>
              <w:jc w:val="right"/>
              <w:rPr>
                <w:rFonts w:ascii="Arial" w:hAnsi="Arial" w:cs="Arial"/>
                <w:color w:val="000000"/>
              </w:rPr>
            </w:pPr>
            <w:r w:rsidRPr="00DB22D3">
              <w:rPr>
                <w:rFonts w:ascii="Arial" w:hAnsi="Arial" w:cs="Arial"/>
                <w:color w:val="000000"/>
              </w:rPr>
              <w:t>75</w:t>
            </w:r>
          </w:p>
        </w:tc>
        <w:tc>
          <w:tcPr>
            <w:tcW w:w="1720" w:type="dxa"/>
            <w:tcBorders>
              <w:top w:val="nil"/>
              <w:left w:val="nil"/>
              <w:bottom w:val="single" w:sz="4" w:space="0" w:color="auto"/>
              <w:right w:val="single" w:sz="4" w:space="0" w:color="auto"/>
            </w:tcBorders>
            <w:shd w:val="clear" w:color="auto" w:fill="auto"/>
            <w:noWrap/>
            <w:vAlign w:val="bottom"/>
            <w:hideMark/>
          </w:tcPr>
          <w:p w14:paraId="5536206C" w14:textId="77777777" w:rsidR="00DB22D3" w:rsidRPr="00DB22D3" w:rsidRDefault="00DB22D3">
            <w:pPr>
              <w:jc w:val="right"/>
              <w:rPr>
                <w:rFonts w:ascii="Arial" w:hAnsi="Arial" w:cs="Arial"/>
                <w:color w:val="000000"/>
              </w:rPr>
            </w:pPr>
            <w:r w:rsidRPr="00DB22D3">
              <w:rPr>
                <w:rFonts w:ascii="Arial" w:hAnsi="Arial" w:cs="Arial"/>
                <w:color w:val="000000"/>
              </w:rPr>
              <w:t>0.41</w:t>
            </w:r>
          </w:p>
        </w:tc>
        <w:tc>
          <w:tcPr>
            <w:tcW w:w="1060" w:type="dxa"/>
            <w:tcBorders>
              <w:top w:val="nil"/>
              <w:left w:val="nil"/>
              <w:bottom w:val="single" w:sz="4" w:space="0" w:color="auto"/>
              <w:right w:val="single" w:sz="4" w:space="0" w:color="auto"/>
            </w:tcBorders>
            <w:shd w:val="clear" w:color="auto" w:fill="auto"/>
            <w:noWrap/>
            <w:vAlign w:val="bottom"/>
            <w:hideMark/>
          </w:tcPr>
          <w:p w14:paraId="18869F56" w14:textId="77777777" w:rsidR="00DB22D3" w:rsidRPr="00DB22D3" w:rsidRDefault="00DB22D3">
            <w:pPr>
              <w:jc w:val="right"/>
              <w:rPr>
                <w:rFonts w:ascii="Arial" w:hAnsi="Arial" w:cs="Arial"/>
                <w:color w:val="000000"/>
              </w:rPr>
            </w:pPr>
            <w:r w:rsidRPr="00DB22D3">
              <w:rPr>
                <w:rFonts w:ascii="Arial" w:hAnsi="Arial" w:cs="Arial"/>
                <w:color w:val="000000"/>
              </w:rPr>
              <w:t>30</w:t>
            </w:r>
          </w:p>
        </w:tc>
        <w:tc>
          <w:tcPr>
            <w:tcW w:w="1300" w:type="dxa"/>
            <w:tcBorders>
              <w:top w:val="nil"/>
              <w:left w:val="nil"/>
              <w:bottom w:val="single" w:sz="4" w:space="0" w:color="auto"/>
              <w:right w:val="single" w:sz="4" w:space="0" w:color="auto"/>
            </w:tcBorders>
            <w:shd w:val="clear" w:color="auto" w:fill="auto"/>
            <w:noWrap/>
            <w:vAlign w:val="bottom"/>
            <w:hideMark/>
          </w:tcPr>
          <w:p w14:paraId="7F9B6062" w14:textId="77777777" w:rsidR="00DB22D3" w:rsidRPr="00DB22D3" w:rsidRDefault="00DB22D3">
            <w:pPr>
              <w:jc w:val="right"/>
              <w:rPr>
                <w:rFonts w:ascii="Arial" w:hAnsi="Arial" w:cs="Arial"/>
                <w:color w:val="000000"/>
              </w:rPr>
            </w:pPr>
            <w:r w:rsidRPr="00DB22D3">
              <w:rPr>
                <w:rFonts w:ascii="Arial" w:hAnsi="Arial" w:cs="Arial"/>
                <w:color w:val="000000"/>
              </w:rPr>
              <w:t>18,525.34</w:t>
            </w:r>
          </w:p>
        </w:tc>
        <w:tc>
          <w:tcPr>
            <w:tcW w:w="1560" w:type="dxa"/>
            <w:tcBorders>
              <w:top w:val="nil"/>
              <w:left w:val="nil"/>
              <w:bottom w:val="single" w:sz="4" w:space="0" w:color="auto"/>
              <w:right w:val="single" w:sz="4" w:space="0" w:color="auto"/>
            </w:tcBorders>
            <w:shd w:val="clear" w:color="auto" w:fill="auto"/>
            <w:noWrap/>
            <w:vAlign w:val="bottom"/>
            <w:hideMark/>
          </w:tcPr>
          <w:p w14:paraId="06CD8E02" w14:textId="77777777" w:rsidR="00DB22D3" w:rsidRPr="00DB22D3" w:rsidRDefault="00DB22D3">
            <w:pPr>
              <w:rPr>
                <w:rFonts w:ascii="Arial" w:hAnsi="Arial" w:cs="Arial"/>
                <w:color w:val="000000"/>
                <w:highlight w:val="yellow"/>
              </w:rPr>
            </w:pPr>
            <w:r w:rsidRPr="00DB22D3">
              <w:rPr>
                <w:rFonts w:ascii="Arial" w:hAnsi="Arial" w:cs="Arial"/>
                <w:color w:val="000000"/>
                <w:highlight w:val="yellow"/>
              </w:rPr>
              <w:t xml:space="preserve">     564,443.95 </w:t>
            </w:r>
          </w:p>
        </w:tc>
      </w:tr>
      <w:tr w:rsidR="00DB22D3" w:rsidRPr="00DB22D3" w14:paraId="07E690CC" w14:textId="77777777" w:rsidTr="00DB22D3">
        <w:trPr>
          <w:trHeight w:val="320"/>
        </w:trPr>
        <w:tc>
          <w:tcPr>
            <w:tcW w:w="2360" w:type="dxa"/>
            <w:tcBorders>
              <w:top w:val="nil"/>
              <w:left w:val="single" w:sz="4" w:space="0" w:color="auto"/>
              <w:bottom w:val="nil"/>
              <w:right w:val="single" w:sz="4" w:space="0" w:color="auto"/>
            </w:tcBorders>
            <w:shd w:val="clear" w:color="auto" w:fill="auto"/>
            <w:noWrap/>
            <w:vAlign w:val="bottom"/>
            <w:hideMark/>
          </w:tcPr>
          <w:p w14:paraId="6A807E1C" w14:textId="77777777" w:rsidR="00DB22D3" w:rsidRPr="00DB22D3" w:rsidRDefault="00DB22D3">
            <w:pPr>
              <w:rPr>
                <w:rFonts w:ascii="Arial" w:hAnsi="Arial" w:cs="Arial"/>
                <w:color w:val="000000"/>
              </w:rPr>
            </w:pPr>
            <w:r w:rsidRPr="00DB22D3">
              <w:rPr>
                <w:rFonts w:ascii="Arial" w:hAnsi="Arial" w:cs="Arial"/>
                <w:color w:val="000000"/>
              </w:rPr>
              <w:t>High medical need</w:t>
            </w:r>
          </w:p>
        </w:tc>
        <w:tc>
          <w:tcPr>
            <w:tcW w:w="1300" w:type="dxa"/>
            <w:tcBorders>
              <w:top w:val="nil"/>
              <w:left w:val="nil"/>
              <w:bottom w:val="single" w:sz="4" w:space="0" w:color="auto"/>
              <w:right w:val="single" w:sz="4" w:space="0" w:color="auto"/>
            </w:tcBorders>
            <w:shd w:val="clear" w:color="auto" w:fill="auto"/>
            <w:noWrap/>
            <w:vAlign w:val="bottom"/>
            <w:hideMark/>
          </w:tcPr>
          <w:p w14:paraId="5E72DFA5" w14:textId="77777777" w:rsidR="00DB22D3" w:rsidRPr="00DB22D3" w:rsidRDefault="00DB22D3">
            <w:pPr>
              <w:jc w:val="right"/>
              <w:rPr>
                <w:rFonts w:ascii="Arial" w:hAnsi="Arial" w:cs="Arial"/>
                <w:color w:val="000000"/>
              </w:rPr>
            </w:pPr>
            <w:r w:rsidRPr="00DB22D3">
              <w:rPr>
                <w:rFonts w:ascii="Arial" w:hAnsi="Arial" w:cs="Arial"/>
                <w:color w:val="000000"/>
              </w:rPr>
              <w:t>75</w:t>
            </w:r>
          </w:p>
        </w:tc>
        <w:tc>
          <w:tcPr>
            <w:tcW w:w="1720" w:type="dxa"/>
            <w:tcBorders>
              <w:top w:val="nil"/>
              <w:left w:val="nil"/>
              <w:bottom w:val="single" w:sz="4" w:space="0" w:color="auto"/>
              <w:right w:val="single" w:sz="4" w:space="0" w:color="auto"/>
            </w:tcBorders>
            <w:shd w:val="clear" w:color="auto" w:fill="auto"/>
            <w:noWrap/>
            <w:vAlign w:val="bottom"/>
            <w:hideMark/>
          </w:tcPr>
          <w:p w14:paraId="77FAB739" w14:textId="77777777" w:rsidR="00DB22D3" w:rsidRPr="00DB22D3" w:rsidRDefault="00DB22D3">
            <w:pPr>
              <w:jc w:val="right"/>
              <w:rPr>
                <w:rFonts w:ascii="Arial" w:hAnsi="Arial" w:cs="Arial"/>
                <w:color w:val="000000"/>
              </w:rPr>
            </w:pPr>
            <w:r w:rsidRPr="00DB22D3">
              <w:rPr>
                <w:rFonts w:ascii="Arial" w:hAnsi="Arial" w:cs="Arial"/>
                <w:color w:val="000000"/>
              </w:rPr>
              <w:t>0.25</w:t>
            </w:r>
          </w:p>
        </w:tc>
        <w:tc>
          <w:tcPr>
            <w:tcW w:w="1060" w:type="dxa"/>
            <w:tcBorders>
              <w:top w:val="nil"/>
              <w:left w:val="nil"/>
              <w:bottom w:val="single" w:sz="4" w:space="0" w:color="auto"/>
              <w:right w:val="single" w:sz="4" w:space="0" w:color="auto"/>
            </w:tcBorders>
            <w:shd w:val="clear" w:color="auto" w:fill="auto"/>
            <w:noWrap/>
            <w:vAlign w:val="bottom"/>
            <w:hideMark/>
          </w:tcPr>
          <w:p w14:paraId="6853F054" w14:textId="77777777" w:rsidR="00DB22D3" w:rsidRPr="00DB22D3" w:rsidRDefault="00DB22D3">
            <w:pPr>
              <w:jc w:val="right"/>
              <w:rPr>
                <w:rFonts w:ascii="Arial" w:hAnsi="Arial" w:cs="Arial"/>
                <w:color w:val="000000"/>
              </w:rPr>
            </w:pPr>
            <w:r w:rsidRPr="00DB22D3">
              <w:rPr>
                <w:rFonts w:ascii="Arial" w:hAnsi="Arial" w:cs="Arial"/>
                <w:color w:val="000000"/>
              </w:rPr>
              <w:t>19</w:t>
            </w:r>
          </w:p>
        </w:tc>
        <w:tc>
          <w:tcPr>
            <w:tcW w:w="1300" w:type="dxa"/>
            <w:tcBorders>
              <w:top w:val="nil"/>
              <w:left w:val="nil"/>
              <w:bottom w:val="single" w:sz="4" w:space="0" w:color="auto"/>
              <w:right w:val="single" w:sz="4" w:space="0" w:color="auto"/>
            </w:tcBorders>
            <w:shd w:val="clear" w:color="auto" w:fill="auto"/>
            <w:noWrap/>
            <w:vAlign w:val="bottom"/>
            <w:hideMark/>
          </w:tcPr>
          <w:p w14:paraId="7737B2A2" w14:textId="77777777" w:rsidR="00DB22D3" w:rsidRPr="00DB22D3" w:rsidRDefault="00DB22D3">
            <w:pPr>
              <w:jc w:val="right"/>
              <w:rPr>
                <w:rFonts w:ascii="Arial" w:hAnsi="Arial" w:cs="Arial"/>
                <w:color w:val="000000"/>
              </w:rPr>
            </w:pPr>
            <w:r w:rsidRPr="00DB22D3">
              <w:rPr>
                <w:rFonts w:ascii="Arial" w:hAnsi="Arial" w:cs="Arial"/>
                <w:color w:val="000000"/>
              </w:rPr>
              <w:t>22,674.16</w:t>
            </w:r>
          </w:p>
        </w:tc>
        <w:tc>
          <w:tcPr>
            <w:tcW w:w="1560" w:type="dxa"/>
            <w:tcBorders>
              <w:top w:val="nil"/>
              <w:left w:val="nil"/>
              <w:bottom w:val="single" w:sz="4" w:space="0" w:color="auto"/>
              <w:right w:val="single" w:sz="4" w:space="0" w:color="auto"/>
            </w:tcBorders>
            <w:shd w:val="clear" w:color="auto" w:fill="auto"/>
            <w:noWrap/>
            <w:vAlign w:val="bottom"/>
            <w:hideMark/>
          </w:tcPr>
          <w:p w14:paraId="2ECCF52D" w14:textId="77777777" w:rsidR="00DB22D3" w:rsidRPr="00DB22D3" w:rsidRDefault="00DB22D3">
            <w:pPr>
              <w:rPr>
                <w:rFonts w:ascii="Arial" w:hAnsi="Arial" w:cs="Arial"/>
                <w:color w:val="000000"/>
                <w:highlight w:val="yellow"/>
              </w:rPr>
            </w:pPr>
            <w:r w:rsidRPr="00DB22D3">
              <w:rPr>
                <w:rFonts w:ascii="Arial" w:hAnsi="Arial" w:cs="Arial"/>
                <w:color w:val="000000"/>
                <w:highlight w:val="yellow"/>
              </w:rPr>
              <w:t xml:space="preserve">     425,140.50 </w:t>
            </w:r>
          </w:p>
        </w:tc>
      </w:tr>
      <w:tr w:rsidR="00DB22D3" w:rsidRPr="00DB22D3" w14:paraId="1A44E6F5" w14:textId="77777777" w:rsidTr="00DB22D3">
        <w:trPr>
          <w:trHeight w:val="320"/>
        </w:trPr>
        <w:tc>
          <w:tcPr>
            <w:tcW w:w="2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4DA698" w14:textId="77777777" w:rsidR="00DB22D3" w:rsidRPr="00DB22D3" w:rsidRDefault="00DB22D3">
            <w:pPr>
              <w:rPr>
                <w:rFonts w:ascii="Arial" w:hAnsi="Arial" w:cs="Arial"/>
                <w:color w:val="000000"/>
              </w:rPr>
            </w:pPr>
            <w:r w:rsidRPr="00DB22D3">
              <w:rPr>
                <w:rFonts w:ascii="Arial" w:hAnsi="Arial" w:cs="Arial"/>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44FCEFCF" w14:textId="77777777" w:rsidR="00DB22D3" w:rsidRPr="00DB22D3" w:rsidRDefault="00DB22D3">
            <w:pPr>
              <w:rPr>
                <w:rFonts w:ascii="Arial" w:hAnsi="Arial" w:cs="Arial"/>
                <w:color w:val="000000"/>
              </w:rPr>
            </w:pPr>
            <w:r w:rsidRPr="00DB22D3">
              <w:rPr>
                <w:rFonts w:ascii="Arial" w:hAnsi="Arial" w:cs="Arial"/>
                <w:color w:val="000000"/>
              </w:rPr>
              <w:t> </w:t>
            </w:r>
          </w:p>
        </w:tc>
        <w:tc>
          <w:tcPr>
            <w:tcW w:w="1720" w:type="dxa"/>
            <w:tcBorders>
              <w:top w:val="nil"/>
              <w:left w:val="nil"/>
              <w:bottom w:val="single" w:sz="4" w:space="0" w:color="auto"/>
              <w:right w:val="single" w:sz="4" w:space="0" w:color="auto"/>
            </w:tcBorders>
            <w:shd w:val="clear" w:color="auto" w:fill="auto"/>
            <w:noWrap/>
            <w:vAlign w:val="bottom"/>
            <w:hideMark/>
          </w:tcPr>
          <w:p w14:paraId="3688A2D4" w14:textId="77777777" w:rsidR="00DB22D3" w:rsidRPr="00DB22D3" w:rsidRDefault="00DB22D3">
            <w:pPr>
              <w:rPr>
                <w:rFonts w:ascii="Arial" w:hAnsi="Arial" w:cs="Arial"/>
                <w:color w:val="000000"/>
              </w:rPr>
            </w:pPr>
            <w:r w:rsidRPr="00DB22D3">
              <w:rPr>
                <w:rFonts w:ascii="Arial" w:hAnsi="Arial" w:cs="Arial"/>
                <w:color w:val="000000"/>
              </w:rPr>
              <w:t> </w:t>
            </w:r>
          </w:p>
        </w:tc>
        <w:tc>
          <w:tcPr>
            <w:tcW w:w="1060" w:type="dxa"/>
            <w:tcBorders>
              <w:top w:val="nil"/>
              <w:left w:val="nil"/>
              <w:bottom w:val="single" w:sz="4" w:space="0" w:color="auto"/>
              <w:right w:val="single" w:sz="4" w:space="0" w:color="auto"/>
            </w:tcBorders>
            <w:shd w:val="clear" w:color="auto" w:fill="auto"/>
            <w:noWrap/>
            <w:vAlign w:val="bottom"/>
            <w:hideMark/>
          </w:tcPr>
          <w:p w14:paraId="32DB758F" w14:textId="77777777" w:rsidR="00DB22D3" w:rsidRPr="00DB22D3" w:rsidRDefault="00DB22D3">
            <w:pPr>
              <w:jc w:val="right"/>
              <w:rPr>
                <w:rFonts w:ascii="Arial" w:hAnsi="Arial" w:cs="Arial"/>
                <w:color w:val="000000"/>
              </w:rPr>
            </w:pPr>
            <w:r w:rsidRPr="00DB22D3">
              <w:rPr>
                <w:rFonts w:ascii="Arial" w:hAnsi="Arial" w:cs="Arial"/>
                <w:color w:val="000000"/>
              </w:rPr>
              <w:t>75</w:t>
            </w:r>
          </w:p>
        </w:tc>
        <w:tc>
          <w:tcPr>
            <w:tcW w:w="1300" w:type="dxa"/>
            <w:tcBorders>
              <w:top w:val="nil"/>
              <w:left w:val="nil"/>
              <w:bottom w:val="single" w:sz="4" w:space="0" w:color="auto"/>
              <w:right w:val="single" w:sz="4" w:space="0" w:color="auto"/>
            </w:tcBorders>
            <w:shd w:val="clear" w:color="auto" w:fill="auto"/>
            <w:noWrap/>
            <w:vAlign w:val="bottom"/>
            <w:hideMark/>
          </w:tcPr>
          <w:p w14:paraId="2839C0EC" w14:textId="77777777" w:rsidR="00DB22D3" w:rsidRPr="00DB22D3" w:rsidRDefault="00DB22D3">
            <w:pPr>
              <w:rPr>
                <w:rFonts w:ascii="Arial" w:hAnsi="Arial" w:cs="Arial"/>
                <w:color w:val="000000"/>
              </w:rPr>
            </w:pPr>
            <w:r w:rsidRPr="00DB22D3">
              <w:rPr>
                <w:rFonts w:ascii="Arial" w:hAnsi="Arial" w:cs="Arial"/>
                <w:color w:val="000000"/>
              </w:rPr>
              <w:t> </w:t>
            </w:r>
          </w:p>
        </w:tc>
        <w:tc>
          <w:tcPr>
            <w:tcW w:w="1560" w:type="dxa"/>
            <w:tcBorders>
              <w:top w:val="nil"/>
              <w:left w:val="nil"/>
              <w:bottom w:val="single" w:sz="4" w:space="0" w:color="auto"/>
              <w:right w:val="single" w:sz="4" w:space="0" w:color="auto"/>
            </w:tcBorders>
            <w:shd w:val="clear" w:color="auto" w:fill="auto"/>
            <w:noWrap/>
            <w:vAlign w:val="bottom"/>
            <w:hideMark/>
          </w:tcPr>
          <w:p w14:paraId="4AAAECA2" w14:textId="77777777" w:rsidR="00DB22D3" w:rsidRPr="00DB22D3" w:rsidRDefault="00DB22D3">
            <w:pPr>
              <w:rPr>
                <w:rFonts w:ascii="Arial" w:hAnsi="Arial" w:cs="Arial"/>
                <w:color w:val="000000"/>
                <w:highlight w:val="yellow"/>
              </w:rPr>
            </w:pPr>
            <w:r w:rsidRPr="00DB22D3">
              <w:rPr>
                <w:rFonts w:ascii="Arial" w:hAnsi="Arial" w:cs="Arial"/>
                <w:color w:val="000000"/>
                <w:highlight w:val="yellow"/>
              </w:rPr>
              <w:t xml:space="preserve">  1,360,229.11 </w:t>
            </w:r>
          </w:p>
        </w:tc>
      </w:tr>
    </w:tbl>
    <w:p w14:paraId="34AB68BC" w14:textId="77777777" w:rsidR="00966B56" w:rsidRDefault="00966B56" w:rsidP="002E2146"/>
    <w:p w14:paraId="6C018ACC" w14:textId="155F6357" w:rsidR="00075948" w:rsidRPr="009B4DC7" w:rsidRDefault="00DB22D3" w:rsidP="002E2146">
      <w:pPr>
        <w:rPr>
          <w:rFonts w:ascii="Arial" w:hAnsi="Arial" w:cs="Arial"/>
        </w:rPr>
      </w:pPr>
      <w:r w:rsidRPr="009B4DC7">
        <w:rPr>
          <w:rFonts w:ascii="Arial" w:hAnsi="Arial" w:cs="Arial"/>
        </w:rPr>
        <w:t>2-bedroom apartments</w:t>
      </w:r>
    </w:p>
    <w:tbl>
      <w:tblPr>
        <w:tblW w:w="9300" w:type="dxa"/>
        <w:tblLook w:val="04A0" w:firstRow="1" w:lastRow="0" w:firstColumn="1" w:lastColumn="0" w:noHBand="0" w:noVBand="1"/>
      </w:tblPr>
      <w:tblGrid>
        <w:gridCol w:w="2360"/>
        <w:gridCol w:w="1417"/>
        <w:gridCol w:w="1720"/>
        <w:gridCol w:w="1284"/>
        <w:gridCol w:w="1300"/>
        <w:gridCol w:w="1560"/>
      </w:tblGrid>
      <w:tr w:rsidR="00DB22D3" w:rsidRPr="009B4DC7" w14:paraId="508140C3" w14:textId="77777777" w:rsidTr="00DB22D3">
        <w:trPr>
          <w:trHeight w:val="1620"/>
        </w:trPr>
        <w:tc>
          <w:tcPr>
            <w:tcW w:w="2360" w:type="dxa"/>
            <w:tcBorders>
              <w:top w:val="single" w:sz="4" w:space="0" w:color="auto"/>
              <w:left w:val="single" w:sz="4" w:space="0" w:color="auto"/>
              <w:bottom w:val="single" w:sz="4" w:space="0" w:color="auto"/>
              <w:right w:val="single" w:sz="4" w:space="0" w:color="auto"/>
            </w:tcBorders>
            <w:shd w:val="clear" w:color="auto" w:fill="auto"/>
            <w:noWrap/>
            <w:hideMark/>
          </w:tcPr>
          <w:p w14:paraId="75DC7528" w14:textId="77777777" w:rsidR="00DB22D3" w:rsidRPr="009B4DC7" w:rsidRDefault="00DB22D3">
            <w:pPr>
              <w:jc w:val="center"/>
              <w:rPr>
                <w:rFonts w:ascii="Arial" w:hAnsi="Arial" w:cs="Arial"/>
                <w:color w:val="000000"/>
              </w:rPr>
            </w:pPr>
            <w:r w:rsidRPr="009B4DC7">
              <w:rPr>
                <w:rFonts w:ascii="Arial" w:hAnsi="Arial" w:cs="Arial"/>
                <w:color w:val="000000"/>
              </w:rPr>
              <w:t>Patient category</w:t>
            </w:r>
          </w:p>
        </w:tc>
        <w:tc>
          <w:tcPr>
            <w:tcW w:w="1300" w:type="dxa"/>
            <w:tcBorders>
              <w:top w:val="single" w:sz="4" w:space="0" w:color="auto"/>
              <w:left w:val="nil"/>
              <w:bottom w:val="single" w:sz="4" w:space="0" w:color="auto"/>
              <w:right w:val="single" w:sz="4" w:space="0" w:color="auto"/>
            </w:tcBorders>
            <w:shd w:val="clear" w:color="auto" w:fill="auto"/>
            <w:hideMark/>
          </w:tcPr>
          <w:p w14:paraId="25877372" w14:textId="77777777" w:rsidR="00DB22D3" w:rsidRPr="009B4DC7" w:rsidRDefault="00DB22D3">
            <w:pPr>
              <w:jc w:val="center"/>
              <w:rPr>
                <w:rFonts w:ascii="Arial" w:hAnsi="Arial" w:cs="Arial"/>
                <w:color w:val="000000"/>
              </w:rPr>
            </w:pPr>
            <w:r w:rsidRPr="009B4DC7">
              <w:rPr>
                <w:rFonts w:ascii="Arial" w:hAnsi="Arial" w:cs="Arial"/>
                <w:color w:val="000000"/>
              </w:rPr>
              <w:t>Total Studio apartments</w:t>
            </w:r>
          </w:p>
        </w:tc>
        <w:tc>
          <w:tcPr>
            <w:tcW w:w="1720" w:type="dxa"/>
            <w:tcBorders>
              <w:top w:val="single" w:sz="4" w:space="0" w:color="auto"/>
              <w:left w:val="nil"/>
              <w:bottom w:val="single" w:sz="4" w:space="0" w:color="auto"/>
              <w:right w:val="single" w:sz="4" w:space="0" w:color="auto"/>
            </w:tcBorders>
            <w:shd w:val="clear" w:color="auto" w:fill="auto"/>
            <w:hideMark/>
          </w:tcPr>
          <w:p w14:paraId="5864B640" w14:textId="77777777" w:rsidR="00DB22D3" w:rsidRPr="009B4DC7" w:rsidRDefault="00DB22D3">
            <w:pPr>
              <w:rPr>
                <w:rFonts w:ascii="Arial" w:hAnsi="Arial" w:cs="Arial"/>
                <w:color w:val="000000"/>
              </w:rPr>
            </w:pPr>
            <w:r w:rsidRPr="009B4DC7">
              <w:rPr>
                <w:rFonts w:ascii="Arial" w:hAnsi="Arial" w:cs="Arial"/>
                <w:color w:val="000000"/>
              </w:rPr>
              <w:t>Allocation proportion based on medical needs</w:t>
            </w:r>
          </w:p>
        </w:tc>
        <w:tc>
          <w:tcPr>
            <w:tcW w:w="1060" w:type="dxa"/>
            <w:tcBorders>
              <w:top w:val="single" w:sz="4" w:space="0" w:color="auto"/>
              <w:left w:val="nil"/>
              <w:bottom w:val="single" w:sz="4" w:space="0" w:color="auto"/>
              <w:right w:val="single" w:sz="4" w:space="0" w:color="auto"/>
            </w:tcBorders>
            <w:shd w:val="clear" w:color="auto" w:fill="auto"/>
            <w:hideMark/>
          </w:tcPr>
          <w:p w14:paraId="2AB0AD49" w14:textId="77777777" w:rsidR="00DB22D3" w:rsidRPr="009B4DC7" w:rsidRDefault="00DB22D3">
            <w:pPr>
              <w:rPr>
                <w:rFonts w:ascii="Arial" w:hAnsi="Arial" w:cs="Arial"/>
                <w:color w:val="000000"/>
              </w:rPr>
            </w:pPr>
            <w:r w:rsidRPr="009B4DC7">
              <w:rPr>
                <w:rFonts w:ascii="Arial" w:hAnsi="Arial" w:cs="Arial"/>
                <w:color w:val="000000"/>
              </w:rPr>
              <w:t>Residents based on medical needs</w:t>
            </w:r>
          </w:p>
        </w:tc>
        <w:tc>
          <w:tcPr>
            <w:tcW w:w="1300" w:type="dxa"/>
            <w:tcBorders>
              <w:top w:val="single" w:sz="4" w:space="0" w:color="auto"/>
              <w:left w:val="nil"/>
              <w:bottom w:val="single" w:sz="4" w:space="0" w:color="auto"/>
              <w:right w:val="single" w:sz="4" w:space="0" w:color="auto"/>
            </w:tcBorders>
            <w:shd w:val="clear" w:color="auto" w:fill="auto"/>
            <w:hideMark/>
          </w:tcPr>
          <w:p w14:paraId="56F4A2E8" w14:textId="77777777" w:rsidR="00DB22D3" w:rsidRPr="009B4DC7" w:rsidRDefault="00DB22D3">
            <w:pPr>
              <w:jc w:val="center"/>
              <w:rPr>
                <w:rFonts w:ascii="Arial" w:hAnsi="Arial" w:cs="Arial"/>
                <w:color w:val="000000"/>
              </w:rPr>
            </w:pPr>
            <w:r w:rsidRPr="009B4DC7">
              <w:rPr>
                <w:rFonts w:ascii="Arial" w:hAnsi="Arial" w:cs="Arial"/>
                <w:color w:val="000000"/>
              </w:rPr>
              <w:t>Revenue per resident (including 15% markup)</w:t>
            </w:r>
          </w:p>
        </w:tc>
        <w:tc>
          <w:tcPr>
            <w:tcW w:w="1560" w:type="dxa"/>
            <w:tcBorders>
              <w:top w:val="single" w:sz="4" w:space="0" w:color="auto"/>
              <w:left w:val="nil"/>
              <w:bottom w:val="single" w:sz="4" w:space="0" w:color="auto"/>
              <w:right w:val="single" w:sz="4" w:space="0" w:color="auto"/>
            </w:tcBorders>
            <w:shd w:val="clear" w:color="auto" w:fill="auto"/>
            <w:hideMark/>
          </w:tcPr>
          <w:p w14:paraId="021A92E0" w14:textId="62A64E93" w:rsidR="00DB22D3" w:rsidRPr="009B4DC7" w:rsidRDefault="00DB22D3">
            <w:pPr>
              <w:jc w:val="center"/>
              <w:rPr>
                <w:rFonts w:ascii="Arial" w:hAnsi="Arial" w:cs="Arial"/>
                <w:color w:val="000000"/>
              </w:rPr>
            </w:pPr>
            <w:r w:rsidRPr="009B4DC7">
              <w:rPr>
                <w:rFonts w:ascii="Arial" w:hAnsi="Arial" w:cs="Arial"/>
                <w:color w:val="000000"/>
              </w:rPr>
              <w:t>Revenue (including 15% markup)</w:t>
            </w:r>
          </w:p>
        </w:tc>
      </w:tr>
      <w:tr w:rsidR="00DB22D3" w:rsidRPr="009B4DC7" w14:paraId="660309E4" w14:textId="77777777" w:rsidTr="00DB22D3">
        <w:trPr>
          <w:trHeight w:val="32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099E6B30" w14:textId="77777777" w:rsidR="00DB22D3" w:rsidRPr="009B4DC7" w:rsidRDefault="00DB22D3">
            <w:pPr>
              <w:rPr>
                <w:rFonts w:ascii="Arial" w:hAnsi="Arial" w:cs="Arial"/>
                <w:color w:val="000000"/>
              </w:rPr>
            </w:pPr>
            <w:r w:rsidRPr="009B4DC7">
              <w:rPr>
                <w:rFonts w:ascii="Arial" w:hAnsi="Arial" w:cs="Arial"/>
                <w:color w:val="000000"/>
              </w:rPr>
              <w:t>No medical needs</w:t>
            </w:r>
          </w:p>
        </w:tc>
        <w:tc>
          <w:tcPr>
            <w:tcW w:w="1300" w:type="dxa"/>
            <w:tcBorders>
              <w:top w:val="nil"/>
              <w:left w:val="nil"/>
              <w:bottom w:val="single" w:sz="4" w:space="0" w:color="auto"/>
              <w:right w:val="single" w:sz="4" w:space="0" w:color="auto"/>
            </w:tcBorders>
            <w:shd w:val="clear" w:color="auto" w:fill="auto"/>
            <w:noWrap/>
            <w:vAlign w:val="bottom"/>
            <w:hideMark/>
          </w:tcPr>
          <w:p w14:paraId="1D82BB99" w14:textId="77777777" w:rsidR="00DB22D3" w:rsidRPr="009B4DC7" w:rsidRDefault="00DB22D3">
            <w:pPr>
              <w:jc w:val="right"/>
              <w:rPr>
                <w:rFonts w:ascii="Arial" w:hAnsi="Arial" w:cs="Arial"/>
                <w:color w:val="000000"/>
              </w:rPr>
            </w:pPr>
            <w:r w:rsidRPr="009B4DC7">
              <w:rPr>
                <w:rFonts w:ascii="Arial" w:hAnsi="Arial" w:cs="Arial"/>
                <w:color w:val="000000"/>
              </w:rPr>
              <w:t>15</w:t>
            </w:r>
          </w:p>
        </w:tc>
        <w:tc>
          <w:tcPr>
            <w:tcW w:w="1720" w:type="dxa"/>
            <w:tcBorders>
              <w:top w:val="nil"/>
              <w:left w:val="nil"/>
              <w:bottom w:val="single" w:sz="4" w:space="0" w:color="auto"/>
              <w:right w:val="single" w:sz="4" w:space="0" w:color="auto"/>
            </w:tcBorders>
            <w:shd w:val="clear" w:color="auto" w:fill="auto"/>
            <w:noWrap/>
            <w:vAlign w:val="bottom"/>
            <w:hideMark/>
          </w:tcPr>
          <w:p w14:paraId="3B63A809" w14:textId="77777777" w:rsidR="00DB22D3" w:rsidRPr="009B4DC7" w:rsidRDefault="00DB22D3">
            <w:pPr>
              <w:jc w:val="right"/>
              <w:rPr>
                <w:rFonts w:ascii="Arial" w:hAnsi="Arial" w:cs="Arial"/>
                <w:color w:val="000000"/>
              </w:rPr>
            </w:pPr>
            <w:r w:rsidRPr="009B4DC7">
              <w:rPr>
                <w:rFonts w:ascii="Arial" w:hAnsi="Arial" w:cs="Arial"/>
                <w:color w:val="000000"/>
              </w:rPr>
              <w:t>0.34</w:t>
            </w:r>
          </w:p>
        </w:tc>
        <w:tc>
          <w:tcPr>
            <w:tcW w:w="1060" w:type="dxa"/>
            <w:tcBorders>
              <w:top w:val="nil"/>
              <w:left w:val="nil"/>
              <w:bottom w:val="single" w:sz="4" w:space="0" w:color="auto"/>
              <w:right w:val="single" w:sz="4" w:space="0" w:color="auto"/>
            </w:tcBorders>
            <w:shd w:val="clear" w:color="auto" w:fill="auto"/>
            <w:noWrap/>
            <w:vAlign w:val="bottom"/>
            <w:hideMark/>
          </w:tcPr>
          <w:p w14:paraId="793237BC" w14:textId="77777777" w:rsidR="00DB22D3" w:rsidRPr="009B4DC7" w:rsidRDefault="00DB22D3">
            <w:pPr>
              <w:jc w:val="right"/>
              <w:rPr>
                <w:rFonts w:ascii="Arial" w:hAnsi="Arial" w:cs="Arial"/>
                <w:color w:val="000000"/>
              </w:rPr>
            </w:pPr>
            <w:r w:rsidRPr="009B4DC7">
              <w:rPr>
                <w:rFonts w:ascii="Arial" w:hAnsi="Arial" w:cs="Arial"/>
                <w:color w:val="000000"/>
              </w:rPr>
              <w:t>5</w:t>
            </w:r>
          </w:p>
        </w:tc>
        <w:tc>
          <w:tcPr>
            <w:tcW w:w="1300" w:type="dxa"/>
            <w:tcBorders>
              <w:top w:val="nil"/>
              <w:left w:val="nil"/>
              <w:bottom w:val="single" w:sz="4" w:space="0" w:color="auto"/>
              <w:right w:val="single" w:sz="4" w:space="0" w:color="auto"/>
            </w:tcBorders>
            <w:shd w:val="clear" w:color="auto" w:fill="auto"/>
            <w:noWrap/>
            <w:vAlign w:val="bottom"/>
            <w:hideMark/>
          </w:tcPr>
          <w:p w14:paraId="169118AB" w14:textId="77777777" w:rsidR="00DB22D3" w:rsidRPr="009B4DC7" w:rsidRDefault="00DB22D3">
            <w:pPr>
              <w:jc w:val="right"/>
              <w:rPr>
                <w:rFonts w:ascii="Arial" w:hAnsi="Arial" w:cs="Arial"/>
                <w:color w:val="000000"/>
              </w:rPr>
            </w:pPr>
            <w:r w:rsidRPr="009B4DC7">
              <w:rPr>
                <w:rFonts w:ascii="Arial" w:hAnsi="Arial" w:cs="Arial"/>
                <w:color w:val="000000"/>
              </w:rPr>
              <w:t>16,114.95</w:t>
            </w:r>
          </w:p>
        </w:tc>
        <w:tc>
          <w:tcPr>
            <w:tcW w:w="1560" w:type="dxa"/>
            <w:tcBorders>
              <w:top w:val="nil"/>
              <w:left w:val="nil"/>
              <w:bottom w:val="single" w:sz="4" w:space="0" w:color="auto"/>
              <w:right w:val="single" w:sz="4" w:space="0" w:color="auto"/>
            </w:tcBorders>
            <w:shd w:val="clear" w:color="auto" w:fill="auto"/>
            <w:noWrap/>
            <w:vAlign w:val="bottom"/>
            <w:hideMark/>
          </w:tcPr>
          <w:p w14:paraId="576C04DA" w14:textId="77777777" w:rsidR="00DB22D3" w:rsidRPr="009B4DC7" w:rsidRDefault="00DB22D3">
            <w:pPr>
              <w:rPr>
                <w:rFonts w:ascii="Arial" w:hAnsi="Arial" w:cs="Arial"/>
                <w:color w:val="000000"/>
                <w:highlight w:val="yellow"/>
              </w:rPr>
            </w:pPr>
            <w:r w:rsidRPr="009B4DC7">
              <w:rPr>
                <w:rFonts w:ascii="Arial" w:hAnsi="Arial" w:cs="Arial"/>
                <w:color w:val="000000"/>
                <w:highlight w:val="yellow"/>
              </w:rPr>
              <w:t xml:space="preserve">       83,092.71 </w:t>
            </w:r>
          </w:p>
        </w:tc>
      </w:tr>
      <w:tr w:rsidR="00DB22D3" w:rsidRPr="009B4DC7" w14:paraId="11523DB7" w14:textId="77777777" w:rsidTr="00DB22D3">
        <w:trPr>
          <w:trHeight w:val="32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1D9F62D8" w14:textId="77777777" w:rsidR="00DB22D3" w:rsidRPr="009B4DC7" w:rsidRDefault="00DB22D3">
            <w:pPr>
              <w:rPr>
                <w:rFonts w:ascii="Arial" w:hAnsi="Arial" w:cs="Arial"/>
                <w:color w:val="000000"/>
              </w:rPr>
            </w:pPr>
            <w:r w:rsidRPr="009B4DC7">
              <w:rPr>
                <w:rFonts w:ascii="Arial" w:hAnsi="Arial" w:cs="Arial"/>
                <w:color w:val="000000"/>
              </w:rPr>
              <w:t>Medium medical need</w:t>
            </w:r>
          </w:p>
        </w:tc>
        <w:tc>
          <w:tcPr>
            <w:tcW w:w="1300" w:type="dxa"/>
            <w:tcBorders>
              <w:top w:val="nil"/>
              <w:left w:val="nil"/>
              <w:bottom w:val="single" w:sz="4" w:space="0" w:color="auto"/>
              <w:right w:val="single" w:sz="4" w:space="0" w:color="auto"/>
            </w:tcBorders>
            <w:shd w:val="clear" w:color="auto" w:fill="auto"/>
            <w:noWrap/>
            <w:vAlign w:val="bottom"/>
            <w:hideMark/>
          </w:tcPr>
          <w:p w14:paraId="069FCB58" w14:textId="77777777" w:rsidR="00DB22D3" w:rsidRPr="009B4DC7" w:rsidRDefault="00DB22D3">
            <w:pPr>
              <w:jc w:val="right"/>
              <w:rPr>
                <w:rFonts w:ascii="Arial" w:hAnsi="Arial" w:cs="Arial"/>
                <w:color w:val="000000"/>
              </w:rPr>
            </w:pPr>
            <w:r w:rsidRPr="009B4DC7">
              <w:rPr>
                <w:rFonts w:ascii="Arial" w:hAnsi="Arial" w:cs="Arial"/>
                <w:color w:val="000000"/>
              </w:rPr>
              <w:t>15</w:t>
            </w:r>
          </w:p>
        </w:tc>
        <w:tc>
          <w:tcPr>
            <w:tcW w:w="1720" w:type="dxa"/>
            <w:tcBorders>
              <w:top w:val="nil"/>
              <w:left w:val="nil"/>
              <w:bottom w:val="single" w:sz="4" w:space="0" w:color="auto"/>
              <w:right w:val="single" w:sz="4" w:space="0" w:color="auto"/>
            </w:tcBorders>
            <w:shd w:val="clear" w:color="auto" w:fill="auto"/>
            <w:noWrap/>
            <w:vAlign w:val="bottom"/>
            <w:hideMark/>
          </w:tcPr>
          <w:p w14:paraId="3B489E66" w14:textId="77777777" w:rsidR="00DB22D3" w:rsidRPr="009B4DC7" w:rsidRDefault="00DB22D3">
            <w:pPr>
              <w:jc w:val="right"/>
              <w:rPr>
                <w:rFonts w:ascii="Arial" w:hAnsi="Arial" w:cs="Arial"/>
                <w:color w:val="000000"/>
              </w:rPr>
            </w:pPr>
            <w:r w:rsidRPr="009B4DC7">
              <w:rPr>
                <w:rFonts w:ascii="Arial" w:hAnsi="Arial" w:cs="Arial"/>
                <w:color w:val="000000"/>
              </w:rPr>
              <w:t>0.41</w:t>
            </w:r>
          </w:p>
        </w:tc>
        <w:tc>
          <w:tcPr>
            <w:tcW w:w="1060" w:type="dxa"/>
            <w:tcBorders>
              <w:top w:val="nil"/>
              <w:left w:val="nil"/>
              <w:bottom w:val="single" w:sz="4" w:space="0" w:color="auto"/>
              <w:right w:val="single" w:sz="4" w:space="0" w:color="auto"/>
            </w:tcBorders>
            <w:shd w:val="clear" w:color="auto" w:fill="auto"/>
            <w:noWrap/>
            <w:vAlign w:val="bottom"/>
            <w:hideMark/>
          </w:tcPr>
          <w:p w14:paraId="6BF18811" w14:textId="77777777" w:rsidR="00DB22D3" w:rsidRPr="009B4DC7" w:rsidRDefault="00DB22D3">
            <w:pPr>
              <w:jc w:val="right"/>
              <w:rPr>
                <w:rFonts w:ascii="Arial" w:hAnsi="Arial" w:cs="Arial"/>
                <w:color w:val="000000"/>
              </w:rPr>
            </w:pPr>
            <w:r w:rsidRPr="009B4DC7">
              <w:rPr>
                <w:rFonts w:ascii="Arial" w:hAnsi="Arial" w:cs="Arial"/>
                <w:color w:val="000000"/>
              </w:rPr>
              <w:t>6</w:t>
            </w:r>
          </w:p>
        </w:tc>
        <w:tc>
          <w:tcPr>
            <w:tcW w:w="1300" w:type="dxa"/>
            <w:tcBorders>
              <w:top w:val="nil"/>
              <w:left w:val="nil"/>
              <w:bottom w:val="single" w:sz="4" w:space="0" w:color="auto"/>
              <w:right w:val="single" w:sz="4" w:space="0" w:color="auto"/>
            </w:tcBorders>
            <w:shd w:val="clear" w:color="auto" w:fill="auto"/>
            <w:noWrap/>
            <w:vAlign w:val="bottom"/>
            <w:hideMark/>
          </w:tcPr>
          <w:p w14:paraId="2BFDEC4A" w14:textId="77777777" w:rsidR="00DB22D3" w:rsidRPr="009B4DC7" w:rsidRDefault="00DB22D3">
            <w:pPr>
              <w:jc w:val="right"/>
              <w:rPr>
                <w:rFonts w:ascii="Arial" w:hAnsi="Arial" w:cs="Arial"/>
                <w:color w:val="000000"/>
              </w:rPr>
            </w:pPr>
            <w:r w:rsidRPr="009B4DC7">
              <w:rPr>
                <w:rFonts w:ascii="Arial" w:hAnsi="Arial" w:cs="Arial"/>
                <w:color w:val="000000"/>
              </w:rPr>
              <w:t>20,263.77</w:t>
            </w:r>
          </w:p>
        </w:tc>
        <w:tc>
          <w:tcPr>
            <w:tcW w:w="1560" w:type="dxa"/>
            <w:tcBorders>
              <w:top w:val="nil"/>
              <w:left w:val="nil"/>
              <w:bottom w:val="single" w:sz="4" w:space="0" w:color="auto"/>
              <w:right w:val="single" w:sz="4" w:space="0" w:color="auto"/>
            </w:tcBorders>
            <w:shd w:val="clear" w:color="auto" w:fill="auto"/>
            <w:noWrap/>
            <w:vAlign w:val="bottom"/>
            <w:hideMark/>
          </w:tcPr>
          <w:p w14:paraId="475E8CF4" w14:textId="77777777" w:rsidR="00DB22D3" w:rsidRPr="009B4DC7" w:rsidRDefault="00DB22D3">
            <w:pPr>
              <w:rPr>
                <w:rFonts w:ascii="Arial" w:hAnsi="Arial" w:cs="Arial"/>
                <w:color w:val="000000"/>
                <w:highlight w:val="yellow"/>
              </w:rPr>
            </w:pPr>
            <w:r w:rsidRPr="009B4DC7">
              <w:rPr>
                <w:rFonts w:ascii="Arial" w:hAnsi="Arial" w:cs="Arial"/>
                <w:color w:val="000000"/>
                <w:highlight w:val="yellow"/>
              </w:rPr>
              <w:t xml:space="preserve">     123,482.35 </w:t>
            </w:r>
          </w:p>
        </w:tc>
      </w:tr>
      <w:tr w:rsidR="00DB22D3" w:rsidRPr="009B4DC7" w14:paraId="4BC8C25D" w14:textId="77777777" w:rsidTr="00DB22D3">
        <w:trPr>
          <w:trHeight w:val="320"/>
        </w:trPr>
        <w:tc>
          <w:tcPr>
            <w:tcW w:w="2360" w:type="dxa"/>
            <w:tcBorders>
              <w:top w:val="nil"/>
              <w:left w:val="single" w:sz="4" w:space="0" w:color="auto"/>
              <w:bottom w:val="nil"/>
              <w:right w:val="single" w:sz="4" w:space="0" w:color="auto"/>
            </w:tcBorders>
            <w:shd w:val="clear" w:color="auto" w:fill="auto"/>
            <w:noWrap/>
            <w:vAlign w:val="bottom"/>
            <w:hideMark/>
          </w:tcPr>
          <w:p w14:paraId="1B165D7D" w14:textId="77777777" w:rsidR="00DB22D3" w:rsidRPr="009B4DC7" w:rsidRDefault="00DB22D3">
            <w:pPr>
              <w:rPr>
                <w:rFonts w:ascii="Arial" w:hAnsi="Arial" w:cs="Arial"/>
                <w:color w:val="000000"/>
              </w:rPr>
            </w:pPr>
            <w:r w:rsidRPr="009B4DC7">
              <w:rPr>
                <w:rFonts w:ascii="Arial" w:hAnsi="Arial" w:cs="Arial"/>
                <w:color w:val="000000"/>
              </w:rPr>
              <w:t>High medical need</w:t>
            </w:r>
          </w:p>
        </w:tc>
        <w:tc>
          <w:tcPr>
            <w:tcW w:w="1300" w:type="dxa"/>
            <w:tcBorders>
              <w:top w:val="nil"/>
              <w:left w:val="nil"/>
              <w:bottom w:val="single" w:sz="4" w:space="0" w:color="auto"/>
              <w:right w:val="single" w:sz="4" w:space="0" w:color="auto"/>
            </w:tcBorders>
            <w:shd w:val="clear" w:color="auto" w:fill="auto"/>
            <w:noWrap/>
            <w:vAlign w:val="bottom"/>
            <w:hideMark/>
          </w:tcPr>
          <w:p w14:paraId="440D4D3E" w14:textId="77777777" w:rsidR="00DB22D3" w:rsidRPr="009B4DC7" w:rsidRDefault="00DB22D3">
            <w:pPr>
              <w:jc w:val="right"/>
              <w:rPr>
                <w:rFonts w:ascii="Arial" w:hAnsi="Arial" w:cs="Arial"/>
                <w:color w:val="000000"/>
              </w:rPr>
            </w:pPr>
            <w:r w:rsidRPr="009B4DC7">
              <w:rPr>
                <w:rFonts w:ascii="Arial" w:hAnsi="Arial" w:cs="Arial"/>
                <w:color w:val="000000"/>
              </w:rPr>
              <w:t>15</w:t>
            </w:r>
          </w:p>
        </w:tc>
        <w:tc>
          <w:tcPr>
            <w:tcW w:w="1720" w:type="dxa"/>
            <w:tcBorders>
              <w:top w:val="nil"/>
              <w:left w:val="nil"/>
              <w:bottom w:val="single" w:sz="4" w:space="0" w:color="auto"/>
              <w:right w:val="single" w:sz="4" w:space="0" w:color="auto"/>
            </w:tcBorders>
            <w:shd w:val="clear" w:color="auto" w:fill="auto"/>
            <w:noWrap/>
            <w:vAlign w:val="bottom"/>
            <w:hideMark/>
          </w:tcPr>
          <w:p w14:paraId="4D590C47" w14:textId="77777777" w:rsidR="00DB22D3" w:rsidRPr="009B4DC7" w:rsidRDefault="00DB22D3">
            <w:pPr>
              <w:jc w:val="right"/>
              <w:rPr>
                <w:rFonts w:ascii="Arial" w:hAnsi="Arial" w:cs="Arial"/>
                <w:color w:val="000000"/>
              </w:rPr>
            </w:pPr>
            <w:r w:rsidRPr="009B4DC7">
              <w:rPr>
                <w:rFonts w:ascii="Arial" w:hAnsi="Arial" w:cs="Arial"/>
                <w:color w:val="000000"/>
              </w:rPr>
              <w:t>0.25</w:t>
            </w:r>
          </w:p>
        </w:tc>
        <w:tc>
          <w:tcPr>
            <w:tcW w:w="1060" w:type="dxa"/>
            <w:tcBorders>
              <w:top w:val="nil"/>
              <w:left w:val="nil"/>
              <w:bottom w:val="single" w:sz="4" w:space="0" w:color="auto"/>
              <w:right w:val="single" w:sz="4" w:space="0" w:color="auto"/>
            </w:tcBorders>
            <w:shd w:val="clear" w:color="auto" w:fill="auto"/>
            <w:noWrap/>
            <w:vAlign w:val="bottom"/>
            <w:hideMark/>
          </w:tcPr>
          <w:p w14:paraId="6C38E7F1" w14:textId="77777777" w:rsidR="00DB22D3" w:rsidRPr="009B4DC7" w:rsidRDefault="00DB22D3">
            <w:pPr>
              <w:jc w:val="right"/>
              <w:rPr>
                <w:rFonts w:ascii="Arial" w:hAnsi="Arial" w:cs="Arial"/>
                <w:color w:val="000000"/>
              </w:rPr>
            </w:pPr>
            <w:r w:rsidRPr="009B4DC7">
              <w:rPr>
                <w:rFonts w:ascii="Arial" w:hAnsi="Arial" w:cs="Arial"/>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5E26F4D2" w14:textId="77777777" w:rsidR="00DB22D3" w:rsidRPr="009B4DC7" w:rsidRDefault="00DB22D3">
            <w:pPr>
              <w:jc w:val="right"/>
              <w:rPr>
                <w:rFonts w:ascii="Arial" w:hAnsi="Arial" w:cs="Arial"/>
                <w:color w:val="000000"/>
              </w:rPr>
            </w:pPr>
            <w:r w:rsidRPr="009B4DC7">
              <w:rPr>
                <w:rFonts w:ascii="Arial" w:hAnsi="Arial" w:cs="Arial"/>
                <w:color w:val="000000"/>
              </w:rPr>
              <w:t>21,412.59</w:t>
            </w:r>
          </w:p>
        </w:tc>
        <w:tc>
          <w:tcPr>
            <w:tcW w:w="1560" w:type="dxa"/>
            <w:tcBorders>
              <w:top w:val="nil"/>
              <w:left w:val="nil"/>
              <w:bottom w:val="single" w:sz="4" w:space="0" w:color="auto"/>
              <w:right w:val="single" w:sz="4" w:space="0" w:color="auto"/>
            </w:tcBorders>
            <w:shd w:val="clear" w:color="auto" w:fill="auto"/>
            <w:noWrap/>
            <w:vAlign w:val="bottom"/>
            <w:hideMark/>
          </w:tcPr>
          <w:p w14:paraId="178B0843" w14:textId="77777777" w:rsidR="00DB22D3" w:rsidRPr="009B4DC7" w:rsidRDefault="00DB22D3">
            <w:pPr>
              <w:rPr>
                <w:rFonts w:ascii="Arial" w:hAnsi="Arial" w:cs="Arial"/>
                <w:color w:val="000000"/>
                <w:highlight w:val="yellow"/>
              </w:rPr>
            </w:pPr>
            <w:r w:rsidRPr="009B4DC7">
              <w:rPr>
                <w:rFonts w:ascii="Arial" w:hAnsi="Arial" w:cs="Arial"/>
                <w:color w:val="000000"/>
                <w:highlight w:val="yellow"/>
              </w:rPr>
              <w:t xml:space="preserve">       80,297.21 </w:t>
            </w:r>
          </w:p>
        </w:tc>
      </w:tr>
      <w:tr w:rsidR="00DB22D3" w:rsidRPr="009B4DC7" w14:paraId="7E3424C5" w14:textId="77777777" w:rsidTr="00DB22D3">
        <w:trPr>
          <w:trHeight w:val="320"/>
        </w:trPr>
        <w:tc>
          <w:tcPr>
            <w:tcW w:w="2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D54352" w14:textId="77777777" w:rsidR="00DB22D3" w:rsidRPr="009B4DC7" w:rsidRDefault="00DB22D3">
            <w:pPr>
              <w:rPr>
                <w:rFonts w:ascii="Arial" w:hAnsi="Arial" w:cs="Arial"/>
                <w:color w:val="000000"/>
              </w:rPr>
            </w:pPr>
            <w:r w:rsidRPr="009B4DC7">
              <w:rPr>
                <w:rFonts w:ascii="Arial" w:hAnsi="Arial" w:cs="Arial"/>
                <w:color w:val="000000"/>
              </w:rPr>
              <w:lastRenderedPageBreak/>
              <w:t> </w:t>
            </w:r>
          </w:p>
        </w:tc>
        <w:tc>
          <w:tcPr>
            <w:tcW w:w="1300" w:type="dxa"/>
            <w:tcBorders>
              <w:top w:val="nil"/>
              <w:left w:val="nil"/>
              <w:bottom w:val="single" w:sz="4" w:space="0" w:color="auto"/>
              <w:right w:val="single" w:sz="4" w:space="0" w:color="auto"/>
            </w:tcBorders>
            <w:shd w:val="clear" w:color="auto" w:fill="auto"/>
            <w:noWrap/>
            <w:vAlign w:val="bottom"/>
            <w:hideMark/>
          </w:tcPr>
          <w:p w14:paraId="6384A350" w14:textId="77777777" w:rsidR="00DB22D3" w:rsidRPr="009B4DC7" w:rsidRDefault="00DB22D3">
            <w:pPr>
              <w:rPr>
                <w:rFonts w:ascii="Arial" w:hAnsi="Arial" w:cs="Arial"/>
                <w:color w:val="000000"/>
              </w:rPr>
            </w:pPr>
            <w:r w:rsidRPr="009B4DC7">
              <w:rPr>
                <w:rFonts w:ascii="Arial" w:hAnsi="Arial" w:cs="Arial"/>
                <w:color w:val="000000"/>
              </w:rPr>
              <w:t> </w:t>
            </w:r>
          </w:p>
        </w:tc>
        <w:tc>
          <w:tcPr>
            <w:tcW w:w="1720" w:type="dxa"/>
            <w:tcBorders>
              <w:top w:val="nil"/>
              <w:left w:val="nil"/>
              <w:bottom w:val="single" w:sz="4" w:space="0" w:color="auto"/>
              <w:right w:val="single" w:sz="4" w:space="0" w:color="auto"/>
            </w:tcBorders>
            <w:shd w:val="clear" w:color="auto" w:fill="auto"/>
            <w:noWrap/>
            <w:vAlign w:val="bottom"/>
            <w:hideMark/>
          </w:tcPr>
          <w:p w14:paraId="727A1E15" w14:textId="77777777" w:rsidR="00DB22D3" w:rsidRPr="009B4DC7" w:rsidRDefault="00DB22D3">
            <w:pPr>
              <w:rPr>
                <w:rFonts w:ascii="Arial" w:hAnsi="Arial" w:cs="Arial"/>
                <w:color w:val="000000"/>
              </w:rPr>
            </w:pPr>
            <w:r w:rsidRPr="009B4DC7">
              <w:rPr>
                <w:rFonts w:ascii="Arial" w:hAnsi="Arial" w:cs="Arial"/>
                <w:color w:val="000000"/>
              </w:rPr>
              <w:t> </w:t>
            </w:r>
          </w:p>
        </w:tc>
        <w:tc>
          <w:tcPr>
            <w:tcW w:w="1060" w:type="dxa"/>
            <w:tcBorders>
              <w:top w:val="nil"/>
              <w:left w:val="nil"/>
              <w:bottom w:val="single" w:sz="4" w:space="0" w:color="auto"/>
              <w:right w:val="single" w:sz="4" w:space="0" w:color="auto"/>
            </w:tcBorders>
            <w:shd w:val="clear" w:color="auto" w:fill="auto"/>
            <w:noWrap/>
            <w:vAlign w:val="bottom"/>
            <w:hideMark/>
          </w:tcPr>
          <w:p w14:paraId="51E10CA8" w14:textId="77777777" w:rsidR="00DB22D3" w:rsidRPr="009B4DC7" w:rsidRDefault="00DB22D3">
            <w:pPr>
              <w:jc w:val="right"/>
              <w:rPr>
                <w:rFonts w:ascii="Arial" w:hAnsi="Arial" w:cs="Arial"/>
                <w:color w:val="000000"/>
              </w:rPr>
            </w:pPr>
            <w:r w:rsidRPr="009B4DC7">
              <w:rPr>
                <w:rFonts w:ascii="Arial" w:hAnsi="Arial" w:cs="Arial"/>
                <w:color w:val="000000"/>
              </w:rPr>
              <w:t>15</w:t>
            </w:r>
          </w:p>
        </w:tc>
        <w:tc>
          <w:tcPr>
            <w:tcW w:w="1300" w:type="dxa"/>
            <w:tcBorders>
              <w:top w:val="nil"/>
              <w:left w:val="nil"/>
              <w:bottom w:val="single" w:sz="4" w:space="0" w:color="auto"/>
              <w:right w:val="single" w:sz="4" w:space="0" w:color="auto"/>
            </w:tcBorders>
            <w:shd w:val="clear" w:color="auto" w:fill="auto"/>
            <w:noWrap/>
            <w:vAlign w:val="bottom"/>
            <w:hideMark/>
          </w:tcPr>
          <w:p w14:paraId="41AF5AC7" w14:textId="77777777" w:rsidR="00DB22D3" w:rsidRPr="009B4DC7" w:rsidRDefault="00DB22D3">
            <w:pPr>
              <w:rPr>
                <w:rFonts w:ascii="Arial" w:hAnsi="Arial" w:cs="Arial"/>
                <w:color w:val="000000"/>
              </w:rPr>
            </w:pPr>
            <w:r w:rsidRPr="009B4DC7">
              <w:rPr>
                <w:rFonts w:ascii="Arial" w:hAnsi="Arial" w:cs="Arial"/>
                <w:color w:val="000000"/>
              </w:rPr>
              <w:t> </w:t>
            </w:r>
          </w:p>
        </w:tc>
        <w:tc>
          <w:tcPr>
            <w:tcW w:w="1560" w:type="dxa"/>
            <w:tcBorders>
              <w:top w:val="nil"/>
              <w:left w:val="nil"/>
              <w:bottom w:val="single" w:sz="4" w:space="0" w:color="auto"/>
              <w:right w:val="single" w:sz="4" w:space="0" w:color="auto"/>
            </w:tcBorders>
            <w:shd w:val="clear" w:color="auto" w:fill="auto"/>
            <w:noWrap/>
            <w:vAlign w:val="bottom"/>
            <w:hideMark/>
          </w:tcPr>
          <w:p w14:paraId="7F3A64A6" w14:textId="77777777" w:rsidR="00DB22D3" w:rsidRPr="009B4DC7" w:rsidRDefault="00DB22D3">
            <w:pPr>
              <w:rPr>
                <w:rFonts w:ascii="Arial" w:hAnsi="Arial" w:cs="Arial"/>
                <w:color w:val="000000"/>
                <w:highlight w:val="yellow"/>
              </w:rPr>
            </w:pPr>
            <w:r w:rsidRPr="009B4DC7">
              <w:rPr>
                <w:rFonts w:ascii="Arial" w:hAnsi="Arial" w:cs="Arial"/>
                <w:color w:val="000000"/>
                <w:highlight w:val="yellow"/>
              </w:rPr>
              <w:t xml:space="preserve">     286,872.27 </w:t>
            </w:r>
          </w:p>
        </w:tc>
      </w:tr>
    </w:tbl>
    <w:p w14:paraId="421A6A0F" w14:textId="55A6E1C3" w:rsidR="00DB22D3" w:rsidRPr="009B4DC7" w:rsidRDefault="00DB22D3" w:rsidP="002E2146">
      <w:pPr>
        <w:rPr>
          <w:rFonts w:ascii="Arial" w:hAnsi="Arial" w:cs="Arial"/>
        </w:rPr>
      </w:pPr>
    </w:p>
    <w:p w14:paraId="7E2FCE67" w14:textId="26E606BF" w:rsidR="00DB22D3" w:rsidRPr="009B4DC7" w:rsidRDefault="00DB22D3" w:rsidP="002E2146">
      <w:pPr>
        <w:rPr>
          <w:rFonts w:ascii="Arial" w:hAnsi="Arial" w:cs="Arial"/>
        </w:rPr>
      </w:pPr>
      <w:r w:rsidRPr="009B4DC7">
        <w:rPr>
          <w:rFonts w:ascii="Arial" w:hAnsi="Arial" w:cs="Arial"/>
        </w:rPr>
        <w:t>Hence, the total revenue from all the 3 kinds of suites will be:</w:t>
      </w:r>
    </w:p>
    <w:p w14:paraId="17C532A3" w14:textId="30DA292D" w:rsidR="000A1050" w:rsidRPr="009B4DC7" w:rsidRDefault="000A1050" w:rsidP="002E2146">
      <w:pPr>
        <w:rPr>
          <w:rFonts w:ascii="Arial" w:hAnsi="Arial" w:cs="Arial"/>
        </w:rPr>
      </w:pPr>
    </w:p>
    <w:tbl>
      <w:tblPr>
        <w:tblW w:w="9540" w:type="dxa"/>
        <w:tblLook w:val="04A0" w:firstRow="1" w:lastRow="0" w:firstColumn="1" w:lastColumn="0" w:noHBand="0" w:noVBand="1"/>
      </w:tblPr>
      <w:tblGrid>
        <w:gridCol w:w="2360"/>
        <w:gridCol w:w="2360"/>
        <w:gridCol w:w="1700"/>
        <w:gridCol w:w="1720"/>
        <w:gridCol w:w="1618"/>
      </w:tblGrid>
      <w:tr w:rsidR="000A1050" w:rsidRPr="009B4DC7" w14:paraId="75F03DF5" w14:textId="77777777" w:rsidTr="000A1050">
        <w:trPr>
          <w:trHeight w:val="680"/>
        </w:trPr>
        <w:tc>
          <w:tcPr>
            <w:tcW w:w="2360" w:type="dxa"/>
            <w:tcBorders>
              <w:top w:val="single" w:sz="4" w:space="0" w:color="auto"/>
              <w:left w:val="single" w:sz="4" w:space="0" w:color="auto"/>
              <w:bottom w:val="single" w:sz="4" w:space="0" w:color="auto"/>
              <w:right w:val="single" w:sz="4" w:space="0" w:color="auto"/>
            </w:tcBorders>
            <w:shd w:val="clear" w:color="auto" w:fill="auto"/>
            <w:noWrap/>
            <w:hideMark/>
          </w:tcPr>
          <w:p w14:paraId="4FA9B7E0" w14:textId="77777777" w:rsidR="000A1050" w:rsidRPr="009B4DC7" w:rsidRDefault="000A1050">
            <w:pPr>
              <w:jc w:val="center"/>
              <w:rPr>
                <w:rFonts w:ascii="Arial" w:hAnsi="Arial" w:cs="Arial"/>
                <w:color w:val="000000"/>
              </w:rPr>
            </w:pPr>
            <w:r w:rsidRPr="009B4DC7">
              <w:rPr>
                <w:rFonts w:ascii="Arial" w:hAnsi="Arial" w:cs="Arial"/>
                <w:color w:val="000000"/>
              </w:rPr>
              <w:t>Patient category</w:t>
            </w:r>
          </w:p>
        </w:tc>
        <w:tc>
          <w:tcPr>
            <w:tcW w:w="2360" w:type="dxa"/>
            <w:tcBorders>
              <w:top w:val="single" w:sz="4" w:space="0" w:color="auto"/>
              <w:left w:val="nil"/>
              <w:bottom w:val="single" w:sz="4" w:space="0" w:color="auto"/>
              <w:right w:val="single" w:sz="4" w:space="0" w:color="auto"/>
            </w:tcBorders>
            <w:shd w:val="clear" w:color="auto" w:fill="auto"/>
            <w:hideMark/>
          </w:tcPr>
          <w:p w14:paraId="3CFFE4DE" w14:textId="77777777" w:rsidR="000A1050" w:rsidRPr="009B4DC7" w:rsidRDefault="000A1050">
            <w:pPr>
              <w:rPr>
                <w:rFonts w:ascii="Arial" w:hAnsi="Arial" w:cs="Arial"/>
                <w:color w:val="000000"/>
              </w:rPr>
            </w:pPr>
            <w:r w:rsidRPr="009B4DC7">
              <w:rPr>
                <w:rFonts w:ascii="Arial" w:hAnsi="Arial" w:cs="Arial"/>
                <w:color w:val="000000"/>
              </w:rPr>
              <w:t>1-Bedroom apartments</w:t>
            </w:r>
          </w:p>
        </w:tc>
        <w:tc>
          <w:tcPr>
            <w:tcW w:w="1700" w:type="dxa"/>
            <w:tcBorders>
              <w:top w:val="single" w:sz="4" w:space="0" w:color="auto"/>
              <w:left w:val="nil"/>
              <w:bottom w:val="single" w:sz="4" w:space="0" w:color="auto"/>
              <w:right w:val="single" w:sz="4" w:space="0" w:color="auto"/>
            </w:tcBorders>
            <w:shd w:val="clear" w:color="auto" w:fill="auto"/>
            <w:hideMark/>
          </w:tcPr>
          <w:p w14:paraId="3FFBDFFB" w14:textId="77777777" w:rsidR="000A1050" w:rsidRPr="009B4DC7" w:rsidRDefault="000A1050">
            <w:pPr>
              <w:jc w:val="center"/>
              <w:rPr>
                <w:rFonts w:ascii="Arial" w:hAnsi="Arial" w:cs="Arial"/>
                <w:color w:val="000000"/>
              </w:rPr>
            </w:pPr>
            <w:r w:rsidRPr="009B4DC7">
              <w:rPr>
                <w:rFonts w:ascii="Arial" w:hAnsi="Arial" w:cs="Arial"/>
                <w:color w:val="000000"/>
              </w:rPr>
              <w:t>Studio Apartments</w:t>
            </w:r>
          </w:p>
        </w:tc>
        <w:tc>
          <w:tcPr>
            <w:tcW w:w="1720" w:type="dxa"/>
            <w:tcBorders>
              <w:top w:val="single" w:sz="4" w:space="0" w:color="auto"/>
              <w:left w:val="nil"/>
              <w:bottom w:val="single" w:sz="4" w:space="0" w:color="auto"/>
              <w:right w:val="single" w:sz="4" w:space="0" w:color="auto"/>
            </w:tcBorders>
            <w:shd w:val="clear" w:color="auto" w:fill="auto"/>
            <w:hideMark/>
          </w:tcPr>
          <w:p w14:paraId="3CCC7707" w14:textId="77777777" w:rsidR="000A1050" w:rsidRPr="009B4DC7" w:rsidRDefault="000A1050">
            <w:pPr>
              <w:jc w:val="center"/>
              <w:rPr>
                <w:rFonts w:ascii="Arial" w:hAnsi="Arial" w:cs="Arial"/>
                <w:color w:val="000000"/>
              </w:rPr>
            </w:pPr>
            <w:r w:rsidRPr="009B4DC7">
              <w:rPr>
                <w:rFonts w:ascii="Arial" w:hAnsi="Arial" w:cs="Arial"/>
                <w:color w:val="000000"/>
              </w:rPr>
              <w:t>2-Bedroom Apartments</w:t>
            </w:r>
          </w:p>
        </w:tc>
        <w:tc>
          <w:tcPr>
            <w:tcW w:w="1400" w:type="dxa"/>
            <w:tcBorders>
              <w:top w:val="single" w:sz="4" w:space="0" w:color="auto"/>
              <w:left w:val="nil"/>
              <w:bottom w:val="single" w:sz="4" w:space="0" w:color="auto"/>
              <w:right w:val="single" w:sz="4" w:space="0" w:color="auto"/>
            </w:tcBorders>
            <w:shd w:val="clear" w:color="auto" w:fill="auto"/>
            <w:noWrap/>
            <w:hideMark/>
          </w:tcPr>
          <w:p w14:paraId="0AFF0F07" w14:textId="77777777" w:rsidR="000A1050" w:rsidRPr="009B4DC7" w:rsidRDefault="000A1050">
            <w:pPr>
              <w:rPr>
                <w:rFonts w:ascii="Arial" w:hAnsi="Arial" w:cs="Arial"/>
                <w:color w:val="000000"/>
              </w:rPr>
            </w:pPr>
            <w:r w:rsidRPr="009B4DC7">
              <w:rPr>
                <w:rFonts w:ascii="Arial" w:hAnsi="Arial" w:cs="Arial"/>
                <w:color w:val="000000"/>
              </w:rPr>
              <w:t>Total</w:t>
            </w:r>
          </w:p>
        </w:tc>
      </w:tr>
      <w:tr w:rsidR="000A1050" w:rsidRPr="009B4DC7" w14:paraId="092D8A29" w14:textId="77777777" w:rsidTr="000A1050">
        <w:trPr>
          <w:trHeight w:val="32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1C85C59C" w14:textId="77777777" w:rsidR="000A1050" w:rsidRPr="009B4DC7" w:rsidRDefault="000A1050">
            <w:pPr>
              <w:rPr>
                <w:rFonts w:ascii="Arial" w:hAnsi="Arial" w:cs="Arial"/>
                <w:color w:val="000000"/>
              </w:rPr>
            </w:pPr>
            <w:r w:rsidRPr="009B4DC7">
              <w:rPr>
                <w:rFonts w:ascii="Arial" w:hAnsi="Arial" w:cs="Arial"/>
                <w:color w:val="000000"/>
              </w:rPr>
              <w:t>No medical needs</w:t>
            </w:r>
          </w:p>
        </w:tc>
        <w:tc>
          <w:tcPr>
            <w:tcW w:w="2360" w:type="dxa"/>
            <w:tcBorders>
              <w:top w:val="nil"/>
              <w:left w:val="nil"/>
              <w:bottom w:val="single" w:sz="4" w:space="0" w:color="auto"/>
              <w:right w:val="single" w:sz="4" w:space="0" w:color="auto"/>
            </w:tcBorders>
            <w:shd w:val="clear" w:color="auto" w:fill="auto"/>
            <w:noWrap/>
            <w:vAlign w:val="center"/>
            <w:hideMark/>
          </w:tcPr>
          <w:p w14:paraId="52FAB0D6" w14:textId="77777777" w:rsidR="000A1050" w:rsidRPr="009B4DC7" w:rsidRDefault="000A1050">
            <w:pPr>
              <w:jc w:val="right"/>
              <w:rPr>
                <w:rFonts w:ascii="Arial" w:hAnsi="Arial" w:cs="Arial"/>
                <w:color w:val="000000"/>
              </w:rPr>
            </w:pPr>
            <w:r w:rsidRPr="009B4DC7">
              <w:rPr>
                <w:rFonts w:ascii="Arial" w:hAnsi="Arial" w:cs="Arial"/>
                <w:color w:val="000000"/>
              </w:rPr>
              <w:t>314,561.48</w:t>
            </w:r>
          </w:p>
        </w:tc>
        <w:tc>
          <w:tcPr>
            <w:tcW w:w="1700" w:type="dxa"/>
            <w:tcBorders>
              <w:top w:val="nil"/>
              <w:left w:val="nil"/>
              <w:bottom w:val="single" w:sz="4" w:space="0" w:color="auto"/>
              <w:right w:val="single" w:sz="4" w:space="0" w:color="auto"/>
            </w:tcBorders>
            <w:shd w:val="clear" w:color="auto" w:fill="auto"/>
            <w:noWrap/>
            <w:vAlign w:val="center"/>
            <w:hideMark/>
          </w:tcPr>
          <w:p w14:paraId="765EE04C" w14:textId="77777777" w:rsidR="000A1050" w:rsidRPr="009B4DC7" w:rsidRDefault="000A1050">
            <w:pPr>
              <w:jc w:val="right"/>
              <w:rPr>
                <w:rFonts w:ascii="Arial" w:hAnsi="Arial" w:cs="Arial"/>
                <w:color w:val="000000"/>
              </w:rPr>
            </w:pPr>
            <w:r w:rsidRPr="009B4DC7">
              <w:rPr>
                <w:rFonts w:ascii="Arial" w:hAnsi="Arial" w:cs="Arial"/>
                <w:color w:val="000000"/>
              </w:rPr>
              <w:t>370,644.66</w:t>
            </w:r>
          </w:p>
        </w:tc>
        <w:tc>
          <w:tcPr>
            <w:tcW w:w="1720" w:type="dxa"/>
            <w:tcBorders>
              <w:top w:val="nil"/>
              <w:left w:val="nil"/>
              <w:bottom w:val="single" w:sz="4" w:space="0" w:color="auto"/>
              <w:right w:val="single" w:sz="4" w:space="0" w:color="auto"/>
            </w:tcBorders>
            <w:shd w:val="clear" w:color="auto" w:fill="auto"/>
            <w:noWrap/>
            <w:vAlign w:val="center"/>
            <w:hideMark/>
          </w:tcPr>
          <w:p w14:paraId="30CFCCA8" w14:textId="77777777" w:rsidR="000A1050" w:rsidRPr="009B4DC7" w:rsidRDefault="000A1050">
            <w:pPr>
              <w:jc w:val="right"/>
              <w:rPr>
                <w:rFonts w:ascii="Arial" w:hAnsi="Arial" w:cs="Arial"/>
                <w:color w:val="000000"/>
              </w:rPr>
            </w:pPr>
            <w:r w:rsidRPr="009B4DC7">
              <w:rPr>
                <w:rFonts w:ascii="Arial" w:hAnsi="Arial" w:cs="Arial"/>
                <w:color w:val="000000"/>
              </w:rPr>
              <w:t>83,092.71</w:t>
            </w:r>
          </w:p>
        </w:tc>
        <w:tc>
          <w:tcPr>
            <w:tcW w:w="1400" w:type="dxa"/>
            <w:tcBorders>
              <w:top w:val="nil"/>
              <w:left w:val="nil"/>
              <w:bottom w:val="single" w:sz="4" w:space="0" w:color="auto"/>
              <w:right w:val="single" w:sz="4" w:space="0" w:color="auto"/>
            </w:tcBorders>
            <w:shd w:val="clear" w:color="auto" w:fill="auto"/>
            <w:noWrap/>
            <w:vAlign w:val="bottom"/>
            <w:hideMark/>
          </w:tcPr>
          <w:p w14:paraId="2EEB050D" w14:textId="77777777" w:rsidR="000A1050" w:rsidRPr="009B4DC7" w:rsidRDefault="000A1050">
            <w:pPr>
              <w:rPr>
                <w:rFonts w:ascii="Arial" w:hAnsi="Arial" w:cs="Arial"/>
                <w:color w:val="000000"/>
              </w:rPr>
            </w:pPr>
            <w:r w:rsidRPr="009B4DC7">
              <w:rPr>
                <w:rFonts w:ascii="Arial" w:hAnsi="Arial" w:cs="Arial"/>
                <w:color w:val="000000"/>
              </w:rPr>
              <w:t> </w:t>
            </w:r>
          </w:p>
        </w:tc>
      </w:tr>
      <w:tr w:rsidR="000A1050" w:rsidRPr="009B4DC7" w14:paraId="371E034E" w14:textId="77777777" w:rsidTr="000A1050">
        <w:trPr>
          <w:trHeight w:val="32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3319F07B" w14:textId="77777777" w:rsidR="000A1050" w:rsidRPr="009B4DC7" w:rsidRDefault="000A1050">
            <w:pPr>
              <w:rPr>
                <w:rFonts w:ascii="Arial" w:hAnsi="Arial" w:cs="Arial"/>
                <w:color w:val="000000"/>
              </w:rPr>
            </w:pPr>
            <w:r w:rsidRPr="009B4DC7">
              <w:rPr>
                <w:rFonts w:ascii="Arial" w:hAnsi="Arial" w:cs="Arial"/>
                <w:color w:val="000000"/>
              </w:rPr>
              <w:t>Medium medical need</w:t>
            </w:r>
          </w:p>
        </w:tc>
        <w:tc>
          <w:tcPr>
            <w:tcW w:w="2360" w:type="dxa"/>
            <w:tcBorders>
              <w:top w:val="nil"/>
              <w:left w:val="nil"/>
              <w:bottom w:val="single" w:sz="4" w:space="0" w:color="auto"/>
              <w:right w:val="single" w:sz="4" w:space="0" w:color="auto"/>
            </w:tcBorders>
            <w:shd w:val="clear" w:color="auto" w:fill="auto"/>
            <w:noWrap/>
            <w:vAlign w:val="center"/>
            <w:hideMark/>
          </w:tcPr>
          <w:p w14:paraId="052B7142" w14:textId="77777777" w:rsidR="000A1050" w:rsidRPr="009B4DC7" w:rsidRDefault="000A1050">
            <w:pPr>
              <w:jc w:val="right"/>
              <w:rPr>
                <w:rFonts w:ascii="Arial" w:hAnsi="Arial" w:cs="Arial"/>
                <w:color w:val="000000"/>
              </w:rPr>
            </w:pPr>
            <w:r w:rsidRPr="009B4DC7">
              <w:rPr>
                <w:rFonts w:ascii="Arial" w:hAnsi="Arial" w:cs="Arial"/>
                <w:color w:val="000000"/>
              </w:rPr>
              <w:t>489,736.55</w:t>
            </w:r>
          </w:p>
        </w:tc>
        <w:tc>
          <w:tcPr>
            <w:tcW w:w="1700" w:type="dxa"/>
            <w:tcBorders>
              <w:top w:val="nil"/>
              <w:left w:val="nil"/>
              <w:bottom w:val="single" w:sz="4" w:space="0" w:color="auto"/>
              <w:right w:val="single" w:sz="4" w:space="0" w:color="auto"/>
            </w:tcBorders>
            <w:shd w:val="clear" w:color="auto" w:fill="auto"/>
            <w:noWrap/>
            <w:vAlign w:val="center"/>
            <w:hideMark/>
          </w:tcPr>
          <w:p w14:paraId="6EA4AAE5" w14:textId="77777777" w:rsidR="000A1050" w:rsidRPr="009B4DC7" w:rsidRDefault="000A1050">
            <w:pPr>
              <w:jc w:val="right"/>
              <w:rPr>
                <w:rFonts w:ascii="Arial" w:hAnsi="Arial" w:cs="Arial"/>
                <w:color w:val="000000"/>
              </w:rPr>
            </w:pPr>
            <w:r w:rsidRPr="009B4DC7">
              <w:rPr>
                <w:rFonts w:ascii="Arial" w:hAnsi="Arial" w:cs="Arial"/>
                <w:color w:val="000000"/>
              </w:rPr>
              <w:t>564,443.95</w:t>
            </w:r>
          </w:p>
        </w:tc>
        <w:tc>
          <w:tcPr>
            <w:tcW w:w="1720" w:type="dxa"/>
            <w:tcBorders>
              <w:top w:val="nil"/>
              <w:left w:val="nil"/>
              <w:bottom w:val="single" w:sz="4" w:space="0" w:color="auto"/>
              <w:right w:val="single" w:sz="4" w:space="0" w:color="auto"/>
            </w:tcBorders>
            <w:shd w:val="clear" w:color="auto" w:fill="auto"/>
            <w:noWrap/>
            <w:vAlign w:val="center"/>
            <w:hideMark/>
          </w:tcPr>
          <w:p w14:paraId="3E3CFCB1" w14:textId="77777777" w:rsidR="000A1050" w:rsidRPr="009B4DC7" w:rsidRDefault="000A1050">
            <w:pPr>
              <w:jc w:val="right"/>
              <w:rPr>
                <w:rFonts w:ascii="Arial" w:hAnsi="Arial" w:cs="Arial"/>
                <w:color w:val="000000"/>
              </w:rPr>
            </w:pPr>
            <w:r w:rsidRPr="009B4DC7">
              <w:rPr>
                <w:rFonts w:ascii="Arial" w:hAnsi="Arial" w:cs="Arial"/>
                <w:color w:val="000000"/>
              </w:rPr>
              <w:t>123,482.35</w:t>
            </w:r>
          </w:p>
        </w:tc>
        <w:tc>
          <w:tcPr>
            <w:tcW w:w="1400" w:type="dxa"/>
            <w:tcBorders>
              <w:top w:val="nil"/>
              <w:left w:val="nil"/>
              <w:bottom w:val="single" w:sz="4" w:space="0" w:color="auto"/>
              <w:right w:val="single" w:sz="4" w:space="0" w:color="auto"/>
            </w:tcBorders>
            <w:shd w:val="clear" w:color="auto" w:fill="auto"/>
            <w:noWrap/>
            <w:vAlign w:val="bottom"/>
            <w:hideMark/>
          </w:tcPr>
          <w:p w14:paraId="44B6E28D" w14:textId="77777777" w:rsidR="000A1050" w:rsidRPr="009B4DC7" w:rsidRDefault="000A1050">
            <w:pPr>
              <w:rPr>
                <w:rFonts w:ascii="Arial" w:hAnsi="Arial" w:cs="Arial"/>
                <w:color w:val="000000"/>
              </w:rPr>
            </w:pPr>
            <w:r w:rsidRPr="009B4DC7">
              <w:rPr>
                <w:rFonts w:ascii="Arial" w:hAnsi="Arial" w:cs="Arial"/>
                <w:color w:val="000000"/>
              </w:rPr>
              <w:t> </w:t>
            </w:r>
          </w:p>
        </w:tc>
      </w:tr>
      <w:tr w:rsidR="000A1050" w:rsidRPr="009B4DC7" w14:paraId="3DFFF1F2" w14:textId="77777777" w:rsidTr="000A1050">
        <w:trPr>
          <w:trHeight w:val="32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15719723" w14:textId="77777777" w:rsidR="000A1050" w:rsidRPr="009B4DC7" w:rsidRDefault="000A1050">
            <w:pPr>
              <w:rPr>
                <w:rFonts w:ascii="Arial" w:hAnsi="Arial" w:cs="Arial"/>
                <w:color w:val="000000"/>
              </w:rPr>
            </w:pPr>
            <w:r w:rsidRPr="009B4DC7">
              <w:rPr>
                <w:rFonts w:ascii="Arial" w:hAnsi="Arial" w:cs="Arial"/>
                <w:color w:val="000000"/>
              </w:rPr>
              <w:t>High medical need</w:t>
            </w:r>
          </w:p>
        </w:tc>
        <w:tc>
          <w:tcPr>
            <w:tcW w:w="2360" w:type="dxa"/>
            <w:tcBorders>
              <w:top w:val="nil"/>
              <w:left w:val="nil"/>
              <w:bottom w:val="single" w:sz="4" w:space="0" w:color="auto"/>
              <w:right w:val="single" w:sz="4" w:space="0" w:color="auto"/>
            </w:tcBorders>
            <w:shd w:val="clear" w:color="auto" w:fill="auto"/>
            <w:noWrap/>
            <w:vAlign w:val="center"/>
            <w:hideMark/>
          </w:tcPr>
          <w:p w14:paraId="41BFDE59" w14:textId="77777777" w:rsidR="000A1050" w:rsidRPr="009B4DC7" w:rsidRDefault="000A1050">
            <w:pPr>
              <w:jc w:val="right"/>
              <w:rPr>
                <w:rFonts w:ascii="Arial" w:hAnsi="Arial" w:cs="Arial"/>
                <w:color w:val="000000"/>
              </w:rPr>
            </w:pPr>
            <w:r w:rsidRPr="009B4DC7">
              <w:rPr>
                <w:rFonts w:ascii="Arial" w:hAnsi="Arial" w:cs="Arial"/>
                <w:color w:val="000000"/>
              </w:rPr>
              <w:t>373,980.78</w:t>
            </w:r>
          </w:p>
        </w:tc>
        <w:tc>
          <w:tcPr>
            <w:tcW w:w="1700" w:type="dxa"/>
            <w:tcBorders>
              <w:top w:val="nil"/>
              <w:left w:val="nil"/>
              <w:bottom w:val="single" w:sz="4" w:space="0" w:color="auto"/>
              <w:right w:val="single" w:sz="4" w:space="0" w:color="auto"/>
            </w:tcBorders>
            <w:shd w:val="clear" w:color="auto" w:fill="auto"/>
            <w:noWrap/>
            <w:vAlign w:val="center"/>
            <w:hideMark/>
          </w:tcPr>
          <w:p w14:paraId="78C1E4DB" w14:textId="77777777" w:rsidR="000A1050" w:rsidRPr="009B4DC7" w:rsidRDefault="000A1050">
            <w:pPr>
              <w:jc w:val="right"/>
              <w:rPr>
                <w:rFonts w:ascii="Arial" w:hAnsi="Arial" w:cs="Arial"/>
                <w:color w:val="000000"/>
              </w:rPr>
            </w:pPr>
            <w:r w:rsidRPr="009B4DC7">
              <w:rPr>
                <w:rFonts w:ascii="Arial" w:hAnsi="Arial" w:cs="Arial"/>
                <w:color w:val="000000"/>
              </w:rPr>
              <w:t>425,140.50</w:t>
            </w:r>
          </w:p>
        </w:tc>
        <w:tc>
          <w:tcPr>
            <w:tcW w:w="1720" w:type="dxa"/>
            <w:tcBorders>
              <w:top w:val="nil"/>
              <w:left w:val="nil"/>
              <w:bottom w:val="single" w:sz="4" w:space="0" w:color="auto"/>
              <w:right w:val="single" w:sz="4" w:space="0" w:color="auto"/>
            </w:tcBorders>
            <w:shd w:val="clear" w:color="auto" w:fill="auto"/>
            <w:noWrap/>
            <w:vAlign w:val="center"/>
            <w:hideMark/>
          </w:tcPr>
          <w:p w14:paraId="41758E4F" w14:textId="77777777" w:rsidR="000A1050" w:rsidRPr="009B4DC7" w:rsidRDefault="000A1050">
            <w:pPr>
              <w:jc w:val="right"/>
              <w:rPr>
                <w:rFonts w:ascii="Arial" w:hAnsi="Arial" w:cs="Arial"/>
                <w:color w:val="000000"/>
              </w:rPr>
            </w:pPr>
            <w:r w:rsidRPr="009B4DC7">
              <w:rPr>
                <w:rFonts w:ascii="Arial" w:hAnsi="Arial" w:cs="Arial"/>
                <w:color w:val="000000"/>
              </w:rPr>
              <w:t>80,297.21</w:t>
            </w:r>
          </w:p>
        </w:tc>
        <w:tc>
          <w:tcPr>
            <w:tcW w:w="1400" w:type="dxa"/>
            <w:tcBorders>
              <w:top w:val="nil"/>
              <w:left w:val="nil"/>
              <w:bottom w:val="single" w:sz="4" w:space="0" w:color="auto"/>
              <w:right w:val="single" w:sz="4" w:space="0" w:color="auto"/>
            </w:tcBorders>
            <w:shd w:val="clear" w:color="auto" w:fill="auto"/>
            <w:noWrap/>
            <w:vAlign w:val="bottom"/>
            <w:hideMark/>
          </w:tcPr>
          <w:p w14:paraId="55E14424" w14:textId="77777777" w:rsidR="000A1050" w:rsidRPr="009B4DC7" w:rsidRDefault="000A1050">
            <w:pPr>
              <w:rPr>
                <w:rFonts w:ascii="Arial" w:hAnsi="Arial" w:cs="Arial"/>
                <w:color w:val="000000"/>
              </w:rPr>
            </w:pPr>
            <w:r w:rsidRPr="009B4DC7">
              <w:rPr>
                <w:rFonts w:ascii="Arial" w:hAnsi="Arial" w:cs="Arial"/>
                <w:color w:val="000000"/>
              </w:rPr>
              <w:t> </w:t>
            </w:r>
          </w:p>
        </w:tc>
      </w:tr>
      <w:tr w:rsidR="000A1050" w:rsidRPr="009B4DC7" w14:paraId="6739EF2F" w14:textId="77777777" w:rsidTr="000A1050">
        <w:trPr>
          <w:trHeight w:val="32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1EF194BA" w14:textId="77777777" w:rsidR="000A1050" w:rsidRPr="009B4DC7" w:rsidRDefault="000A1050">
            <w:pPr>
              <w:rPr>
                <w:rFonts w:ascii="Arial" w:hAnsi="Arial" w:cs="Arial"/>
                <w:color w:val="000000"/>
              </w:rPr>
            </w:pPr>
            <w:r w:rsidRPr="009B4DC7">
              <w:rPr>
                <w:rFonts w:ascii="Arial" w:hAnsi="Arial" w:cs="Arial"/>
                <w:color w:val="000000"/>
              </w:rPr>
              <w:t>Total</w:t>
            </w:r>
          </w:p>
        </w:tc>
        <w:tc>
          <w:tcPr>
            <w:tcW w:w="2360" w:type="dxa"/>
            <w:tcBorders>
              <w:top w:val="nil"/>
              <w:left w:val="nil"/>
              <w:bottom w:val="single" w:sz="4" w:space="0" w:color="auto"/>
              <w:right w:val="single" w:sz="4" w:space="0" w:color="auto"/>
            </w:tcBorders>
            <w:shd w:val="clear" w:color="auto" w:fill="auto"/>
            <w:noWrap/>
            <w:vAlign w:val="center"/>
            <w:hideMark/>
          </w:tcPr>
          <w:p w14:paraId="34E365CF" w14:textId="77777777" w:rsidR="000A1050" w:rsidRPr="009B4DC7" w:rsidRDefault="000A1050">
            <w:pPr>
              <w:jc w:val="right"/>
              <w:rPr>
                <w:rFonts w:ascii="Arial" w:hAnsi="Arial" w:cs="Arial"/>
                <w:color w:val="000000"/>
              </w:rPr>
            </w:pPr>
            <w:r w:rsidRPr="009B4DC7">
              <w:rPr>
                <w:rFonts w:ascii="Arial" w:hAnsi="Arial" w:cs="Arial"/>
                <w:color w:val="000000"/>
              </w:rPr>
              <w:t>1,178,278.80</w:t>
            </w:r>
          </w:p>
        </w:tc>
        <w:tc>
          <w:tcPr>
            <w:tcW w:w="1700" w:type="dxa"/>
            <w:tcBorders>
              <w:top w:val="nil"/>
              <w:left w:val="nil"/>
              <w:bottom w:val="single" w:sz="4" w:space="0" w:color="auto"/>
              <w:right w:val="single" w:sz="4" w:space="0" w:color="auto"/>
            </w:tcBorders>
            <w:shd w:val="clear" w:color="auto" w:fill="auto"/>
            <w:noWrap/>
            <w:vAlign w:val="center"/>
            <w:hideMark/>
          </w:tcPr>
          <w:p w14:paraId="12C57F8F" w14:textId="77777777" w:rsidR="000A1050" w:rsidRPr="009B4DC7" w:rsidRDefault="000A1050">
            <w:pPr>
              <w:jc w:val="right"/>
              <w:rPr>
                <w:rFonts w:ascii="Arial" w:hAnsi="Arial" w:cs="Arial"/>
                <w:color w:val="000000"/>
              </w:rPr>
            </w:pPr>
            <w:r w:rsidRPr="009B4DC7">
              <w:rPr>
                <w:rFonts w:ascii="Arial" w:hAnsi="Arial" w:cs="Arial"/>
                <w:color w:val="000000"/>
              </w:rPr>
              <w:t>1,360,229.11</w:t>
            </w:r>
          </w:p>
        </w:tc>
        <w:tc>
          <w:tcPr>
            <w:tcW w:w="1720" w:type="dxa"/>
            <w:tcBorders>
              <w:top w:val="nil"/>
              <w:left w:val="nil"/>
              <w:bottom w:val="single" w:sz="4" w:space="0" w:color="auto"/>
              <w:right w:val="single" w:sz="4" w:space="0" w:color="auto"/>
            </w:tcBorders>
            <w:shd w:val="clear" w:color="auto" w:fill="auto"/>
            <w:noWrap/>
            <w:vAlign w:val="center"/>
            <w:hideMark/>
          </w:tcPr>
          <w:p w14:paraId="3DBB3DC2" w14:textId="77777777" w:rsidR="000A1050" w:rsidRPr="009B4DC7" w:rsidRDefault="000A1050">
            <w:pPr>
              <w:jc w:val="right"/>
              <w:rPr>
                <w:rFonts w:ascii="Arial" w:hAnsi="Arial" w:cs="Arial"/>
                <w:color w:val="000000"/>
              </w:rPr>
            </w:pPr>
            <w:r w:rsidRPr="009B4DC7">
              <w:rPr>
                <w:rFonts w:ascii="Arial" w:hAnsi="Arial" w:cs="Arial"/>
                <w:color w:val="000000"/>
              </w:rPr>
              <w:t>286,872.27</w:t>
            </w:r>
          </w:p>
        </w:tc>
        <w:tc>
          <w:tcPr>
            <w:tcW w:w="1400" w:type="dxa"/>
            <w:tcBorders>
              <w:top w:val="nil"/>
              <w:left w:val="nil"/>
              <w:bottom w:val="single" w:sz="4" w:space="0" w:color="auto"/>
              <w:right w:val="single" w:sz="4" w:space="0" w:color="auto"/>
            </w:tcBorders>
            <w:shd w:val="clear" w:color="auto" w:fill="auto"/>
            <w:noWrap/>
            <w:vAlign w:val="bottom"/>
            <w:hideMark/>
          </w:tcPr>
          <w:p w14:paraId="533D06C7" w14:textId="77777777" w:rsidR="000A1050" w:rsidRPr="009B4DC7" w:rsidRDefault="000A1050">
            <w:pPr>
              <w:jc w:val="right"/>
              <w:rPr>
                <w:rFonts w:ascii="Arial" w:hAnsi="Arial" w:cs="Arial"/>
                <w:color w:val="000000"/>
              </w:rPr>
            </w:pPr>
            <w:r w:rsidRPr="009B4DC7">
              <w:rPr>
                <w:rFonts w:ascii="Arial" w:hAnsi="Arial" w:cs="Arial"/>
                <w:color w:val="000000"/>
                <w:highlight w:val="yellow"/>
              </w:rPr>
              <w:t>2,825,380.18</w:t>
            </w:r>
          </w:p>
        </w:tc>
      </w:tr>
    </w:tbl>
    <w:p w14:paraId="3C6A781F" w14:textId="65616E7A" w:rsidR="000A1050" w:rsidRDefault="006B512E" w:rsidP="002E2146">
      <w:pPr>
        <w:rPr>
          <w:rFonts w:ascii="Arial" w:hAnsi="Arial" w:cs="Arial"/>
        </w:rPr>
      </w:pPr>
      <w:r>
        <w:rPr>
          <w:rFonts w:ascii="Arial" w:hAnsi="Arial" w:cs="Arial"/>
        </w:rPr>
        <w:t>How does this compare with the competition?   No matter what model you choose it needs to be competitive.</w:t>
      </w:r>
    </w:p>
    <w:p w14:paraId="65D81C34" w14:textId="77777777" w:rsidR="006B512E" w:rsidRPr="009B4DC7" w:rsidRDefault="006B512E" w:rsidP="002E2146">
      <w:pPr>
        <w:rPr>
          <w:rFonts w:ascii="Arial" w:hAnsi="Arial" w:cs="Arial"/>
        </w:rPr>
      </w:pPr>
    </w:p>
    <w:p w14:paraId="7EDF38E2" w14:textId="3E77599E" w:rsidR="00DB22D3" w:rsidRPr="009B4DC7" w:rsidRDefault="00764725" w:rsidP="002E2146">
      <w:pPr>
        <w:rPr>
          <w:rFonts w:ascii="Arial" w:hAnsi="Arial" w:cs="Arial"/>
        </w:rPr>
      </w:pPr>
      <w:r w:rsidRPr="009B4DC7">
        <w:rPr>
          <w:rFonts w:ascii="Arial" w:hAnsi="Arial" w:cs="Arial"/>
          <w:u w:val="single"/>
        </w:rPr>
        <w:t>Note: -</w:t>
      </w:r>
      <w:r w:rsidRPr="009B4DC7">
        <w:rPr>
          <w:rFonts w:ascii="Arial" w:hAnsi="Arial" w:cs="Arial"/>
        </w:rPr>
        <w:t xml:space="preserve"> The above revenue estimation assumes that the two occupancy rooms are only the 1-bedroom apartments. Another assumption that drives the above calculation is the proportional distribution of patients based on medical needs. The same proportion is used for studio, 1- bedroom and 2- bedroom apartments. However, this might not necessarily be the case. In fact, some residents may choose the 2- bedroom option if they have extensive medical needs and </w:t>
      </w:r>
      <w:r w:rsidR="003C0FE5" w:rsidRPr="009B4DC7">
        <w:rPr>
          <w:rFonts w:ascii="Arial" w:hAnsi="Arial" w:cs="Arial"/>
        </w:rPr>
        <w:t>for that reason, they may require additional space for special accommodations pertaining to their case.</w:t>
      </w:r>
    </w:p>
    <w:p w14:paraId="7B42F4B6" w14:textId="154CC2F9" w:rsidR="009B4DC7" w:rsidRDefault="009B4DC7" w:rsidP="009B4DC7">
      <w:pPr>
        <w:pStyle w:val="Heading1"/>
        <w:spacing w:beforeLines="120" w:before="288" w:afterLines="120" w:after="288"/>
        <w:rPr>
          <w:rFonts w:ascii="Arial" w:hAnsi="Arial" w:cs="Arial"/>
          <w:sz w:val="24"/>
          <w:szCs w:val="24"/>
        </w:rPr>
      </w:pPr>
      <w:r w:rsidRPr="00A7421F">
        <w:rPr>
          <w:rFonts w:ascii="Arial" w:hAnsi="Arial" w:cs="Arial"/>
          <w:sz w:val="24"/>
          <w:szCs w:val="24"/>
        </w:rPr>
        <w:t>T</w:t>
      </w:r>
      <w:r>
        <w:rPr>
          <w:rFonts w:ascii="Arial" w:hAnsi="Arial" w:cs="Arial"/>
          <w:sz w:val="24"/>
          <w:szCs w:val="24"/>
        </w:rPr>
        <w:t xml:space="preserve">he new income </w:t>
      </w:r>
      <w:proofErr w:type="gramStart"/>
      <w:r>
        <w:rPr>
          <w:rFonts w:ascii="Arial" w:hAnsi="Arial" w:cs="Arial"/>
          <w:sz w:val="24"/>
          <w:szCs w:val="24"/>
        </w:rPr>
        <w:t>statement</w:t>
      </w:r>
      <w:proofErr w:type="gramEnd"/>
    </w:p>
    <w:p w14:paraId="023C517C" w14:textId="77777777" w:rsidR="007A07DD" w:rsidRDefault="00801373" w:rsidP="007A07DD">
      <w:pPr>
        <w:rPr>
          <w:rFonts w:ascii="Arial" w:hAnsi="Arial" w:cs="Arial"/>
        </w:rPr>
      </w:pPr>
      <w:r w:rsidRPr="009B4DC7">
        <w:rPr>
          <w:rFonts w:ascii="Arial" w:hAnsi="Arial" w:cs="Arial"/>
        </w:rPr>
        <w:t>Assuming Westmount’s costs don’t change, we will now assess their profitability considering the new costing and pricing model</w:t>
      </w:r>
      <w:r>
        <w:rPr>
          <w:rFonts w:ascii="Arial" w:hAnsi="Arial" w:cs="Arial"/>
        </w:rPr>
        <w:t xml:space="preserve">. The implementation of these costing changes will most likely </w:t>
      </w:r>
      <w:r w:rsidR="007A07DD">
        <w:rPr>
          <w:rFonts w:ascii="Arial" w:hAnsi="Arial" w:cs="Arial"/>
        </w:rPr>
        <w:t>take some time as the changes will be reviewed by the management and the approval process can be time consuming. Hence, the changes will start to show results in 2006, so the new income statement will be for the year ended 2006.</w:t>
      </w:r>
    </w:p>
    <w:p w14:paraId="532E3DA7" w14:textId="59AF8034" w:rsidR="007A07DD" w:rsidRDefault="007A07DD" w:rsidP="007A07DD">
      <w:pPr>
        <w:rPr>
          <w:rFonts w:ascii="Arial" w:hAnsi="Arial" w:cs="Arial"/>
        </w:rPr>
      </w:pPr>
    </w:p>
    <w:tbl>
      <w:tblPr>
        <w:tblW w:w="7900" w:type="dxa"/>
        <w:tblLook w:val="04A0" w:firstRow="1" w:lastRow="0" w:firstColumn="1" w:lastColumn="0" w:noHBand="0" w:noVBand="1"/>
      </w:tblPr>
      <w:tblGrid>
        <w:gridCol w:w="5911"/>
        <w:gridCol w:w="1989"/>
      </w:tblGrid>
      <w:tr w:rsidR="007A07DD" w14:paraId="617A71F7" w14:textId="77777777" w:rsidTr="007A07DD">
        <w:trPr>
          <w:trHeight w:val="320"/>
        </w:trPr>
        <w:tc>
          <w:tcPr>
            <w:tcW w:w="79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90BB9F" w14:textId="77777777" w:rsidR="007A07DD" w:rsidRDefault="007A07DD">
            <w:pPr>
              <w:jc w:val="center"/>
              <w:rPr>
                <w:rFonts w:ascii="Calibri" w:hAnsi="Calibri" w:cs="Calibri"/>
                <w:color w:val="000000"/>
              </w:rPr>
            </w:pPr>
            <w:r>
              <w:rPr>
                <w:rFonts w:ascii="Calibri" w:hAnsi="Calibri" w:cs="Calibri"/>
                <w:color w:val="000000"/>
              </w:rPr>
              <w:t>WESTMOUNT RETIREMENT RESIDENCE</w:t>
            </w:r>
          </w:p>
        </w:tc>
      </w:tr>
      <w:tr w:rsidR="007A07DD" w14:paraId="24D51430" w14:textId="77777777" w:rsidTr="007A07DD">
        <w:trPr>
          <w:trHeight w:val="320"/>
        </w:trPr>
        <w:tc>
          <w:tcPr>
            <w:tcW w:w="79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7306B5" w14:textId="77777777" w:rsidR="007A07DD" w:rsidRDefault="007A07DD">
            <w:pPr>
              <w:jc w:val="center"/>
              <w:rPr>
                <w:rFonts w:ascii="Calibri" w:hAnsi="Calibri" w:cs="Calibri"/>
                <w:color w:val="000000"/>
              </w:rPr>
            </w:pPr>
            <w:r>
              <w:rPr>
                <w:rFonts w:ascii="Calibri" w:hAnsi="Calibri" w:cs="Calibri"/>
                <w:color w:val="000000"/>
              </w:rPr>
              <w:t>Income Statement</w:t>
            </w:r>
          </w:p>
        </w:tc>
      </w:tr>
      <w:tr w:rsidR="007A07DD" w14:paraId="1096B98A" w14:textId="77777777" w:rsidTr="007A07DD">
        <w:trPr>
          <w:trHeight w:val="320"/>
        </w:trPr>
        <w:tc>
          <w:tcPr>
            <w:tcW w:w="79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744563" w14:textId="77777777" w:rsidR="007A07DD" w:rsidRDefault="007A07DD">
            <w:pPr>
              <w:jc w:val="center"/>
              <w:rPr>
                <w:rFonts w:ascii="Calibri" w:hAnsi="Calibri" w:cs="Calibri"/>
                <w:color w:val="000000"/>
              </w:rPr>
            </w:pPr>
            <w:r>
              <w:rPr>
                <w:rFonts w:ascii="Calibri" w:hAnsi="Calibri" w:cs="Calibri"/>
                <w:color w:val="000000"/>
              </w:rPr>
              <w:t>For the year ended December 31, 2006</w:t>
            </w:r>
          </w:p>
        </w:tc>
      </w:tr>
      <w:tr w:rsidR="007A07DD" w14:paraId="419F8BF5" w14:textId="77777777" w:rsidTr="007A07DD">
        <w:trPr>
          <w:trHeight w:val="320"/>
        </w:trPr>
        <w:tc>
          <w:tcPr>
            <w:tcW w:w="5911" w:type="dxa"/>
            <w:tcBorders>
              <w:top w:val="nil"/>
              <w:left w:val="single" w:sz="4" w:space="0" w:color="auto"/>
              <w:bottom w:val="single" w:sz="4" w:space="0" w:color="auto"/>
              <w:right w:val="single" w:sz="4" w:space="0" w:color="auto"/>
            </w:tcBorders>
            <w:shd w:val="clear" w:color="auto" w:fill="auto"/>
            <w:noWrap/>
            <w:vAlign w:val="bottom"/>
            <w:hideMark/>
          </w:tcPr>
          <w:p w14:paraId="01589D0E" w14:textId="77777777" w:rsidR="007A07DD" w:rsidRDefault="007A07DD">
            <w:pPr>
              <w:rPr>
                <w:rFonts w:ascii="Calibri" w:hAnsi="Calibri" w:cs="Calibri"/>
                <w:b/>
                <w:bCs/>
                <w:color w:val="000000"/>
              </w:rPr>
            </w:pPr>
            <w:r>
              <w:rPr>
                <w:rFonts w:ascii="Calibri" w:hAnsi="Calibri" w:cs="Calibri"/>
                <w:b/>
                <w:bCs/>
                <w:color w:val="000000"/>
              </w:rPr>
              <w:t>Revenue</w:t>
            </w:r>
          </w:p>
        </w:tc>
        <w:tc>
          <w:tcPr>
            <w:tcW w:w="1989" w:type="dxa"/>
            <w:tcBorders>
              <w:top w:val="nil"/>
              <w:left w:val="nil"/>
              <w:bottom w:val="nil"/>
              <w:right w:val="single" w:sz="4" w:space="0" w:color="auto"/>
            </w:tcBorders>
            <w:shd w:val="clear" w:color="auto" w:fill="auto"/>
            <w:noWrap/>
            <w:vAlign w:val="bottom"/>
            <w:hideMark/>
          </w:tcPr>
          <w:p w14:paraId="3F8DE539" w14:textId="77777777" w:rsidR="007A07DD" w:rsidRDefault="007A07DD">
            <w:pPr>
              <w:rPr>
                <w:rFonts w:ascii="Calibri" w:hAnsi="Calibri" w:cs="Calibri"/>
                <w:color w:val="000000"/>
              </w:rPr>
            </w:pPr>
            <w:r>
              <w:rPr>
                <w:rFonts w:ascii="Calibri" w:hAnsi="Calibri" w:cs="Calibri"/>
                <w:color w:val="000000"/>
              </w:rPr>
              <w:t> </w:t>
            </w:r>
          </w:p>
        </w:tc>
      </w:tr>
      <w:tr w:rsidR="007A07DD" w14:paraId="5F71B6A6" w14:textId="77777777" w:rsidTr="007A07DD">
        <w:trPr>
          <w:trHeight w:val="320"/>
        </w:trPr>
        <w:tc>
          <w:tcPr>
            <w:tcW w:w="5911" w:type="dxa"/>
            <w:tcBorders>
              <w:top w:val="nil"/>
              <w:left w:val="single" w:sz="4" w:space="0" w:color="auto"/>
              <w:bottom w:val="single" w:sz="4" w:space="0" w:color="auto"/>
              <w:right w:val="single" w:sz="4" w:space="0" w:color="auto"/>
            </w:tcBorders>
            <w:shd w:val="clear" w:color="auto" w:fill="auto"/>
            <w:noWrap/>
            <w:vAlign w:val="bottom"/>
            <w:hideMark/>
          </w:tcPr>
          <w:p w14:paraId="20C9098D" w14:textId="77777777" w:rsidR="007A07DD" w:rsidRDefault="007A07DD">
            <w:pPr>
              <w:rPr>
                <w:rFonts w:ascii="Calibri" w:hAnsi="Calibri" w:cs="Calibri"/>
                <w:color w:val="000000"/>
              </w:rPr>
            </w:pPr>
            <w:r>
              <w:rPr>
                <w:rFonts w:ascii="Calibri" w:hAnsi="Calibri" w:cs="Calibri"/>
                <w:color w:val="000000"/>
              </w:rPr>
              <w:t>Resident revenue</w:t>
            </w:r>
          </w:p>
        </w:tc>
        <w:tc>
          <w:tcPr>
            <w:tcW w:w="1989" w:type="dxa"/>
            <w:tcBorders>
              <w:top w:val="nil"/>
              <w:left w:val="nil"/>
              <w:bottom w:val="nil"/>
              <w:right w:val="single" w:sz="4" w:space="0" w:color="auto"/>
            </w:tcBorders>
            <w:shd w:val="clear" w:color="auto" w:fill="auto"/>
            <w:noWrap/>
            <w:vAlign w:val="bottom"/>
            <w:hideMark/>
          </w:tcPr>
          <w:p w14:paraId="5B802E01" w14:textId="78D24BF4" w:rsidR="007A07DD" w:rsidRDefault="007A07DD">
            <w:pPr>
              <w:jc w:val="right"/>
              <w:rPr>
                <w:rFonts w:ascii="Calibri" w:hAnsi="Calibri" w:cs="Calibri"/>
                <w:color w:val="000000"/>
              </w:rPr>
            </w:pPr>
            <w:r>
              <w:rPr>
                <w:rFonts w:ascii="Calibri" w:hAnsi="Calibri" w:cs="Calibri"/>
                <w:color w:val="000000"/>
              </w:rPr>
              <w:t>$</w:t>
            </w:r>
            <w:r w:rsidR="009B1792">
              <w:rPr>
                <w:rFonts w:ascii="Calibri" w:hAnsi="Calibri" w:cs="Calibri"/>
                <w:color w:val="000000"/>
              </w:rPr>
              <w:t xml:space="preserve"> </w:t>
            </w:r>
            <w:r>
              <w:rPr>
                <w:rFonts w:ascii="Calibri" w:hAnsi="Calibri" w:cs="Calibri"/>
                <w:color w:val="000000"/>
              </w:rPr>
              <w:t>2,825,380</w:t>
            </w:r>
          </w:p>
        </w:tc>
      </w:tr>
      <w:tr w:rsidR="007A07DD" w14:paraId="3A644BD5" w14:textId="77777777" w:rsidTr="007A07DD">
        <w:trPr>
          <w:trHeight w:val="320"/>
        </w:trPr>
        <w:tc>
          <w:tcPr>
            <w:tcW w:w="5911" w:type="dxa"/>
            <w:tcBorders>
              <w:top w:val="nil"/>
              <w:left w:val="single" w:sz="4" w:space="0" w:color="auto"/>
              <w:bottom w:val="single" w:sz="4" w:space="0" w:color="auto"/>
              <w:right w:val="single" w:sz="4" w:space="0" w:color="auto"/>
            </w:tcBorders>
            <w:shd w:val="clear" w:color="auto" w:fill="auto"/>
            <w:noWrap/>
            <w:vAlign w:val="bottom"/>
            <w:hideMark/>
          </w:tcPr>
          <w:p w14:paraId="2878F9CA" w14:textId="77777777" w:rsidR="007A07DD" w:rsidRDefault="007A07DD">
            <w:pPr>
              <w:rPr>
                <w:rFonts w:ascii="Calibri" w:hAnsi="Calibri" w:cs="Calibri"/>
                <w:color w:val="000000"/>
              </w:rPr>
            </w:pPr>
            <w:r>
              <w:rPr>
                <w:rFonts w:ascii="Calibri" w:hAnsi="Calibri" w:cs="Calibri"/>
                <w:color w:val="000000"/>
              </w:rPr>
              <w:t>Other revenue</w:t>
            </w:r>
          </w:p>
        </w:tc>
        <w:tc>
          <w:tcPr>
            <w:tcW w:w="1989" w:type="dxa"/>
            <w:tcBorders>
              <w:top w:val="nil"/>
              <w:left w:val="nil"/>
              <w:bottom w:val="nil"/>
              <w:right w:val="single" w:sz="4" w:space="0" w:color="auto"/>
            </w:tcBorders>
            <w:shd w:val="clear" w:color="auto" w:fill="auto"/>
            <w:noWrap/>
            <w:vAlign w:val="bottom"/>
            <w:hideMark/>
          </w:tcPr>
          <w:p w14:paraId="44137B0C" w14:textId="77777777" w:rsidR="007A07DD" w:rsidRDefault="007A07DD">
            <w:pPr>
              <w:jc w:val="right"/>
              <w:rPr>
                <w:rFonts w:ascii="Calibri" w:hAnsi="Calibri" w:cs="Calibri"/>
                <w:color w:val="000000"/>
              </w:rPr>
            </w:pPr>
            <w:r>
              <w:rPr>
                <w:rFonts w:ascii="Calibri" w:hAnsi="Calibri" w:cs="Calibri"/>
                <w:color w:val="000000"/>
              </w:rPr>
              <w:t>67,876</w:t>
            </w:r>
          </w:p>
        </w:tc>
      </w:tr>
      <w:tr w:rsidR="007A07DD" w14:paraId="5D789440" w14:textId="77777777" w:rsidTr="007A07DD">
        <w:trPr>
          <w:trHeight w:val="320"/>
        </w:trPr>
        <w:tc>
          <w:tcPr>
            <w:tcW w:w="5911" w:type="dxa"/>
            <w:tcBorders>
              <w:top w:val="nil"/>
              <w:left w:val="single" w:sz="4" w:space="0" w:color="auto"/>
              <w:bottom w:val="single" w:sz="4" w:space="0" w:color="auto"/>
              <w:right w:val="single" w:sz="4" w:space="0" w:color="auto"/>
            </w:tcBorders>
            <w:shd w:val="clear" w:color="auto" w:fill="auto"/>
            <w:noWrap/>
            <w:vAlign w:val="bottom"/>
            <w:hideMark/>
          </w:tcPr>
          <w:p w14:paraId="34BE075E" w14:textId="77777777" w:rsidR="007A07DD" w:rsidRDefault="007A07DD">
            <w:pPr>
              <w:rPr>
                <w:rFonts w:ascii="Calibri" w:hAnsi="Calibri" w:cs="Calibri"/>
                <w:color w:val="000000"/>
              </w:rPr>
            </w:pPr>
            <w:r>
              <w:rPr>
                <w:rFonts w:ascii="Calibri" w:hAnsi="Calibri" w:cs="Calibri"/>
                <w:color w:val="000000"/>
              </w:rPr>
              <w:t xml:space="preserve">  Total revenue</w:t>
            </w:r>
          </w:p>
        </w:tc>
        <w:tc>
          <w:tcPr>
            <w:tcW w:w="1989" w:type="dxa"/>
            <w:tcBorders>
              <w:top w:val="single" w:sz="4" w:space="0" w:color="auto"/>
              <w:left w:val="nil"/>
              <w:bottom w:val="single" w:sz="4" w:space="0" w:color="auto"/>
              <w:right w:val="single" w:sz="4" w:space="0" w:color="auto"/>
            </w:tcBorders>
            <w:shd w:val="clear" w:color="auto" w:fill="auto"/>
            <w:noWrap/>
            <w:vAlign w:val="bottom"/>
            <w:hideMark/>
          </w:tcPr>
          <w:p w14:paraId="792D6495" w14:textId="77777777" w:rsidR="007A07DD" w:rsidRDefault="007A07DD">
            <w:pPr>
              <w:jc w:val="right"/>
              <w:rPr>
                <w:rFonts w:ascii="Calibri" w:hAnsi="Calibri" w:cs="Calibri"/>
                <w:color w:val="000000"/>
              </w:rPr>
            </w:pPr>
            <w:r>
              <w:rPr>
                <w:rFonts w:ascii="Calibri" w:hAnsi="Calibri" w:cs="Calibri"/>
                <w:color w:val="000000"/>
              </w:rPr>
              <w:t>2,893,256</w:t>
            </w:r>
          </w:p>
        </w:tc>
      </w:tr>
      <w:tr w:rsidR="007A07DD" w14:paraId="217C60F6" w14:textId="77777777" w:rsidTr="007A07DD">
        <w:trPr>
          <w:trHeight w:val="320"/>
        </w:trPr>
        <w:tc>
          <w:tcPr>
            <w:tcW w:w="5911" w:type="dxa"/>
            <w:tcBorders>
              <w:top w:val="nil"/>
              <w:left w:val="single" w:sz="4" w:space="0" w:color="auto"/>
              <w:bottom w:val="single" w:sz="4" w:space="0" w:color="auto"/>
              <w:right w:val="single" w:sz="4" w:space="0" w:color="auto"/>
            </w:tcBorders>
            <w:shd w:val="clear" w:color="auto" w:fill="auto"/>
            <w:noWrap/>
            <w:vAlign w:val="bottom"/>
            <w:hideMark/>
          </w:tcPr>
          <w:p w14:paraId="75DC3948" w14:textId="77777777" w:rsidR="007A07DD" w:rsidRDefault="007A07DD">
            <w:pPr>
              <w:rPr>
                <w:rFonts w:ascii="Calibri" w:hAnsi="Calibri" w:cs="Calibri"/>
                <w:b/>
                <w:bCs/>
                <w:color w:val="000000"/>
              </w:rPr>
            </w:pPr>
            <w:r>
              <w:rPr>
                <w:rFonts w:ascii="Calibri" w:hAnsi="Calibri" w:cs="Calibri"/>
                <w:b/>
                <w:bCs/>
                <w:color w:val="000000"/>
              </w:rPr>
              <w:t>Departmental expenses</w:t>
            </w:r>
          </w:p>
        </w:tc>
        <w:tc>
          <w:tcPr>
            <w:tcW w:w="1989" w:type="dxa"/>
            <w:tcBorders>
              <w:top w:val="nil"/>
              <w:left w:val="nil"/>
              <w:bottom w:val="nil"/>
              <w:right w:val="single" w:sz="4" w:space="0" w:color="auto"/>
            </w:tcBorders>
            <w:shd w:val="clear" w:color="auto" w:fill="auto"/>
            <w:noWrap/>
            <w:vAlign w:val="bottom"/>
            <w:hideMark/>
          </w:tcPr>
          <w:p w14:paraId="1C8E7DCA" w14:textId="77777777" w:rsidR="007A07DD" w:rsidRDefault="007A07DD">
            <w:pPr>
              <w:rPr>
                <w:rFonts w:ascii="Calibri" w:hAnsi="Calibri" w:cs="Calibri"/>
                <w:color w:val="000000"/>
              </w:rPr>
            </w:pPr>
            <w:r>
              <w:rPr>
                <w:rFonts w:ascii="Calibri" w:hAnsi="Calibri" w:cs="Calibri"/>
                <w:color w:val="000000"/>
              </w:rPr>
              <w:t> </w:t>
            </w:r>
          </w:p>
        </w:tc>
      </w:tr>
      <w:tr w:rsidR="007A07DD" w14:paraId="7ACF4276" w14:textId="77777777" w:rsidTr="007A07DD">
        <w:trPr>
          <w:trHeight w:val="320"/>
        </w:trPr>
        <w:tc>
          <w:tcPr>
            <w:tcW w:w="5911" w:type="dxa"/>
            <w:tcBorders>
              <w:top w:val="nil"/>
              <w:left w:val="single" w:sz="4" w:space="0" w:color="auto"/>
              <w:bottom w:val="single" w:sz="4" w:space="0" w:color="auto"/>
              <w:right w:val="single" w:sz="4" w:space="0" w:color="auto"/>
            </w:tcBorders>
            <w:shd w:val="clear" w:color="auto" w:fill="auto"/>
            <w:noWrap/>
            <w:vAlign w:val="bottom"/>
            <w:hideMark/>
          </w:tcPr>
          <w:p w14:paraId="3BA08825" w14:textId="77777777" w:rsidR="007A07DD" w:rsidRDefault="007A07DD">
            <w:pPr>
              <w:rPr>
                <w:rFonts w:ascii="Calibri" w:hAnsi="Calibri" w:cs="Calibri"/>
                <w:color w:val="000000"/>
              </w:rPr>
            </w:pPr>
            <w:r>
              <w:rPr>
                <w:rFonts w:ascii="Calibri" w:hAnsi="Calibri" w:cs="Calibri"/>
                <w:color w:val="000000"/>
              </w:rPr>
              <w:t>Food service</w:t>
            </w:r>
          </w:p>
        </w:tc>
        <w:tc>
          <w:tcPr>
            <w:tcW w:w="1989" w:type="dxa"/>
            <w:tcBorders>
              <w:top w:val="nil"/>
              <w:left w:val="nil"/>
              <w:bottom w:val="nil"/>
              <w:right w:val="single" w:sz="4" w:space="0" w:color="auto"/>
            </w:tcBorders>
            <w:shd w:val="clear" w:color="auto" w:fill="auto"/>
            <w:noWrap/>
            <w:vAlign w:val="bottom"/>
            <w:hideMark/>
          </w:tcPr>
          <w:p w14:paraId="1893D7EC" w14:textId="77777777" w:rsidR="007A07DD" w:rsidRDefault="007A07DD">
            <w:pPr>
              <w:jc w:val="right"/>
              <w:rPr>
                <w:rFonts w:ascii="Calibri" w:hAnsi="Calibri" w:cs="Calibri"/>
                <w:color w:val="000000"/>
              </w:rPr>
            </w:pPr>
            <w:r>
              <w:rPr>
                <w:rFonts w:ascii="Calibri" w:hAnsi="Calibri" w:cs="Calibri"/>
                <w:color w:val="000000"/>
              </w:rPr>
              <w:t>510,168</w:t>
            </w:r>
          </w:p>
        </w:tc>
      </w:tr>
      <w:tr w:rsidR="007A07DD" w14:paraId="62D134D2" w14:textId="77777777" w:rsidTr="007A07DD">
        <w:trPr>
          <w:trHeight w:val="320"/>
        </w:trPr>
        <w:tc>
          <w:tcPr>
            <w:tcW w:w="5911" w:type="dxa"/>
            <w:tcBorders>
              <w:top w:val="nil"/>
              <w:left w:val="single" w:sz="4" w:space="0" w:color="auto"/>
              <w:bottom w:val="single" w:sz="4" w:space="0" w:color="auto"/>
              <w:right w:val="single" w:sz="4" w:space="0" w:color="auto"/>
            </w:tcBorders>
            <w:shd w:val="clear" w:color="auto" w:fill="auto"/>
            <w:noWrap/>
            <w:vAlign w:val="bottom"/>
            <w:hideMark/>
          </w:tcPr>
          <w:p w14:paraId="7C359EE0" w14:textId="77777777" w:rsidR="007A07DD" w:rsidRDefault="007A07DD">
            <w:pPr>
              <w:rPr>
                <w:rFonts w:ascii="Calibri" w:hAnsi="Calibri" w:cs="Calibri"/>
                <w:color w:val="000000"/>
              </w:rPr>
            </w:pPr>
            <w:r>
              <w:rPr>
                <w:rFonts w:ascii="Calibri" w:hAnsi="Calibri" w:cs="Calibri"/>
                <w:color w:val="000000"/>
              </w:rPr>
              <w:t>Supportive departments</w:t>
            </w:r>
          </w:p>
        </w:tc>
        <w:tc>
          <w:tcPr>
            <w:tcW w:w="1989" w:type="dxa"/>
            <w:tcBorders>
              <w:top w:val="nil"/>
              <w:left w:val="nil"/>
              <w:bottom w:val="nil"/>
              <w:right w:val="single" w:sz="4" w:space="0" w:color="auto"/>
            </w:tcBorders>
            <w:shd w:val="clear" w:color="auto" w:fill="auto"/>
            <w:noWrap/>
            <w:vAlign w:val="bottom"/>
            <w:hideMark/>
          </w:tcPr>
          <w:p w14:paraId="301CFAE0" w14:textId="77777777" w:rsidR="007A07DD" w:rsidRDefault="007A07DD">
            <w:pPr>
              <w:jc w:val="right"/>
              <w:rPr>
                <w:rFonts w:ascii="Calibri" w:hAnsi="Calibri" w:cs="Calibri"/>
                <w:color w:val="000000"/>
              </w:rPr>
            </w:pPr>
            <w:r>
              <w:rPr>
                <w:rFonts w:ascii="Calibri" w:hAnsi="Calibri" w:cs="Calibri"/>
                <w:color w:val="000000"/>
              </w:rPr>
              <w:t>548,573</w:t>
            </w:r>
          </w:p>
        </w:tc>
      </w:tr>
      <w:tr w:rsidR="007A07DD" w14:paraId="53084EF7" w14:textId="77777777" w:rsidTr="007A07DD">
        <w:trPr>
          <w:trHeight w:val="320"/>
        </w:trPr>
        <w:tc>
          <w:tcPr>
            <w:tcW w:w="5911" w:type="dxa"/>
            <w:tcBorders>
              <w:top w:val="nil"/>
              <w:left w:val="single" w:sz="4" w:space="0" w:color="auto"/>
              <w:bottom w:val="single" w:sz="4" w:space="0" w:color="auto"/>
              <w:right w:val="single" w:sz="4" w:space="0" w:color="auto"/>
            </w:tcBorders>
            <w:shd w:val="clear" w:color="auto" w:fill="auto"/>
            <w:noWrap/>
            <w:vAlign w:val="bottom"/>
            <w:hideMark/>
          </w:tcPr>
          <w:p w14:paraId="0EE44724" w14:textId="77777777" w:rsidR="007A07DD" w:rsidRDefault="007A07DD">
            <w:pPr>
              <w:rPr>
                <w:rFonts w:ascii="Calibri" w:hAnsi="Calibri" w:cs="Calibri"/>
                <w:color w:val="000000"/>
              </w:rPr>
            </w:pPr>
            <w:r>
              <w:rPr>
                <w:rFonts w:ascii="Calibri" w:hAnsi="Calibri" w:cs="Calibri"/>
                <w:color w:val="000000"/>
              </w:rPr>
              <w:t>Laundry</w:t>
            </w:r>
          </w:p>
        </w:tc>
        <w:tc>
          <w:tcPr>
            <w:tcW w:w="1989" w:type="dxa"/>
            <w:tcBorders>
              <w:top w:val="nil"/>
              <w:left w:val="nil"/>
              <w:bottom w:val="nil"/>
              <w:right w:val="single" w:sz="4" w:space="0" w:color="auto"/>
            </w:tcBorders>
            <w:shd w:val="clear" w:color="auto" w:fill="auto"/>
            <w:noWrap/>
            <w:vAlign w:val="bottom"/>
            <w:hideMark/>
          </w:tcPr>
          <w:p w14:paraId="6689E44D" w14:textId="77777777" w:rsidR="007A07DD" w:rsidRDefault="007A07DD">
            <w:pPr>
              <w:jc w:val="right"/>
              <w:rPr>
                <w:rFonts w:ascii="Calibri" w:hAnsi="Calibri" w:cs="Calibri"/>
                <w:color w:val="000000"/>
              </w:rPr>
            </w:pPr>
            <w:r>
              <w:rPr>
                <w:rFonts w:ascii="Calibri" w:hAnsi="Calibri" w:cs="Calibri"/>
                <w:color w:val="000000"/>
              </w:rPr>
              <w:t>92,226</w:t>
            </w:r>
          </w:p>
        </w:tc>
      </w:tr>
      <w:tr w:rsidR="007A07DD" w14:paraId="1C7DA152" w14:textId="77777777" w:rsidTr="007A07DD">
        <w:trPr>
          <w:trHeight w:val="320"/>
        </w:trPr>
        <w:tc>
          <w:tcPr>
            <w:tcW w:w="5911" w:type="dxa"/>
            <w:tcBorders>
              <w:top w:val="nil"/>
              <w:left w:val="single" w:sz="4" w:space="0" w:color="auto"/>
              <w:bottom w:val="single" w:sz="4" w:space="0" w:color="auto"/>
              <w:right w:val="single" w:sz="4" w:space="0" w:color="auto"/>
            </w:tcBorders>
            <w:shd w:val="clear" w:color="auto" w:fill="auto"/>
            <w:noWrap/>
            <w:vAlign w:val="bottom"/>
            <w:hideMark/>
          </w:tcPr>
          <w:p w14:paraId="00CA3047" w14:textId="77777777" w:rsidR="007A07DD" w:rsidRDefault="007A07DD">
            <w:pPr>
              <w:rPr>
                <w:rFonts w:ascii="Calibri" w:hAnsi="Calibri" w:cs="Calibri"/>
                <w:color w:val="000000"/>
              </w:rPr>
            </w:pPr>
            <w:r>
              <w:rPr>
                <w:rFonts w:ascii="Calibri" w:hAnsi="Calibri" w:cs="Calibri"/>
                <w:color w:val="000000"/>
              </w:rPr>
              <w:t>Recreation</w:t>
            </w:r>
          </w:p>
        </w:tc>
        <w:tc>
          <w:tcPr>
            <w:tcW w:w="1989" w:type="dxa"/>
            <w:tcBorders>
              <w:top w:val="nil"/>
              <w:left w:val="nil"/>
              <w:bottom w:val="nil"/>
              <w:right w:val="single" w:sz="4" w:space="0" w:color="auto"/>
            </w:tcBorders>
            <w:shd w:val="clear" w:color="auto" w:fill="auto"/>
            <w:noWrap/>
            <w:vAlign w:val="bottom"/>
            <w:hideMark/>
          </w:tcPr>
          <w:p w14:paraId="67AABF66" w14:textId="77777777" w:rsidR="007A07DD" w:rsidRDefault="007A07DD">
            <w:pPr>
              <w:jc w:val="right"/>
              <w:rPr>
                <w:rFonts w:ascii="Calibri" w:hAnsi="Calibri" w:cs="Calibri"/>
                <w:color w:val="000000"/>
              </w:rPr>
            </w:pPr>
            <w:r>
              <w:rPr>
                <w:rFonts w:ascii="Calibri" w:hAnsi="Calibri" w:cs="Calibri"/>
                <w:color w:val="000000"/>
              </w:rPr>
              <w:t>42,484</w:t>
            </w:r>
          </w:p>
        </w:tc>
      </w:tr>
      <w:tr w:rsidR="007A07DD" w14:paraId="2C2AB48F" w14:textId="77777777" w:rsidTr="007A07DD">
        <w:trPr>
          <w:trHeight w:val="320"/>
        </w:trPr>
        <w:tc>
          <w:tcPr>
            <w:tcW w:w="5911" w:type="dxa"/>
            <w:tcBorders>
              <w:top w:val="nil"/>
              <w:left w:val="single" w:sz="4" w:space="0" w:color="auto"/>
              <w:bottom w:val="single" w:sz="4" w:space="0" w:color="auto"/>
              <w:right w:val="single" w:sz="4" w:space="0" w:color="auto"/>
            </w:tcBorders>
            <w:shd w:val="clear" w:color="auto" w:fill="auto"/>
            <w:noWrap/>
            <w:vAlign w:val="bottom"/>
            <w:hideMark/>
          </w:tcPr>
          <w:p w14:paraId="1AA28FFF" w14:textId="77777777" w:rsidR="007A07DD" w:rsidRDefault="007A07DD">
            <w:pPr>
              <w:rPr>
                <w:rFonts w:ascii="Calibri" w:hAnsi="Calibri" w:cs="Calibri"/>
                <w:color w:val="000000"/>
              </w:rPr>
            </w:pPr>
            <w:r>
              <w:rPr>
                <w:rFonts w:ascii="Calibri" w:hAnsi="Calibri" w:cs="Calibri"/>
                <w:color w:val="000000"/>
              </w:rPr>
              <w:t>Facility</w:t>
            </w:r>
          </w:p>
        </w:tc>
        <w:tc>
          <w:tcPr>
            <w:tcW w:w="1989" w:type="dxa"/>
            <w:tcBorders>
              <w:top w:val="nil"/>
              <w:left w:val="nil"/>
              <w:bottom w:val="nil"/>
              <w:right w:val="single" w:sz="4" w:space="0" w:color="auto"/>
            </w:tcBorders>
            <w:shd w:val="clear" w:color="auto" w:fill="auto"/>
            <w:noWrap/>
            <w:vAlign w:val="bottom"/>
            <w:hideMark/>
          </w:tcPr>
          <w:p w14:paraId="697AEEDE" w14:textId="77777777" w:rsidR="007A07DD" w:rsidRDefault="007A07DD">
            <w:pPr>
              <w:jc w:val="right"/>
              <w:rPr>
                <w:rFonts w:ascii="Calibri" w:hAnsi="Calibri" w:cs="Calibri"/>
                <w:color w:val="000000"/>
              </w:rPr>
            </w:pPr>
            <w:r>
              <w:rPr>
                <w:rFonts w:ascii="Calibri" w:hAnsi="Calibri" w:cs="Calibri"/>
                <w:color w:val="000000"/>
              </w:rPr>
              <w:t>206,183</w:t>
            </w:r>
          </w:p>
        </w:tc>
      </w:tr>
      <w:tr w:rsidR="007A07DD" w14:paraId="39A0E0E7" w14:textId="77777777" w:rsidTr="007A07DD">
        <w:trPr>
          <w:trHeight w:val="320"/>
        </w:trPr>
        <w:tc>
          <w:tcPr>
            <w:tcW w:w="5911" w:type="dxa"/>
            <w:tcBorders>
              <w:top w:val="nil"/>
              <w:left w:val="single" w:sz="4" w:space="0" w:color="auto"/>
              <w:bottom w:val="single" w:sz="4" w:space="0" w:color="auto"/>
              <w:right w:val="single" w:sz="4" w:space="0" w:color="auto"/>
            </w:tcBorders>
            <w:shd w:val="clear" w:color="auto" w:fill="auto"/>
            <w:noWrap/>
            <w:vAlign w:val="bottom"/>
            <w:hideMark/>
          </w:tcPr>
          <w:p w14:paraId="7D5D99BA" w14:textId="77777777" w:rsidR="007A07DD" w:rsidRDefault="007A07DD">
            <w:pPr>
              <w:rPr>
                <w:rFonts w:ascii="Calibri" w:hAnsi="Calibri" w:cs="Calibri"/>
                <w:color w:val="000000"/>
              </w:rPr>
            </w:pPr>
            <w:r>
              <w:rPr>
                <w:rFonts w:ascii="Calibri" w:hAnsi="Calibri" w:cs="Calibri"/>
                <w:color w:val="000000"/>
              </w:rPr>
              <w:t>Housekeeping</w:t>
            </w:r>
          </w:p>
        </w:tc>
        <w:tc>
          <w:tcPr>
            <w:tcW w:w="1989" w:type="dxa"/>
            <w:tcBorders>
              <w:top w:val="nil"/>
              <w:left w:val="nil"/>
              <w:bottom w:val="single" w:sz="4" w:space="0" w:color="auto"/>
              <w:right w:val="single" w:sz="4" w:space="0" w:color="auto"/>
            </w:tcBorders>
            <w:shd w:val="clear" w:color="auto" w:fill="auto"/>
            <w:noWrap/>
            <w:vAlign w:val="bottom"/>
            <w:hideMark/>
          </w:tcPr>
          <w:p w14:paraId="0ADF753A" w14:textId="77777777" w:rsidR="007A07DD" w:rsidRDefault="007A07DD">
            <w:pPr>
              <w:jc w:val="right"/>
              <w:rPr>
                <w:rFonts w:ascii="Calibri" w:hAnsi="Calibri" w:cs="Calibri"/>
                <w:color w:val="000000"/>
              </w:rPr>
            </w:pPr>
            <w:r>
              <w:rPr>
                <w:rFonts w:ascii="Calibri" w:hAnsi="Calibri" w:cs="Calibri"/>
                <w:color w:val="000000"/>
              </w:rPr>
              <w:t>115,198</w:t>
            </w:r>
          </w:p>
        </w:tc>
      </w:tr>
      <w:tr w:rsidR="007A07DD" w14:paraId="1F8FAAD7" w14:textId="77777777" w:rsidTr="007A07DD">
        <w:trPr>
          <w:trHeight w:val="320"/>
        </w:trPr>
        <w:tc>
          <w:tcPr>
            <w:tcW w:w="5911" w:type="dxa"/>
            <w:tcBorders>
              <w:top w:val="nil"/>
              <w:left w:val="single" w:sz="4" w:space="0" w:color="auto"/>
              <w:bottom w:val="single" w:sz="4" w:space="0" w:color="auto"/>
              <w:right w:val="single" w:sz="4" w:space="0" w:color="auto"/>
            </w:tcBorders>
            <w:shd w:val="clear" w:color="auto" w:fill="auto"/>
            <w:noWrap/>
            <w:vAlign w:val="bottom"/>
            <w:hideMark/>
          </w:tcPr>
          <w:p w14:paraId="6BE0C58C" w14:textId="77777777" w:rsidR="007A07DD" w:rsidRDefault="007A07DD">
            <w:pPr>
              <w:rPr>
                <w:rFonts w:ascii="Calibri" w:hAnsi="Calibri" w:cs="Calibri"/>
                <w:color w:val="000000"/>
              </w:rPr>
            </w:pPr>
            <w:r>
              <w:rPr>
                <w:rFonts w:ascii="Calibri" w:hAnsi="Calibri" w:cs="Calibri"/>
                <w:color w:val="000000"/>
              </w:rPr>
              <w:lastRenderedPageBreak/>
              <w:t xml:space="preserve">  Total departmental expanses</w:t>
            </w:r>
          </w:p>
        </w:tc>
        <w:tc>
          <w:tcPr>
            <w:tcW w:w="1989" w:type="dxa"/>
            <w:tcBorders>
              <w:top w:val="nil"/>
              <w:left w:val="nil"/>
              <w:bottom w:val="nil"/>
              <w:right w:val="single" w:sz="4" w:space="0" w:color="auto"/>
            </w:tcBorders>
            <w:shd w:val="clear" w:color="auto" w:fill="auto"/>
            <w:noWrap/>
            <w:vAlign w:val="bottom"/>
            <w:hideMark/>
          </w:tcPr>
          <w:p w14:paraId="29077E94" w14:textId="77777777" w:rsidR="007A07DD" w:rsidRDefault="007A07DD">
            <w:pPr>
              <w:jc w:val="right"/>
              <w:rPr>
                <w:rFonts w:ascii="Calibri" w:hAnsi="Calibri" w:cs="Calibri"/>
                <w:color w:val="000000"/>
              </w:rPr>
            </w:pPr>
            <w:r>
              <w:rPr>
                <w:rFonts w:ascii="Calibri" w:hAnsi="Calibri" w:cs="Calibri"/>
                <w:color w:val="000000"/>
              </w:rPr>
              <w:t>1,514,832</w:t>
            </w:r>
          </w:p>
        </w:tc>
      </w:tr>
      <w:tr w:rsidR="007A07DD" w14:paraId="0D0CF98C" w14:textId="77777777" w:rsidTr="007A07DD">
        <w:trPr>
          <w:trHeight w:val="320"/>
        </w:trPr>
        <w:tc>
          <w:tcPr>
            <w:tcW w:w="5911" w:type="dxa"/>
            <w:tcBorders>
              <w:top w:val="nil"/>
              <w:left w:val="single" w:sz="4" w:space="0" w:color="auto"/>
              <w:bottom w:val="single" w:sz="4" w:space="0" w:color="auto"/>
              <w:right w:val="single" w:sz="4" w:space="0" w:color="auto"/>
            </w:tcBorders>
            <w:shd w:val="clear" w:color="auto" w:fill="auto"/>
            <w:noWrap/>
            <w:vAlign w:val="bottom"/>
            <w:hideMark/>
          </w:tcPr>
          <w:p w14:paraId="6599C0FC" w14:textId="77777777" w:rsidR="007A07DD" w:rsidRDefault="007A07DD">
            <w:pPr>
              <w:rPr>
                <w:rFonts w:ascii="Calibri" w:hAnsi="Calibri" w:cs="Calibri"/>
                <w:b/>
                <w:bCs/>
                <w:color w:val="000000"/>
              </w:rPr>
            </w:pPr>
            <w:r>
              <w:rPr>
                <w:rFonts w:ascii="Calibri" w:hAnsi="Calibri" w:cs="Calibri"/>
                <w:b/>
                <w:bCs/>
                <w:color w:val="000000"/>
              </w:rPr>
              <w:t>Other Expenses</w:t>
            </w:r>
          </w:p>
        </w:tc>
        <w:tc>
          <w:tcPr>
            <w:tcW w:w="1989" w:type="dxa"/>
            <w:tcBorders>
              <w:top w:val="nil"/>
              <w:left w:val="nil"/>
              <w:bottom w:val="nil"/>
              <w:right w:val="single" w:sz="4" w:space="0" w:color="auto"/>
            </w:tcBorders>
            <w:shd w:val="clear" w:color="auto" w:fill="auto"/>
            <w:noWrap/>
            <w:vAlign w:val="bottom"/>
            <w:hideMark/>
          </w:tcPr>
          <w:p w14:paraId="568D7D4E" w14:textId="77777777" w:rsidR="007A07DD" w:rsidRDefault="007A07DD">
            <w:pPr>
              <w:rPr>
                <w:rFonts w:ascii="Calibri" w:hAnsi="Calibri" w:cs="Calibri"/>
                <w:color w:val="000000"/>
              </w:rPr>
            </w:pPr>
            <w:r>
              <w:rPr>
                <w:rFonts w:ascii="Calibri" w:hAnsi="Calibri" w:cs="Calibri"/>
                <w:color w:val="000000"/>
              </w:rPr>
              <w:t> </w:t>
            </w:r>
          </w:p>
        </w:tc>
      </w:tr>
      <w:tr w:rsidR="007A07DD" w14:paraId="57D6C4B7" w14:textId="77777777" w:rsidTr="007A07DD">
        <w:trPr>
          <w:trHeight w:val="320"/>
        </w:trPr>
        <w:tc>
          <w:tcPr>
            <w:tcW w:w="5911" w:type="dxa"/>
            <w:tcBorders>
              <w:top w:val="nil"/>
              <w:left w:val="single" w:sz="4" w:space="0" w:color="auto"/>
              <w:bottom w:val="single" w:sz="4" w:space="0" w:color="auto"/>
              <w:right w:val="single" w:sz="4" w:space="0" w:color="auto"/>
            </w:tcBorders>
            <w:shd w:val="clear" w:color="auto" w:fill="auto"/>
            <w:noWrap/>
            <w:vAlign w:val="bottom"/>
            <w:hideMark/>
          </w:tcPr>
          <w:p w14:paraId="45CE2C07" w14:textId="77777777" w:rsidR="007A07DD" w:rsidRDefault="007A07DD">
            <w:pPr>
              <w:rPr>
                <w:rFonts w:ascii="Calibri" w:hAnsi="Calibri" w:cs="Calibri"/>
                <w:color w:val="000000"/>
              </w:rPr>
            </w:pPr>
            <w:r>
              <w:rPr>
                <w:rFonts w:ascii="Calibri" w:hAnsi="Calibri" w:cs="Calibri"/>
                <w:color w:val="000000"/>
              </w:rPr>
              <w:t>General and administrative</w:t>
            </w:r>
          </w:p>
        </w:tc>
        <w:tc>
          <w:tcPr>
            <w:tcW w:w="1989" w:type="dxa"/>
            <w:tcBorders>
              <w:top w:val="nil"/>
              <w:left w:val="nil"/>
              <w:bottom w:val="nil"/>
              <w:right w:val="single" w:sz="4" w:space="0" w:color="auto"/>
            </w:tcBorders>
            <w:shd w:val="clear" w:color="auto" w:fill="auto"/>
            <w:noWrap/>
            <w:vAlign w:val="bottom"/>
            <w:hideMark/>
          </w:tcPr>
          <w:p w14:paraId="117BDCEA" w14:textId="77777777" w:rsidR="007A07DD" w:rsidRDefault="007A07DD">
            <w:pPr>
              <w:jc w:val="right"/>
              <w:rPr>
                <w:rFonts w:ascii="Calibri" w:hAnsi="Calibri" w:cs="Calibri"/>
                <w:color w:val="000000"/>
              </w:rPr>
            </w:pPr>
            <w:r>
              <w:rPr>
                <w:rFonts w:ascii="Calibri" w:hAnsi="Calibri" w:cs="Calibri"/>
                <w:color w:val="000000"/>
              </w:rPr>
              <w:t>440,899</w:t>
            </w:r>
          </w:p>
        </w:tc>
      </w:tr>
      <w:tr w:rsidR="007A07DD" w14:paraId="07F024C6" w14:textId="77777777" w:rsidTr="007A07DD">
        <w:trPr>
          <w:trHeight w:val="320"/>
        </w:trPr>
        <w:tc>
          <w:tcPr>
            <w:tcW w:w="5911" w:type="dxa"/>
            <w:tcBorders>
              <w:top w:val="nil"/>
              <w:left w:val="single" w:sz="4" w:space="0" w:color="auto"/>
              <w:bottom w:val="single" w:sz="4" w:space="0" w:color="auto"/>
              <w:right w:val="single" w:sz="4" w:space="0" w:color="auto"/>
            </w:tcBorders>
            <w:shd w:val="clear" w:color="auto" w:fill="auto"/>
            <w:noWrap/>
            <w:vAlign w:val="bottom"/>
            <w:hideMark/>
          </w:tcPr>
          <w:p w14:paraId="654573CC" w14:textId="77777777" w:rsidR="007A07DD" w:rsidRDefault="007A07DD">
            <w:pPr>
              <w:rPr>
                <w:rFonts w:ascii="Calibri" w:hAnsi="Calibri" w:cs="Calibri"/>
                <w:color w:val="000000"/>
              </w:rPr>
            </w:pPr>
            <w:r>
              <w:rPr>
                <w:rFonts w:ascii="Calibri" w:hAnsi="Calibri" w:cs="Calibri"/>
                <w:color w:val="000000"/>
              </w:rPr>
              <w:t>Fixed operating expenses</w:t>
            </w:r>
          </w:p>
        </w:tc>
        <w:tc>
          <w:tcPr>
            <w:tcW w:w="1989" w:type="dxa"/>
            <w:tcBorders>
              <w:top w:val="nil"/>
              <w:left w:val="nil"/>
              <w:bottom w:val="nil"/>
              <w:right w:val="single" w:sz="4" w:space="0" w:color="auto"/>
            </w:tcBorders>
            <w:shd w:val="clear" w:color="auto" w:fill="auto"/>
            <w:noWrap/>
            <w:vAlign w:val="bottom"/>
            <w:hideMark/>
          </w:tcPr>
          <w:p w14:paraId="347858B7" w14:textId="77777777" w:rsidR="007A07DD" w:rsidRDefault="007A07DD">
            <w:pPr>
              <w:jc w:val="right"/>
              <w:rPr>
                <w:rFonts w:ascii="Calibri" w:hAnsi="Calibri" w:cs="Calibri"/>
                <w:color w:val="000000"/>
              </w:rPr>
            </w:pPr>
            <w:r>
              <w:rPr>
                <w:rFonts w:ascii="Calibri" w:hAnsi="Calibri" w:cs="Calibri"/>
                <w:color w:val="000000"/>
              </w:rPr>
              <w:t>241,585</w:t>
            </w:r>
          </w:p>
        </w:tc>
      </w:tr>
      <w:tr w:rsidR="007A07DD" w14:paraId="7F7DAE0E" w14:textId="77777777" w:rsidTr="007A07DD">
        <w:trPr>
          <w:trHeight w:val="320"/>
        </w:trPr>
        <w:tc>
          <w:tcPr>
            <w:tcW w:w="5911" w:type="dxa"/>
            <w:tcBorders>
              <w:top w:val="nil"/>
              <w:left w:val="single" w:sz="4" w:space="0" w:color="auto"/>
              <w:bottom w:val="single" w:sz="4" w:space="0" w:color="auto"/>
              <w:right w:val="single" w:sz="4" w:space="0" w:color="auto"/>
            </w:tcBorders>
            <w:shd w:val="clear" w:color="auto" w:fill="auto"/>
            <w:noWrap/>
            <w:vAlign w:val="bottom"/>
            <w:hideMark/>
          </w:tcPr>
          <w:p w14:paraId="22BF6D90" w14:textId="77777777" w:rsidR="007A07DD" w:rsidRDefault="007A07DD">
            <w:pPr>
              <w:rPr>
                <w:rFonts w:ascii="Calibri" w:hAnsi="Calibri" w:cs="Calibri"/>
                <w:color w:val="000000"/>
              </w:rPr>
            </w:pPr>
            <w:r>
              <w:rPr>
                <w:rFonts w:ascii="Calibri" w:hAnsi="Calibri" w:cs="Calibri"/>
                <w:color w:val="000000"/>
              </w:rPr>
              <w:t>Management fee</w:t>
            </w:r>
          </w:p>
        </w:tc>
        <w:tc>
          <w:tcPr>
            <w:tcW w:w="1989" w:type="dxa"/>
            <w:tcBorders>
              <w:top w:val="nil"/>
              <w:left w:val="nil"/>
              <w:bottom w:val="nil"/>
              <w:right w:val="single" w:sz="4" w:space="0" w:color="auto"/>
            </w:tcBorders>
            <w:shd w:val="clear" w:color="auto" w:fill="auto"/>
            <w:noWrap/>
            <w:vAlign w:val="bottom"/>
            <w:hideMark/>
          </w:tcPr>
          <w:p w14:paraId="24DAF88B" w14:textId="77777777" w:rsidR="007A07DD" w:rsidRDefault="007A07DD">
            <w:pPr>
              <w:jc w:val="right"/>
              <w:rPr>
                <w:rFonts w:ascii="Calibri" w:hAnsi="Calibri" w:cs="Calibri"/>
                <w:color w:val="000000"/>
              </w:rPr>
            </w:pPr>
            <w:r>
              <w:rPr>
                <w:rFonts w:ascii="Calibri" w:hAnsi="Calibri" w:cs="Calibri"/>
                <w:color w:val="000000"/>
              </w:rPr>
              <w:t>217,804</w:t>
            </w:r>
          </w:p>
        </w:tc>
      </w:tr>
      <w:tr w:rsidR="007A07DD" w14:paraId="6AE78953" w14:textId="77777777" w:rsidTr="007A07DD">
        <w:trPr>
          <w:trHeight w:val="320"/>
        </w:trPr>
        <w:tc>
          <w:tcPr>
            <w:tcW w:w="5911" w:type="dxa"/>
            <w:tcBorders>
              <w:top w:val="nil"/>
              <w:left w:val="single" w:sz="4" w:space="0" w:color="auto"/>
              <w:bottom w:val="single" w:sz="4" w:space="0" w:color="auto"/>
              <w:right w:val="single" w:sz="4" w:space="0" w:color="auto"/>
            </w:tcBorders>
            <w:shd w:val="clear" w:color="auto" w:fill="auto"/>
            <w:noWrap/>
            <w:vAlign w:val="bottom"/>
            <w:hideMark/>
          </w:tcPr>
          <w:p w14:paraId="138B4CD2" w14:textId="77777777" w:rsidR="007A07DD" w:rsidRDefault="007A07DD">
            <w:pPr>
              <w:rPr>
                <w:rFonts w:ascii="Calibri" w:hAnsi="Calibri" w:cs="Calibri"/>
                <w:color w:val="000000"/>
              </w:rPr>
            </w:pPr>
            <w:r>
              <w:rPr>
                <w:rFonts w:ascii="Calibri" w:hAnsi="Calibri" w:cs="Calibri"/>
                <w:color w:val="000000"/>
              </w:rPr>
              <w:t>Reserve-asset replacement</w:t>
            </w:r>
          </w:p>
        </w:tc>
        <w:tc>
          <w:tcPr>
            <w:tcW w:w="1989" w:type="dxa"/>
            <w:tcBorders>
              <w:top w:val="nil"/>
              <w:left w:val="nil"/>
              <w:bottom w:val="single" w:sz="4" w:space="0" w:color="auto"/>
              <w:right w:val="single" w:sz="4" w:space="0" w:color="auto"/>
            </w:tcBorders>
            <w:shd w:val="clear" w:color="auto" w:fill="auto"/>
            <w:noWrap/>
            <w:vAlign w:val="bottom"/>
            <w:hideMark/>
          </w:tcPr>
          <w:p w14:paraId="620EBFF8" w14:textId="77777777" w:rsidR="007A07DD" w:rsidRDefault="007A07DD">
            <w:pPr>
              <w:jc w:val="right"/>
              <w:rPr>
                <w:rFonts w:ascii="Calibri" w:hAnsi="Calibri" w:cs="Calibri"/>
                <w:color w:val="000000"/>
              </w:rPr>
            </w:pPr>
            <w:r>
              <w:rPr>
                <w:rFonts w:ascii="Calibri" w:hAnsi="Calibri" w:cs="Calibri"/>
                <w:color w:val="000000"/>
              </w:rPr>
              <w:t>50,889</w:t>
            </w:r>
          </w:p>
        </w:tc>
      </w:tr>
      <w:tr w:rsidR="007A07DD" w14:paraId="29F0A336" w14:textId="77777777" w:rsidTr="007A07DD">
        <w:trPr>
          <w:trHeight w:val="320"/>
        </w:trPr>
        <w:tc>
          <w:tcPr>
            <w:tcW w:w="5911" w:type="dxa"/>
            <w:tcBorders>
              <w:top w:val="nil"/>
              <w:left w:val="single" w:sz="4" w:space="0" w:color="auto"/>
              <w:bottom w:val="single" w:sz="4" w:space="0" w:color="auto"/>
              <w:right w:val="single" w:sz="4" w:space="0" w:color="auto"/>
            </w:tcBorders>
            <w:shd w:val="clear" w:color="auto" w:fill="auto"/>
            <w:noWrap/>
            <w:vAlign w:val="bottom"/>
            <w:hideMark/>
          </w:tcPr>
          <w:p w14:paraId="4F8C1523" w14:textId="77777777" w:rsidR="007A07DD" w:rsidRDefault="007A07DD">
            <w:pPr>
              <w:rPr>
                <w:rFonts w:ascii="Calibri" w:hAnsi="Calibri" w:cs="Calibri"/>
                <w:color w:val="000000"/>
              </w:rPr>
            </w:pPr>
            <w:r>
              <w:rPr>
                <w:rFonts w:ascii="Calibri" w:hAnsi="Calibri" w:cs="Calibri"/>
                <w:color w:val="000000"/>
              </w:rPr>
              <w:t> </w:t>
            </w:r>
          </w:p>
        </w:tc>
        <w:tc>
          <w:tcPr>
            <w:tcW w:w="1989" w:type="dxa"/>
            <w:tcBorders>
              <w:top w:val="nil"/>
              <w:left w:val="nil"/>
              <w:bottom w:val="nil"/>
              <w:right w:val="single" w:sz="4" w:space="0" w:color="auto"/>
            </w:tcBorders>
            <w:shd w:val="clear" w:color="auto" w:fill="auto"/>
            <w:noWrap/>
            <w:vAlign w:val="bottom"/>
            <w:hideMark/>
          </w:tcPr>
          <w:p w14:paraId="4C13AD6A" w14:textId="77777777" w:rsidR="007A07DD" w:rsidRDefault="007A07DD">
            <w:pPr>
              <w:rPr>
                <w:rFonts w:ascii="Calibri" w:hAnsi="Calibri" w:cs="Calibri"/>
                <w:color w:val="000000"/>
              </w:rPr>
            </w:pPr>
            <w:r>
              <w:rPr>
                <w:rFonts w:ascii="Calibri" w:hAnsi="Calibri" w:cs="Calibri"/>
                <w:color w:val="000000"/>
              </w:rPr>
              <w:t> </w:t>
            </w:r>
          </w:p>
        </w:tc>
      </w:tr>
      <w:tr w:rsidR="007A07DD" w14:paraId="430EA3DA" w14:textId="77777777" w:rsidTr="007A07DD">
        <w:trPr>
          <w:trHeight w:val="320"/>
        </w:trPr>
        <w:tc>
          <w:tcPr>
            <w:tcW w:w="5911" w:type="dxa"/>
            <w:tcBorders>
              <w:top w:val="nil"/>
              <w:left w:val="single" w:sz="4" w:space="0" w:color="auto"/>
              <w:bottom w:val="single" w:sz="4" w:space="0" w:color="auto"/>
              <w:right w:val="single" w:sz="4" w:space="0" w:color="auto"/>
            </w:tcBorders>
            <w:shd w:val="clear" w:color="auto" w:fill="auto"/>
            <w:noWrap/>
            <w:vAlign w:val="bottom"/>
            <w:hideMark/>
          </w:tcPr>
          <w:p w14:paraId="0FB21115" w14:textId="77777777" w:rsidR="007A07DD" w:rsidRDefault="007A07DD">
            <w:pPr>
              <w:rPr>
                <w:rFonts w:ascii="Calibri" w:hAnsi="Calibri" w:cs="Calibri"/>
                <w:color w:val="000000"/>
              </w:rPr>
            </w:pPr>
            <w:r>
              <w:rPr>
                <w:rFonts w:ascii="Calibri" w:hAnsi="Calibri" w:cs="Calibri"/>
                <w:color w:val="000000"/>
              </w:rPr>
              <w:t>Total Expenses</w:t>
            </w:r>
          </w:p>
        </w:tc>
        <w:tc>
          <w:tcPr>
            <w:tcW w:w="1989" w:type="dxa"/>
            <w:tcBorders>
              <w:top w:val="nil"/>
              <w:left w:val="nil"/>
              <w:bottom w:val="nil"/>
              <w:right w:val="single" w:sz="4" w:space="0" w:color="auto"/>
            </w:tcBorders>
            <w:shd w:val="clear" w:color="auto" w:fill="auto"/>
            <w:noWrap/>
            <w:vAlign w:val="bottom"/>
            <w:hideMark/>
          </w:tcPr>
          <w:p w14:paraId="3D460A87" w14:textId="77777777" w:rsidR="007A07DD" w:rsidRDefault="007A07DD">
            <w:pPr>
              <w:jc w:val="right"/>
              <w:rPr>
                <w:rFonts w:ascii="Calibri" w:hAnsi="Calibri" w:cs="Calibri"/>
                <w:color w:val="000000"/>
              </w:rPr>
            </w:pPr>
            <w:r>
              <w:rPr>
                <w:rFonts w:ascii="Calibri" w:hAnsi="Calibri" w:cs="Calibri"/>
                <w:color w:val="000000"/>
              </w:rPr>
              <w:t>2,466,009</w:t>
            </w:r>
          </w:p>
        </w:tc>
      </w:tr>
      <w:tr w:rsidR="007A07DD" w14:paraId="32E5CA83" w14:textId="77777777" w:rsidTr="007A07DD">
        <w:trPr>
          <w:trHeight w:val="340"/>
        </w:trPr>
        <w:tc>
          <w:tcPr>
            <w:tcW w:w="5911" w:type="dxa"/>
            <w:tcBorders>
              <w:top w:val="nil"/>
              <w:left w:val="single" w:sz="4" w:space="0" w:color="auto"/>
              <w:bottom w:val="single" w:sz="4" w:space="0" w:color="auto"/>
              <w:right w:val="single" w:sz="4" w:space="0" w:color="auto"/>
            </w:tcBorders>
            <w:shd w:val="clear" w:color="auto" w:fill="auto"/>
            <w:noWrap/>
            <w:vAlign w:val="bottom"/>
            <w:hideMark/>
          </w:tcPr>
          <w:p w14:paraId="23B0AEA0" w14:textId="77777777" w:rsidR="007A07DD" w:rsidRDefault="007A07DD">
            <w:pPr>
              <w:rPr>
                <w:rFonts w:ascii="Calibri" w:hAnsi="Calibri" w:cs="Calibri"/>
                <w:b/>
                <w:bCs/>
                <w:color w:val="000000"/>
              </w:rPr>
            </w:pPr>
            <w:r>
              <w:rPr>
                <w:rFonts w:ascii="Calibri" w:hAnsi="Calibri" w:cs="Calibri"/>
                <w:b/>
                <w:bCs/>
                <w:color w:val="000000"/>
              </w:rPr>
              <w:t>Net profit</w:t>
            </w:r>
          </w:p>
        </w:tc>
        <w:tc>
          <w:tcPr>
            <w:tcW w:w="1989" w:type="dxa"/>
            <w:tcBorders>
              <w:top w:val="single" w:sz="4" w:space="0" w:color="auto"/>
              <w:left w:val="nil"/>
              <w:bottom w:val="double" w:sz="6" w:space="0" w:color="auto"/>
              <w:right w:val="single" w:sz="4" w:space="0" w:color="auto"/>
            </w:tcBorders>
            <w:shd w:val="clear" w:color="auto" w:fill="auto"/>
            <w:noWrap/>
            <w:vAlign w:val="bottom"/>
            <w:hideMark/>
          </w:tcPr>
          <w:p w14:paraId="4C27EE17" w14:textId="4B0077E9" w:rsidR="007A07DD" w:rsidRDefault="007A07DD">
            <w:pPr>
              <w:jc w:val="right"/>
              <w:rPr>
                <w:rFonts w:ascii="Calibri" w:hAnsi="Calibri" w:cs="Calibri"/>
                <w:color w:val="000000"/>
              </w:rPr>
            </w:pPr>
            <w:r>
              <w:rPr>
                <w:rFonts w:ascii="Calibri" w:hAnsi="Calibri" w:cs="Calibri"/>
                <w:color w:val="000000"/>
                <w:highlight w:val="yellow"/>
              </w:rPr>
              <w:t xml:space="preserve">$ </w:t>
            </w:r>
            <w:r w:rsidRPr="007A07DD">
              <w:rPr>
                <w:rFonts w:ascii="Calibri" w:hAnsi="Calibri" w:cs="Calibri"/>
                <w:color w:val="000000"/>
                <w:highlight w:val="yellow"/>
              </w:rPr>
              <w:t>427,247</w:t>
            </w:r>
          </w:p>
        </w:tc>
      </w:tr>
    </w:tbl>
    <w:p w14:paraId="10A9A105" w14:textId="5F0EBB24" w:rsidR="009375FE" w:rsidRPr="007A07DD" w:rsidRDefault="00C604BA" w:rsidP="007A07DD">
      <w:pPr>
        <w:pStyle w:val="Heading1"/>
        <w:spacing w:beforeLines="120" w:before="288" w:afterLines="120" w:after="288"/>
        <w:rPr>
          <w:rFonts w:ascii="Arial" w:hAnsi="Arial" w:cs="Arial"/>
          <w:sz w:val="24"/>
          <w:szCs w:val="24"/>
        </w:rPr>
      </w:pPr>
      <w:r w:rsidRPr="007A07DD">
        <w:rPr>
          <w:rFonts w:ascii="Arial" w:hAnsi="Arial" w:cs="Arial"/>
          <w:sz w:val="24"/>
          <w:szCs w:val="24"/>
        </w:rPr>
        <w:t>Conclusion</w:t>
      </w:r>
    </w:p>
    <w:p w14:paraId="339C4211" w14:textId="4D80F61A" w:rsidR="00AE408C" w:rsidRDefault="007A07DD" w:rsidP="00AE408C">
      <w:pPr>
        <w:rPr>
          <w:rFonts w:ascii="Arial" w:hAnsi="Arial" w:cs="Arial"/>
        </w:rPr>
      </w:pPr>
      <w:r>
        <w:rPr>
          <w:rFonts w:ascii="Arial" w:hAnsi="Arial" w:cs="Arial"/>
        </w:rPr>
        <w:t xml:space="preserve">It is evident from the income statement that the decision to change </w:t>
      </w:r>
      <w:r w:rsidR="009B1792">
        <w:rPr>
          <w:rFonts w:ascii="Arial" w:hAnsi="Arial" w:cs="Arial"/>
        </w:rPr>
        <w:t xml:space="preserve">the current costing and pricing system was a step in the right direction for Westmount. The profitability is expected to go up by 743.74%, which is a huge improvement. </w:t>
      </w:r>
      <w:r w:rsidR="007E2536">
        <w:rPr>
          <w:rFonts w:ascii="Arial" w:hAnsi="Arial" w:cs="Arial"/>
        </w:rPr>
        <w:t>This change is attributable to a better cost allocation and the 2</w:t>
      </w:r>
      <w:r w:rsidR="007E2536" w:rsidRPr="007E2536">
        <w:rPr>
          <w:rFonts w:ascii="Arial" w:hAnsi="Arial" w:cs="Arial"/>
          <w:vertAlign w:val="superscript"/>
        </w:rPr>
        <w:t>nd</w:t>
      </w:r>
      <w:r w:rsidR="007E2536">
        <w:rPr>
          <w:rFonts w:ascii="Arial" w:hAnsi="Arial" w:cs="Arial"/>
        </w:rPr>
        <w:t xml:space="preserve"> occupant charge. Moreover, this improvement in profitability doesn’t come at the expense of the residents as Westmount’s costs are still lower than their competition which means that their cost leadership strategy is intact even </w:t>
      </w:r>
      <w:proofErr w:type="gramStart"/>
      <w:r w:rsidR="007E2536">
        <w:rPr>
          <w:rFonts w:ascii="Arial" w:hAnsi="Arial" w:cs="Arial"/>
        </w:rPr>
        <w:t>in light of</w:t>
      </w:r>
      <w:proofErr w:type="gramEnd"/>
      <w:r w:rsidR="007E2536">
        <w:rPr>
          <w:rFonts w:ascii="Arial" w:hAnsi="Arial" w:cs="Arial"/>
        </w:rPr>
        <w:t xml:space="preserve"> the costing/pricing changes</w:t>
      </w:r>
      <w:r w:rsidR="0058418E">
        <w:rPr>
          <w:rFonts w:ascii="Arial" w:hAnsi="Arial" w:cs="Arial"/>
        </w:rPr>
        <w:t xml:space="preserve"> brought by the new model. However, calling this new system full proof would be very presumptive. A few alternatives to look at would be:</w:t>
      </w:r>
    </w:p>
    <w:p w14:paraId="676E1CFC" w14:textId="065AD72D" w:rsidR="0058418E" w:rsidRDefault="0058418E" w:rsidP="00AE408C">
      <w:pPr>
        <w:rPr>
          <w:rFonts w:ascii="Arial" w:hAnsi="Arial" w:cs="Arial"/>
        </w:rPr>
      </w:pPr>
    </w:p>
    <w:p w14:paraId="65FD94D7" w14:textId="272EBD3F" w:rsidR="0058418E" w:rsidRDefault="0058418E" w:rsidP="0058418E">
      <w:pPr>
        <w:pStyle w:val="ListParagraph"/>
        <w:numPr>
          <w:ilvl w:val="0"/>
          <w:numId w:val="4"/>
        </w:numPr>
        <w:rPr>
          <w:rFonts w:ascii="Arial" w:hAnsi="Arial" w:cs="Arial"/>
        </w:rPr>
      </w:pPr>
      <w:r>
        <w:rPr>
          <w:rFonts w:ascii="Arial" w:hAnsi="Arial" w:cs="Arial"/>
        </w:rPr>
        <w:t xml:space="preserve">Hiring more interns for duties that do not require much experience </w:t>
      </w:r>
      <w:r w:rsidR="00575FCE">
        <w:rPr>
          <w:rFonts w:ascii="Arial" w:hAnsi="Arial" w:cs="Arial"/>
        </w:rPr>
        <w:t>and can be carried out after minimal training. This will reduce the workload of fulltime employees, thereby enabling them to allocate their time to more complex tasks. This will reduce the number of hours worked by the fulltime employees and thereby the costs allocated, ensuring a lower per resident costs of these services.</w:t>
      </w:r>
    </w:p>
    <w:p w14:paraId="471ED767" w14:textId="5DC5FD7F" w:rsidR="00575FCE" w:rsidRDefault="00575FCE" w:rsidP="0058418E">
      <w:pPr>
        <w:pStyle w:val="ListParagraph"/>
        <w:numPr>
          <w:ilvl w:val="0"/>
          <w:numId w:val="4"/>
        </w:numPr>
        <w:rPr>
          <w:rFonts w:ascii="Arial" w:hAnsi="Arial" w:cs="Arial"/>
        </w:rPr>
      </w:pPr>
      <w:r>
        <w:rPr>
          <w:rFonts w:ascii="Arial" w:hAnsi="Arial" w:cs="Arial"/>
        </w:rPr>
        <w:t xml:space="preserve">Owing to the complexity of the nature of calculations required to arrive at the </w:t>
      </w:r>
      <w:r w:rsidR="00745DFE">
        <w:rPr>
          <w:rFonts w:ascii="Arial" w:hAnsi="Arial" w:cs="Arial"/>
        </w:rPr>
        <w:t>per resident cost of supportive services, outsourcing these services entirely or partially may lead to lower accounting costs as well as lower costs of these services due to economies of scale arising from such contractual relationships.</w:t>
      </w:r>
    </w:p>
    <w:p w14:paraId="0F9ADB8A" w14:textId="5265FE5B" w:rsidR="00745DFE" w:rsidRPr="0058418E" w:rsidRDefault="00745DFE" w:rsidP="0058418E">
      <w:pPr>
        <w:pStyle w:val="ListParagraph"/>
        <w:numPr>
          <w:ilvl w:val="0"/>
          <w:numId w:val="4"/>
        </w:numPr>
        <w:rPr>
          <w:rFonts w:ascii="Arial" w:hAnsi="Arial" w:cs="Arial"/>
        </w:rPr>
      </w:pPr>
      <w:r>
        <w:rPr>
          <w:rFonts w:ascii="Arial" w:hAnsi="Arial" w:cs="Arial"/>
        </w:rPr>
        <w:t xml:space="preserve">To keep Westmount Retirement Residence the most cost friendly option amongst its peers, a new comprehensive, concessional rate could be considered for 2 occupancy rooms as some people might not be in favor of such pricing </w:t>
      </w:r>
      <w:r w:rsidR="00A572B7">
        <w:rPr>
          <w:rFonts w:ascii="Arial" w:hAnsi="Arial" w:cs="Arial"/>
        </w:rPr>
        <w:t>keeping in mind the percentage of their disposable income spent towards housing.</w:t>
      </w:r>
    </w:p>
    <w:p w14:paraId="089228D4" w14:textId="49CE82AF" w:rsidR="000037C0" w:rsidRPr="00A7421F" w:rsidRDefault="000037C0" w:rsidP="00AE408C">
      <w:pPr>
        <w:rPr>
          <w:rFonts w:ascii="Arial" w:hAnsi="Arial" w:cs="Arial"/>
        </w:rPr>
      </w:pPr>
    </w:p>
    <w:p w14:paraId="38EA5098" w14:textId="77777777" w:rsidR="00C01302" w:rsidRPr="00A7421F" w:rsidRDefault="00C01302" w:rsidP="00AE408C">
      <w:pPr>
        <w:rPr>
          <w:rFonts w:ascii="Arial" w:hAnsi="Arial" w:cs="Arial"/>
        </w:rPr>
      </w:pPr>
    </w:p>
    <w:p w14:paraId="03BCB067" w14:textId="77777777" w:rsidR="00E94169" w:rsidRPr="00A7421F" w:rsidRDefault="00E94169" w:rsidP="00E94169">
      <w:pPr>
        <w:rPr>
          <w:rFonts w:ascii="Arial" w:hAnsi="Arial" w:cs="Arial"/>
        </w:rPr>
      </w:pPr>
    </w:p>
    <w:p w14:paraId="7610854C" w14:textId="77777777" w:rsidR="0091080E" w:rsidRPr="00A7421F" w:rsidRDefault="0091080E" w:rsidP="0091080E">
      <w:pPr>
        <w:rPr>
          <w:rFonts w:ascii="Arial" w:hAnsi="Arial" w:cs="Arial"/>
        </w:rPr>
      </w:pPr>
    </w:p>
    <w:p w14:paraId="52F6EE62" w14:textId="56ADE757" w:rsidR="00161E89" w:rsidRPr="00A7421F" w:rsidRDefault="00161E89" w:rsidP="00161E89">
      <w:pPr>
        <w:rPr>
          <w:rFonts w:ascii="Arial" w:hAnsi="Arial" w:cs="Arial"/>
        </w:rPr>
      </w:pPr>
    </w:p>
    <w:p w14:paraId="5C5AE695" w14:textId="0B703830" w:rsidR="00161E89" w:rsidRPr="00A7421F" w:rsidRDefault="00161E89" w:rsidP="00161E89">
      <w:pPr>
        <w:pStyle w:val="Heading1"/>
        <w:spacing w:beforeLines="120" w:before="288" w:afterLines="120" w:after="288"/>
        <w:rPr>
          <w:rFonts w:ascii="Arial" w:hAnsi="Arial" w:cs="Arial"/>
          <w:sz w:val="24"/>
          <w:szCs w:val="24"/>
        </w:rPr>
      </w:pPr>
    </w:p>
    <w:p w14:paraId="765CACB7" w14:textId="77777777" w:rsidR="00161E89" w:rsidRPr="00A7421F" w:rsidRDefault="00161E89" w:rsidP="00161E89">
      <w:pPr>
        <w:rPr>
          <w:rFonts w:ascii="Arial" w:hAnsi="Arial" w:cs="Arial"/>
        </w:rPr>
      </w:pPr>
    </w:p>
    <w:p w14:paraId="4E0B1A86" w14:textId="77777777" w:rsidR="00161E89" w:rsidRPr="00A7421F" w:rsidRDefault="00161E89" w:rsidP="00161E89">
      <w:pPr>
        <w:rPr>
          <w:rFonts w:ascii="Arial" w:hAnsi="Arial" w:cs="Arial"/>
        </w:rPr>
      </w:pPr>
    </w:p>
    <w:p w14:paraId="47E81A19" w14:textId="581A7668" w:rsidR="006B512E" w:rsidRPr="00F96FED" w:rsidRDefault="006B512E" w:rsidP="006B512E">
      <w:pPr>
        <w:keepNext/>
        <w:keepLines/>
        <w:spacing w:before="480" w:line="276" w:lineRule="auto"/>
        <w:outlineLvl w:val="0"/>
        <w:rPr>
          <w:rFonts w:ascii="Cambria" w:hAnsi="Cambria"/>
          <w:bCs/>
          <w:color w:val="365F91"/>
          <w:sz w:val="28"/>
          <w:szCs w:val="28"/>
        </w:rPr>
      </w:pPr>
      <w:r w:rsidRPr="00F96FED">
        <w:rPr>
          <w:rFonts w:ascii="Cambria" w:hAnsi="Cambria"/>
          <w:bCs/>
          <w:color w:val="365F91"/>
          <w:sz w:val="28"/>
          <w:szCs w:val="28"/>
        </w:rPr>
        <w:lastRenderedPageBreak/>
        <w:t xml:space="preserve">CS – </w:t>
      </w:r>
      <w:r>
        <w:rPr>
          <w:rFonts w:ascii="Cambria" w:hAnsi="Cambria"/>
          <w:bCs/>
          <w:color w:val="365F91"/>
          <w:sz w:val="28"/>
          <w:szCs w:val="28"/>
        </w:rPr>
        <w:t>95</w:t>
      </w:r>
      <w:r w:rsidRPr="00F96FED">
        <w:rPr>
          <w:rFonts w:ascii="Cambria" w:hAnsi="Cambria"/>
          <w:bCs/>
          <w:color w:val="365F91"/>
          <w:sz w:val="28"/>
          <w:szCs w:val="28"/>
        </w:rPr>
        <w:t>% (Case Study)</w:t>
      </w:r>
    </w:p>
    <w:p w14:paraId="1BD022B7" w14:textId="77777777" w:rsidR="006B512E" w:rsidRPr="00214560" w:rsidRDefault="006B512E" w:rsidP="00D26DB6">
      <w:pPr>
        <w:spacing w:line="480" w:lineRule="auto"/>
        <w:ind w:left="1287"/>
        <w:rPr>
          <w:b/>
          <w:u w:val="single"/>
        </w:rPr>
      </w:pPr>
      <w:ins w:id="10" w:author=" Keith Whitmore" w:date="2010-05-21T14:58:00Z">
        <w:r w:rsidRPr="00214560">
          <w:rPr>
            <w:b/>
            <w:u w:val="single"/>
          </w:rPr>
          <w:t>Excellent work</w:t>
        </w:r>
      </w:ins>
    </w:p>
    <w:p w14:paraId="2E3DFEEF" w14:textId="00F03FE7" w:rsidR="006B512E" w:rsidRPr="00F96FED" w:rsidRDefault="006B512E" w:rsidP="006B512E">
      <w:pPr>
        <w:spacing w:after="200" w:line="276" w:lineRule="auto"/>
        <w:rPr>
          <w:rFonts w:ascii="Calibri" w:eastAsia="Calibri" w:hAnsi="Calibri"/>
          <w:sz w:val="22"/>
        </w:rPr>
      </w:pPr>
    </w:p>
    <w:p w14:paraId="1B69E61A" w14:textId="4AB6D44E" w:rsidR="006B512E" w:rsidRPr="00F96FED" w:rsidRDefault="006B512E" w:rsidP="006B512E">
      <w:pPr>
        <w:spacing w:after="200" w:line="276" w:lineRule="auto"/>
        <w:rPr>
          <w:rFonts w:ascii="Calibri" w:eastAsia="Calibri" w:hAnsi="Calibri"/>
          <w:sz w:val="22"/>
        </w:rPr>
      </w:pPr>
      <w:r w:rsidRPr="00F96FED">
        <w:rPr>
          <w:rFonts w:ascii="Calibri" w:eastAsia="Calibri" w:hAnsi="Calibri"/>
          <w:sz w:val="22"/>
        </w:rPr>
        <w:t>Congratulations</w:t>
      </w:r>
      <w:r>
        <w:rPr>
          <w:rFonts w:ascii="Calibri" w:eastAsia="Calibri" w:hAnsi="Calibri"/>
          <w:sz w:val="22"/>
        </w:rPr>
        <w:t xml:space="preserve"> </w:t>
      </w:r>
      <w:proofErr w:type="gramStart"/>
      <w:r>
        <w:rPr>
          <w:rFonts w:ascii="Calibri" w:eastAsia="Calibri" w:hAnsi="Calibri"/>
          <w:sz w:val="22"/>
        </w:rPr>
        <w:t xml:space="preserve">Varun </w:t>
      </w:r>
      <w:r w:rsidRPr="00F96FED">
        <w:rPr>
          <w:rFonts w:ascii="Calibri" w:eastAsia="Calibri" w:hAnsi="Calibri"/>
          <w:sz w:val="22"/>
        </w:rPr>
        <w:t xml:space="preserve"> –</w:t>
      </w:r>
      <w:proofErr w:type="gramEnd"/>
      <w:r w:rsidRPr="00F96FED">
        <w:rPr>
          <w:rFonts w:ascii="Calibri" w:eastAsia="Calibri" w:hAnsi="Calibri"/>
          <w:sz w:val="22"/>
        </w:rPr>
        <w:t xml:space="preserve"> you are done the assignments and the Case Study.  This case was intended to illustrate complexities that exist in determining a costing system.  This case is particularly poignant due to the impact on end-consumer pricing.</w:t>
      </w:r>
    </w:p>
    <w:p w14:paraId="48AD2DAA" w14:textId="77777777" w:rsidR="006B512E" w:rsidRPr="00F96FED" w:rsidRDefault="006B512E" w:rsidP="006B512E">
      <w:pPr>
        <w:spacing w:after="200" w:line="276" w:lineRule="auto"/>
        <w:rPr>
          <w:rFonts w:ascii="Calibri" w:eastAsia="Calibri" w:hAnsi="Calibri"/>
          <w:sz w:val="22"/>
        </w:rPr>
      </w:pPr>
      <w:r w:rsidRPr="00F96FED">
        <w:rPr>
          <w:rFonts w:ascii="Calibri" w:eastAsia="Calibri" w:hAnsi="Calibri"/>
          <w:sz w:val="22"/>
        </w:rPr>
        <w:t xml:space="preserve">As part of this </w:t>
      </w:r>
      <w:proofErr w:type="gramStart"/>
      <w:r w:rsidRPr="00F96FED">
        <w:rPr>
          <w:rFonts w:ascii="Calibri" w:eastAsia="Calibri" w:hAnsi="Calibri"/>
          <w:sz w:val="22"/>
        </w:rPr>
        <w:t>review</w:t>
      </w:r>
      <w:proofErr w:type="gramEnd"/>
      <w:r w:rsidRPr="00F96FED">
        <w:rPr>
          <w:rFonts w:ascii="Calibri" w:eastAsia="Calibri" w:hAnsi="Calibri"/>
          <w:sz w:val="22"/>
        </w:rPr>
        <w:t xml:space="preserve"> you needed to:</w:t>
      </w:r>
    </w:p>
    <w:p w14:paraId="36BDB1C5" w14:textId="77777777" w:rsidR="006B512E" w:rsidRPr="00F96FED" w:rsidRDefault="006B512E" w:rsidP="006B512E">
      <w:pPr>
        <w:numPr>
          <w:ilvl w:val="0"/>
          <w:numId w:val="5"/>
        </w:numPr>
        <w:spacing w:after="200" w:line="276" w:lineRule="auto"/>
        <w:contextualSpacing/>
        <w:rPr>
          <w:rFonts w:ascii="Calibri" w:eastAsia="Calibri" w:hAnsi="Calibri"/>
          <w:sz w:val="22"/>
        </w:rPr>
      </w:pPr>
      <w:r w:rsidRPr="00F96FED">
        <w:rPr>
          <w:rFonts w:ascii="Calibri" w:eastAsia="Calibri" w:hAnsi="Calibri"/>
          <w:sz w:val="22"/>
        </w:rPr>
        <w:t xml:space="preserve">Address which costs are </w:t>
      </w:r>
      <w:proofErr w:type="gramStart"/>
      <w:r w:rsidRPr="00F96FED">
        <w:rPr>
          <w:rFonts w:ascii="Calibri" w:eastAsia="Calibri" w:hAnsi="Calibri"/>
          <w:sz w:val="22"/>
        </w:rPr>
        <w:t>direct</w:t>
      </w:r>
      <w:proofErr w:type="gramEnd"/>
      <w:r w:rsidRPr="00F96FED">
        <w:rPr>
          <w:rFonts w:ascii="Calibri" w:eastAsia="Calibri" w:hAnsi="Calibri"/>
          <w:sz w:val="22"/>
        </w:rPr>
        <w:t xml:space="preserve"> and which are indirect</w:t>
      </w:r>
    </w:p>
    <w:p w14:paraId="26599255" w14:textId="77777777" w:rsidR="006B512E" w:rsidRPr="00F96FED" w:rsidRDefault="006B512E" w:rsidP="006B512E">
      <w:pPr>
        <w:numPr>
          <w:ilvl w:val="0"/>
          <w:numId w:val="5"/>
        </w:numPr>
        <w:spacing w:after="200" w:line="276" w:lineRule="auto"/>
        <w:contextualSpacing/>
        <w:rPr>
          <w:rFonts w:ascii="Calibri" w:eastAsia="Calibri" w:hAnsi="Calibri"/>
          <w:sz w:val="22"/>
        </w:rPr>
      </w:pPr>
      <w:r w:rsidRPr="00F96FED">
        <w:rPr>
          <w:rFonts w:ascii="Calibri" w:eastAsia="Calibri" w:hAnsi="Calibri"/>
          <w:sz w:val="22"/>
        </w:rPr>
        <w:t xml:space="preserve">Determine how to allocate the indirect costs – square footage, # of hours, equally, </w:t>
      </w:r>
      <w:proofErr w:type="gramStart"/>
      <w:r w:rsidRPr="00F96FED">
        <w:rPr>
          <w:rFonts w:ascii="Calibri" w:eastAsia="Calibri" w:hAnsi="Calibri"/>
          <w:sz w:val="22"/>
        </w:rPr>
        <w:t>or ???</w:t>
      </w:r>
      <w:proofErr w:type="gramEnd"/>
    </w:p>
    <w:p w14:paraId="554F9075" w14:textId="77777777" w:rsidR="006B512E" w:rsidRPr="00F96FED" w:rsidRDefault="006B512E" w:rsidP="006B512E">
      <w:pPr>
        <w:spacing w:after="200" w:line="276" w:lineRule="auto"/>
        <w:rPr>
          <w:rFonts w:ascii="Calibri" w:eastAsia="Calibri" w:hAnsi="Calibri"/>
          <w:sz w:val="22"/>
        </w:rPr>
      </w:pPr>
      <w:r w:rsidRPr="00F96FED">
        <w:rPr>
          <w:rFonts w:ascii="Calibri" w:eastAsia="Calibri" w:hAnsi="Calibri"/>
          <w:sz w:val="22"/>
        </w:rPr>
        <w:t xml:space="preserve">You have the essence of it.  You demonstrated an understanding of the </w:t>
      </w:r>
      <w:r>
        <w:rPr>
          <w:rFonts w:ascii="Calibri" w:eastAsia="Calibri" w:hAnsi="Calibri"/>
          <w:sz w:val="22"/>
        </w:rPr>
        <w:t>need to move to an activity-</w:t>
      </w:r>
      <w:r w:rsidRPr="00F96FED">
        <w:rPr>
          <w:rFonts w:ascii="Calibri" w:eastAsia="Calibri" w:hAnsi="Calibri"/>
          <w:sz w:val="22"/>
        </w:rPr>
        <w:t>based costing system while maintaining</w:t>
      </w:r>
    </w:p>
    <w:p w14:paraId="6865C094" w14:textId="77777777" w:rsidR="006B512E" w:rsidRPr="00F96FED" w:rsidRDefault="006B512E" w:rsidP="006B512E">
      <w:pPr>
        <w:spacing w:after="200" w:line="276" w:lineRule="auto"/>
        <w:rPr>
          <w:rFonts w:ascii="Calibri" w:eastAsia="Calibri" w:hAnsi="Calibri"/>
          <w:sz w:val="22"/>
        </w:rPr>
      </w:pPr>
      <w:r w:rsidRPr="00F96FED">
        <w:rPr>
          <w:rFonts w:ascii="Calibri" w:eastAsia="Calibri" w:hAnsi="Calibri"/>
          <w:sz w:val="22"/>
        </w:rPr>
        <w:t>•</w:t>
      </w:r>
      <w:r w:rsidRPr="00F96FED">
        <w:rPr>
          <w:rFonts w:ascii="Calibri" w:eastAsia="Calibri" w:hAnsi="Calibri"/>
          <w:sz w:val="22"/>
        </w:rPr>
        <w:tab/>
        <w:t>Competitive pricing</w:t>
      </w:r>
    </w:p>
    <w:p w14:paraId="2299D312" w14:textId="77777777" w:rsidR="006B512E" w:rsidRPr="00F96FED" w:rsidRDefault="006B512E" w:rsidP="006B512E">
      <w:pPr>
        <w:spacing w:after="200" w:line="276" w:lineRule="auto"/>
        <w:rPr>
          <w:rFonts w:ascii="Calibri" w:eastAsia="Calibri" w:hAnsi="Calibri"/>
          <w:sz w:val="22"/>
        </w:rPr>
      </w:pPr>
      <w:r w:rsidRPr="00F96FED">
        <w:rPr>
          <w:rFonts w:ascii="Calibri" w:eastAsia="Calibri" w:hAnsi="Calibri"/>
          <w:sz w:val="22"/>
        </w:rPr>
        <w:t>•</w:t>
      </w:r>
      <w:r w:rsidRPr="00F96FED">
        <w:rPr>
          <w:rFonts w:ascii="Calibri" w:eastAsia="Calibri" w:hAnsi="Calibri"/>
          <w:sz w:val="22"/>
        </w:rPr>
        <w:tab/>
        <w:t>System that is understandable to the residents</w:t>
      </w:r>
    </w:p>
    <w:p w14:paraId="02432333" w14:textId="77777777" w:rsidR="006B512E" w:rsidRPr="00F96FED" w:rsidRDefault="006B512E" w:rsidP="006B512E">
      <w:pPr>
        <w:spacing w:after="200" w:line="276" w:lineRule="auto"/>
        <w:rPr>
          <w:rFonts w:ascii="Calibri" w:eastAsia="Calibri" w:hAnsi="Calibri"/>
          <w:sz w:val="22"/>
        </w:rPr>
      </w:pPr>
      <w:r w:rsidRPr="00F96FED">
        <w:rPr>
          <w:rFonts w:ascii="Calibri" w:eastAsia="Calibri" w:hAnsi="Calibri"/>
          <w:sz w:val="22"/>
        </w:rPr>
        <w:t>•</w:t>
      </w:r>
      <w:r w:rsidRPr="00F96FED">
        <w:rPr>
          <w:rFonts w:ascii="Calibri" w:eastAsia="Calibri" w:hAnsi="Calibri"/>
          <w:sz w:val="22"/>
        </w:rPr>
        <w:tab/>
        <w:t>System that can be monitored / maintained / updated</w:t>
      </w:r>
    </w:p>
    <w:p w14:paraId="64A9FDD8" w14:textId="77777777" w:rsidR="006B512E" w:rsidRPr="00F96FED" w:rsidRDefault="006B512E" w:rsidP="006B512E">
      <w:pPr>
        <w:spacing w:after="200" w:line="276" w:lineRule="auto"/>
        <w:rPr>
          <w:rFonts w:ascii="Calibri" w:eastAsia="Calibri" w:hAnsi="Calibri"/>
          <w:sz w:val="22"/>
        </w:rPr>
      </w:pPr>
      <w:r w:rsidRPr="00F96FED">
        <w:rPr>
          <w:rFonts w:ascii="Calibri" w:eastAsia="Calibri" w:hAnsi="Calibri"/>
          <w:sz w:val="22"/>
        </w:rPr>
        <w:t>•</w:t>
      </w:r>
      <w:r w:rsidRPr="00F96FED">
        <w:rPr>
          <w:rFonts w:ascii="Calibri" w:eastAsia="Calibri" w:hAnsi="Calibri"/>
          <w:sz w:val="22"/>
        </w:rPr>
        <w:tab/>
        <w:t>Reflect consumption of resources</w:t>
      </w:r>
    </w:p>
    <w:p w14:paraId="687C28A7" w14:textId="77777777" w:rsidR="006B512E" w:rsidRPr="00F96FED" w:rsidRDefault="006B512E" w:rsidP="006B512E">
      <w:pPr>
        <w:numPr>
          <w:ilvl w:val="0"/>
          <w:numId w:val="6"/>
        </w:numPr>
        <w:spacing w:after="200" w:line="276" w:lineRule="auto"/>
        <w:contextualSpacing/>
        <w:rPr>
          <w:rFonts w:ascii="Calibri" w:eastAsia="Calibri" w:hAnsi="Calibri"/>
          <w:sz w:val="22"/>
        </w:rPr>
      </w:pPr>
      <w:r w:rsidRPr="00F96FED">
        <w:rPr>
          <w:rFonts w:ascii="Calibri" w:eastAsia="Calibri" w:hAnsi="Calibri"/>
          <w:sz w:val="22"/>
        </w:rPr>
        <w:t>Facilities</w:t>
      </w:r>
    </w:p>
    <w:p w14:paraId="7E306FB2" w14:textId="77777777" w:rsidR="006B512E" w:rsidRPr="00F96FED" w:rsidRDefault="006B512E" w:rsidP="006B512E">
      <w:pPr>
        <w:numPr>
          <w:ilvl w:val="0"/>
          <w:numId w:val="6"/>
        </w:numPr>
        <w:spacing w:after="200" w:line="276" w:lineRule="auto"/>
        <w:contextualSpacing/>
        <w:rPr>
          <w:rFonts w:ascii="Calibri" w:eastAsia="Calibri" w:hAnsi="Calibri"/>
          <w:sz w:val="22"/>
        </w:rPr>
      </w:pPr>
      <w:r w:rsidRPr="00F96FED">
        <w:rPr>
          <w:rFonts w:ascii="Calibri" w:eastAsia="Calibri" w:hAnsi="Calibri"/>
          <w:sz w:val="22"/>
        </w:rPr>
        <w:t>Meals</w:t>
      </w:r>
    </w:p>
    <w:p w14:paraId="233A087C" w14:textId="77777777" w:rsidR="006B512E" w:rsidRPr="00F96FED" w:rsidRDefault="006B512E" w:rsidP="006B512E">
      <w:pPr>
        <w:numPr>
          <w:ilvl w:val="0"/>
          <w:numId w:val="6"/>
        </w:numPr>
        <w:spacing w:after="200" w:line="276" w:lineRule="auto"/>
        <w:contextualSpacing/>
        <w:rPr>
          <w:rFonts w:ascii="Calibri" w:eastAsia="Calibri" w:hAnsi="Calibri"/>
          <w:sz w:val="22"/>
        </w:rPr>
      </w:pPr>
      <w:r w:rsidRPr="00F96FED">
        <w:rPr>
          <w:rFonts w:ascii="Calibri" w:eastAsia="Calibri" w:hAnsi="Calibri"/>
          <w:sz w:val="22"/>
        </w:rPr>
        <w:t>Recreation</w:t>
      </w:r>
    </w:p>
    <w:p w14:paraId="04644A9A" w14:textId="77777777" w:rsidR="006B512E" w:rsidRPr="00F96FED" w:rsidRDefault="006B512E" w:rsidP="006B512E">
      <w:pPr>
        <w:numPr>
          <w:ilvl w:val="0"/>
          <w:numId w:val="6"/>
        </w:numPr>
        <w:spacing w:after="200" w:line="276" w:lineRule="auto"/>
        <w:contextualSpacing/>
        <w:rPr>
          <w:rFonts w:ascii="Calibri" w:eastAsia="Calibri" w:hAnsi="Calibri"/>
          <w:sz w:val="22"/>
        </w:rPr>
      </w:pPr>
      <w:r w:rsidRPr="00F96FED">
        <w:rPr>
          <w:rFonts w:ascii="Calibri" w:eastAsia="Calibri" w:hAnsi="Calibri"/>
          <w:sz w:val="22"/>
        </w:rPr>
        <w:t>Medical Services</w:t>
      </w:r>
    </w:p>
    <w:p w14:paraId="168EA959" w14:textId="77777777" w:rsidR="006B512E" w:rsidRPr="00F96FED" w:rsidRDefault="006B512E" w:rsidP="006B512E">
      <w:pPr>
        <w:spacing w:after="200" w:line="276" w:lineRule="auto"/>
        <w:rPr>
          <w:rFonts w:ascii="Calibri" w:eastAsia="Calibri" w:hAnsi="Calibri"/>
          <w:sz w:val="22"/>
          <w:u w:val="single"/>
        </w:rPr>
      </w:pPr>
    </w:p>
    <w:p w14:paraId="7A038608" w14:textId="58EB39C3" w:rsidR="006B512E" w:rsidRPr="00F96FED" w:rsidRDefault="006B512E" w:rsidP="006B512E">
      <w:pPr>
        <w:spacing w:after="200" w:line="276" w:lineRule="auto"/>
        <w:rPr>
          <w:rFonts w:ascii="Calibri" w:eastAsia="Calibri" w:hAnsi="Calibri"/>
          <w:sz w:val="22"/>
        </w:rPr>
      </w:pPr>
      <w:r w:rsidRPr="00F96FED">
        <w:rPr>
          <w:rFonts w:ascii="Calibri" w:eastAsia="Calibri" w:hAnsi="Calibri"/>
          <w:sz w:val="22"/>
        </w:rPr>
        <w:t xml:space="preserve">• </w:t>
      </w:r>
      <w:r>
        <w:rPr>
          <w:rFonts w:ascii="Calibri" w:eastAsia="Calibri" w:hAnsi="Calibri"/>
          <w:sz w:val="22"/>
        </w:rPr>
        <w:t>10</w:t>
      </w:r>
      <w:r w:rsidRPr="00F96FED">
        <w:rPr>
          <w:rFonts w:ascii="Calibri" w:eastAsia="Calibri" w:hAnsi="Calibri"/>
          <w:sz w:val="22"/>
        </w:rPr>
        <w:t xml:space="preserve">(10 marks) - Use of language, including grammatical elements </w:t>
      </w:r>
    </w:p>
    <w:p w14:paraId="7439E4C7" w14:textId="39BAA60E" w:rsidR="006B512E" w:rsidRPr="00F96FED" w:rsidRDefault="006B512E" w:rsidP="006B512E">
      <w:pPr>
        <w:spacing w:after="200" w:line="276" w:lineRule="auto"/>
        <w:rPr>
          <w:rFonts w:ascii="Calibri" w:eastAsia="Calibri" w:hAnsi="Calibri"/>
          <w:sz w:val="22"/>
        </w:rPr>
      </w:pPr>
      <w:r w:rsidRPr="00F96FED">
        <w:rPr>
          <w:rFonts w:ascii="Calibri" w:eastAsia="Calibri" w:hAnsi="Calibri"/>
          <w:sz w:val="22"/>
        </w:rPr>
        <w:t>• 1</w:t>
      </w:r>
      <w:r>
        <w:rPr>
          <w:rFonts w:ascii="Calibri" w:eastAsia="Calibri" w:hAnsi="Calibri"/>
          <w:sz w:val="22"/>
        </w:rPr>
        <w:t>5</w:t>
      </w:r>
      <w:r w:rsidRPr="00F96FED">
        <w:rPr>
          <w:rFonts w:ascii="Calibri" w:eastAsia="Calibri" w:hAnsi="Calibri"/>
          <w:sz w:val="22"/>
        </w:rPr>
        <w:t xml:space="preserve">(15 marks) Identification of problems and issues </w:t>
      </w:r>
    </w:p>
    <w:p w14:paraId="6C0A9A81" w14:textId="7D5145CB" w:rsidR="006B512E" w:rsidRPr="00F96FED" w:rsidRDefault="006B512E" w:rsidP="006B512E">
      <w:pPr>
        <w:spacing w:after="200" w:line="276" w:lineRule="auto"/>
        <w:rPr>
          <w:rFonts w:ascii="Calibri" w:eastAsia="Calibri" w:hAnsi="Calibri"/>
          <w:sz w:val="22"/>
        </w:rPr>
      </w:pPr>
      <w:r w:rsidRPr="00F96FED">
        <w:rPr>
          <w:rFonts w:ascii="Calibri" w:eastAsia="Calibri" w:hAnsi="Calibri"/>
          <w:sz w:val="22"/>
        </w:rPr>
        <w:t xml:space="preserve">• </w:t>
      </w:r>
      <w:r>
        <w:rPr>
          <w:rFonts w:ascii="Calibri" w:eastAsia="Calibri" w:hAnsi="Calibri"/>
          <w:sz w:val="22"/>
        </w:rPr>
        <w:t>60</w:t>
      </w:r>
      <w:r w:rsidRPr="00F96FED">
        <w:rPr>
          <w:rFonts w:ascii="Calibri" w:eastAsia="Calibri" w:hAnsi="Calibri"/>
          <w:sz w:val="22"/>
        </w:rPr>
        <w:t>(65 marks) - Alternatives and analysis and evaluation of these alternatives</w:t>
      </w:r>
    </w:p>
    <w:p w14:paraId="6DD63C93" w14:textId="42DB5694" w:rsidR="006B512E" w:rsidRPr="00F96FED" w:rsidRDefault="006B512E" w:rsidP="006B512E">
      <w:pPr>
        <w:spacing w:after="200" w:line="276" w:lineRule="auto"/>
        <w:rPr>
          <w:rFonts w:ascii="Calibri" w:eastAsia="Calibri" w:hAnsi="Calibri"/>
          <w:sz w:val="22"/>
        </w:rPr>
      </w:pPr>
      <w:r w:rsidRPr="00F96FED">
        <w:rPr>
          <w:rFonts w:ascii="Calibri" w:eastAsia="Calibri" w:hAnsi="Calibri"/>
          <w:sz w:val="22"/>
        </w:rPr>
        <w:t xml:space="preserve">• </w:t>
      </w:r>
      <w:r>
        <w:rPr>
          <w:rFonts w:ascii="Calibri" w:eastAsia="Calibri" w:hAnsi="Calibri"/>
          <w:sz w:val="22"/>
        </w:rPr>
        <w:t>10</w:t>
      </w:r>
      <w:r w:rsidRPr="00F96FED">
        <w:rPr>
          <w:rFonts w:ascii="Calibri" w:eastAsia="Calibri" w:hAnsi="Calibri"/>
          <w:sz w:val="22"/>
        </w:rPr>
        <w:t>(10 marks)</w:t>
      </w:r>
      <w:proofErr w:type="gramStart"/>
      <w:r w:rsidRPr="00F96FED">
        <w:rPr>
          <w:rFonts w:ascii="Calibri" w:eastAsia="Calibri" w:hAnsi="Calibri"/>
          <w:sz w:val="22"/>
        </w:rPr>
        <w:t>-  A</w:t>
      </w:r>
      <w:proofErr w:type="gramEnd"/>
      <w:r w:rsidRPr="00F96FED">
        <w:rPr>
          <w:rFonts w:ascii="Calibri" w:eastAsia="Calibri" w:hAnsi="Calibri"/>
          <w:sz w:val="22"/>
        </w:rPr>
        <w:t xml:space="preserve"> recommendation—with justification  </w:t>
      </w:r>
    </w:p>
    <w:p w14:paraId="4EDEBB07" w14:textId="77777777" w:rsidR="006B512E" w:rsidRDefault="006B512E" w:rsidP="006B512E">
      <w:pPr>
        <w:spacing w:after="200" w:line="276" w:lineRule="auto"/>
        <w:rPr>
          <w:rFonts w:ascii="Calibri" w:eastAsia="Calibri" w:hAnsi="Calibri"/>
          <w:sz w:val="22"/>
        </w:rPr>
      </w:pPr>
    </w:p>
    <w:p w14:paraId="51B9DD79" w14:textId="77777777" w:rsidR="006B512E" w:rsidRPr="0063046C" w:rsidRDefault="006B512E" w:rsidP="006B512E">
      <w:pPr>
        <w:spacing w:after="200" w:line="276" w:lineRule="auto"/>
        <w:rPr>
          <w:rFonts w:ascii="Calibri" w:eastAsia="Calibri" w:hAnsi="Calibri"/>
          <w:sz w:val="22"/>
        </w:rPr>
      </w:pPr>
      <w:r w:rsidRPr="0063046C">
        <w:rPr>
          <w:rFonts w:ascii="Calibri" w:eastAsia="Calibri" w:hAnsi="Calibri"/>
          <w:sz w:val="22"/>
        </w:rPr>
        <w:t xml:space="preserve">Final Exam On-Line Using </w:t>
      </w:r>
      <w:proofErr w:type="spellStart"/>
      <w:r w:rsidRPr="0063046C">
        <w:rPr>
          <w:rFonts w:ascii="Calibri" w:eastAsia="Calibri" w:hAnsi="Calibri"/>
          <w:sz w:val="22"/>
        </w:rPr>
        <w:t>ProctorU</w:t>
      </w:r>
      <w:proofErr w:type="spellEnd"/>
    </w:p>
    <w:p w14:paraId="6272544E" w14:textId="77777777" w:rsidR="006B512E" w:rsidRPr="0063046C" w:rsidRDefault="006B512E" w:rsidP="006B512E">
      <w:pPr>
        <w:spacing w:after="200" w:line="276" w:lineRule="auto"/>
        <w:rPr>
          <w:rFonts w:ascii="Calibri" w:eastAsia="Calibri" w:hAnsi="Calibri"/>
          <w:sz w:val="22"/>
        </w:rPr>
      </w:pPr>
      <w:r w:rsidRPr="0063046C">
        <w:rPr>
          <w:rFonts w:ascii="Calibri" w:eastAsia="Calibri" w:hAnsi="Calibri"/>
          <w:sz w:val="22"/>
        </w:rPr>
        <w:t xml:space="preserve">Due to Covid 19 An on-line exam is now the only option for this course and there is a tab in Moodle that explains this.   The exam is administered remotely by a company called </w:t>
      </w:r>
      <w:proofErr w:type="spellStart"/>
      <w:r w:rsidRPr="0063046C">
        <w:rPr>
          <w:rFonts w:ascii="Calibri" w:eastAsia="Calibri" w:hAnsi="Calibri"/>
          <w:sz w:val="22"/>
        </w:rPr>
        <w:t>ProctorU</w:t>
      </w:r>
      <w:proofErr w:type="spellEnd"/>
      <w:r w:rsidRPr="0063046C">
        <w:rPr>
          <w:rFonts w:ascii="Calibri" w:eastAsia="Calibri" w:hAnsi="Calibri"/>
          <w:sz w:val="22"/>
        </w:rPr>
        <w:t xml:space="preserve"> over the computer.  You can take the exam largely when and where you want it.  You must pay extra for it, but it may be worth it.  Also, you will get your final mark more quickly as there is no delay in getting your exam to me for marking as it is emailed to me right away.  I have had several students write the exam using Proctor U and it seems to go well.   You use your financial calculator to calculate the answers and enter the info using the word processor in Proctor U just the same as you did with the assignments in Word.  Please contact the Exams Department (exams@tru.ca) for more info.  </w:t>
      </w:r>
    </w:p>
    <w:p w14:paraId="57191D02" w14:textId="77777777" w:rsidR="006B512E" w:rsidRDefault="006B512E" w:rsidP="006B512E">
      <w:pPr>
        <w:spacing w:after="200" w:line="276" w:lineRule="auto"/>
        <w:rPr>
          <w:rFonts w:ascii="Calibri" w:eastAsia="Calibri" w:hAnsi="Calibri"/>
          <w:sz w:val="22"/>
        </w:rPr>
      </w:pPr>
      <w:r w:rsidRPr="0063046C">
        <w:rPr>
          <w:rFonts w:ascii="Calibri" w:eastAsia="Calibri" w:hAnsi="Calibri"/>
          <w:sz w:val="22"/>
        </w:rPr>
        <w:lastRenderedPageBreak/>
        <w:t>Please note the exam format has been adjusted slightly in recognition of it being an online exam.   For example, if in the practice exam you see a template or grid lines those typically are provided for you in the on-line version.  When preparing for a Proctor U exam you should do the practice work directly on your computer.</w:t>
      </w:r>
    </w:p>
    <w:p w14:paraId="797ACC69" w14:textId="77777777" w:rsidR="006B512E" w:rsidRDefault="006B512E" w:rsidP="006B512E">
      <w:pPr>
        <w:spacing w:after="200" w:line="276" w:lineRule="auto"/>
        <w:rPr>
          <w:rFonts w:ascii="Calibri" w:eastAsia="Calibri" w:hAnsi="Calibri"/>
          <w:sz w:val="22"/>
        </w:rPr>
      </w:pPr>
    </w:p>
    <w:p w14:paraId="7700CD8E" w14:textId="77777777" w:rsidR="006B512E" w:rsidRPr="00F96FED" w:rsidRDefault="006B512E" w:rsidP="006B512E">
      <w:pPr>
        <w:spacing w:after="200" w:line="276" w:lineRule="auto"/>
        <w:rPr>
          <w:rFonts w:ascii="Calibri" w:eastAsia="Calibri" w:hAnsi="Calibri"/>
          <w:sz w:val="22"/>
        </w:rPr>
      </w:pPr>
      <w:r w:rsidRPr="00F96FED">
        <w:rPr>
          <w:rFonts w:ascii="Calibri" w:eastAsia="Calibri" w:hAnsi="Calibri"/>
          <w:sz w:val="22"/>
        </w:rPr>
        <w:t>It has been a pleasure working with you and I wish you every success with your future studies.  Perhaps our paths will cross again in another course.</w:t>
      </w:r>
    </w:p>
    <w:p w14:paraId="74DAB2B3" w14:textId="77777777" w:rsidR="006B512E" w:rsidRPr="00F96FED" w:rsidRDefault="006B512E" w:rsidP="006B512E">
      <w:pPr>
        <w:spacing w:line="276" w:lineRule="auto"/>
        <w:rPr>
          <w:rFonts w:ascii="Calibri" w:eastAsia="Calibri" w:hAnsi="Calibri"/>
          <w:sz w:val="22"/>
        </w:rPr>
      </w:pPr>
      <w:r w:rsidRPr="00F96FED">
        <w:rPr>
          <w:rFonts w:ascii="Calibri" w:eastAsia="Calibri" w:hAnsi="Calibri"/>
          <w:sz w:val="22"/>
          <w:highlight w:val="yellow"/>
        </w:rPr>
        <w:t xml:space="preserve">Note – it is the marks in this system that are used to calculate your grade and not the marks in </w:t>
      </w:r>
      <w:r>
        <w:rPr>
          <w:rFonts w:ascii="Calibri" w:eastAsia="Calibri" w:hAnsi="Calibri"/>
          <w:sz w:val="22"/>
          <w:highlight w:val="yellow"/>
        </w:rPr>
        <w:t>Moodle</w:t>
      </w:r>
      <w:r w:rsidRPr="00F96FED">
        <w:rPr>
          <w:rFonts w:ascii="Calibri" w:eastAsia="Calibri" w:hAnsi="Calibri"/>
          <w:sz w:val="22"/>
          <w:highlight w:val="yellow"/>
        </w:rPr>
        <w:t>.</w:t>
      </w:r>
      <w:r w:rsidRPr="00F96FED">
        <w:rPr>
          <w:rFonts w:ascii="Calibri" w:eastAsia="Calibri" w:hAnsi="Calibri"/>
          <w:sz w:val="22"/>
        </w:rPr>
        <w:t xml:space="preserve">  Also, you should be aware there is typically a lag of 3 days between getting your marked assignment back and the marks being recorded into this system.</w:t>
      </w:r>
    </w:p>
    <w:p w14:paraId="05066F72" w14:textId="77777777" w:rsidR="006B512E" w:rsidRPr="00F96FED" w:rsidRDefault="006B512E" w:rsidP="006B512E">
      <w:pPr>
        <w:widowControl w:val="0"/>
        <w:tabs>
          <w:tab w:val="left" w:pos="360"/>
        </w:tabs>
        <w:overflowPunct w:val="0"/>
        <w:autoSpaceDE w:val="0"/>
        <w:autoSpaceDN w:val="0"/>
        <w:adjustRightInd w:val="0"/>
        <w:spacing w:before="200" w:after="200" w:line="280" w:lineRule="atLeast"/>
        <w:ind w:left="360"/>
        <w:textAlignment w:val="baseline"/>
        <w:rPr>
          <w:rFonts w:ascii="Arial Narrow" w:hAnsi="Arial Narrow"/>
          <w:b/>
          <w:sz w:val="26"/>
          <w:szCs w:val="20"/>
          <w:lang w:val="en-US"/>
        </w:rPr>
      </w:pPr>
    </w:p>
    <w:p w14:paraId="62EE29F9" w14:textId="77777777" w:rsidR="006B512E" w:rsidRPr="00F96FED" w:rsidRDefault="006B512E" w:rsidP="006B512E">
      <w:pPr>
        <w:spacing w:after="200" w:line="276" w:lineRule="auto"/>
        <w:rPr>
          <w:rFonts w:ascii="Calibri" w:eastAsia="Calibri" w:hAnsi="Calibri"/>
          <w:sz w:val="22"/>
        </w:rPr>
      </w:pPr>
    </w:p>
    <w:p w14:paraId="65CD332F" w14:textId="77777777" w:rsidR="006B512E" w:rsidRPr="00F96FED" w:rsidRDefault="006B512E" w:rsidP="006B512E">
      <w:pPr>
        <w:spacing w:line="276" w:lineRule="auto"/>
        <w:rPr>
          <w:rFonts w:ascii="Calibri" w:eastAsia="Calibri" w:hAnsi="Calibri"/>
          <w:sz w:val="22"/>
        </w:rPr>
      </w:pPr>
      <w:r w:rsidRPr="00F96FED">
        <w:rPr>
          <w:rFonts w:ascii="Calibri" w:eastAsia="Calibri" w:hAnsi="Calibri"/>
          <w:sz w:val="22"/>
        </w:rPr>
        <w:t xml:space="preserve">Regards, </w:t>
      </w:r>
      <w:r w:rsidRPr="00F96FED">
        <w:rPr>
          <w:rFonts w:ascii="AR BERKLEY" w:eastAsia="Calibri" w:hAnsi="AR BERKLEY"/>
          <w:sz w:val="28"/>
        </w:rPr>
        <w:t>Keith Whitmore</w:t>
      </w:r>
      <w:r w:rsidRPr="00F96FED">
        <w:rPr>
          <w:rFonts w:ascii="Calibri" w:eastAsia="Calibri" w:hAnsi="Calibri"/>
          <w:sz w:val="22"/>
        </w:rPr>
        <w:t xml:space="preserve">, M.Sc., MBA, </w:t>
      </w:r>
      <w:proofErr w:type="gramStart"/>
      <w:r w:rsidRPr="00F96FED">
        <w:rPr>
          <w:rFonts w:ascii="Calibri" w:eastAsia="Calibri" w:hAnsi="Calibri"/>
          <w:sz w:val="22"/>
        </w:rPr>
        <w:t>CPA,CGA</w:t>
      </w:r>
      <w:proofErr w:type="gramEnd"/>
      <w:r w:rsidRPr="00F96FED">
        <w:rPr>
          <w:rFonts w:ascii="Calibri" w:eastAsia="Calibri" w:hAnsi="Calibri"/>
          <w:sz w:val="22"/>
        </w:rPr>
        <w:t>, P.Eng.</w:t>
      </w:r>
    </w:p>
    <w:p w14:paraId="0C318A56" w14:textId="77777777" w:rsidR="006B512E" w:rsidRDefault="006B512E" w:rsidP="006B512E">
      <w:pPr>
        <w:spacing w:line="276" w:lineRule="auto"/>
        <w:rPr>
          <w:rFonts w:ascii="Calibri" w:eastAsia="Calibri" w:hAnsi="Calibri"/>
          <w:sz w:val="22"/>
        </w:rPr>
      </w:pPr>
      <w:r w:rsidRPr="00F96FED">
        <w:rPr>
          <w:rFonts w:ascii="Calibri" w:eastAsia="Calibri" w:hAnsi="Calibri"/>
          <w:sz w:val="22"/>
        </w:rPr>
        <w:t>Faculty – Thompson Rivers University – Open Learning</w:t>
      </w:r>
    </w:p>
    <w:p w14:paraId="6394CD2C" w14:textId="77777777" w:rsidR="006B512E" w:rsidRDefault="006B512E" w:rsidP="006B512E">
      <w:pPr>
        <w:spacing w:line="276" w:lineRule="auto"/>
        <w:rPr>
          <w:rFonts w:ascii="Calibri" w:eastAsia="Calibri" w:hAnsi="Calibri"/>
          <w:sz w:val="22"/>
        </w:rPr>
      </w:pPr>
    </w:p>
    <w:p w14:paraId="65B563BC" w14:textId="77777777" w:rsidR="00161E89" w:rsidRPr="00A7421F" w:rsidRDefault="00161E89" w:rsidP="00161E89">
      <w:pPr>
        <w:rPr>
          <w:rFonts w:ascii="Arial" w:hAnsi="Arial" w:cs="Arial"/>
        </w:rPr>
      </w:pPr>
    </w:p>
    <w:p w14:paraId="00C4C93F" w14:textId="77777777" w:rsidR="00847ED8" w:rsidRPr="00A7421F" w:rsidRDefault="00847ED8" w:rsidP="00E33410">
      <w:pPr>
        <w:rPr>
          <w:rFonts w:ascii="Arial" w:hAnsi="Arial" w:cs="Arial"/>
        </w:rPr>
      </w:pPr>
    </w:p>
    <w:p w14:paraId="4094439C" w14:textId="77777777" w:rsidR="00847ED8" w:rsidRPr="00A7421F" w:rsidRDefault="00847ED8" w:rsidP="00E33410">
      <w:pPr>
        <w:rPr>
          <w:rFonts w:ascii="Arial" w:hAnsi="Arial" w:cs="Arial"/>
        </w:rPr>
      </w:pPr>
    </w:p>
    <w:sectPr w:rsidR="00847ED8" w:rsidRPr="00A7421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922E4" w14:textId="77777777" w:rsidR="009734B4" w:rsidRDefault="009734B4" w:rsidP="0078729C">
      <w:r>
        <w:separator/>
      </w:r>
    </w:p>
  </w:endnote>
  <w:endnote w:type="continuationSeparator" w:id="0">
    <w:p w14:paraId="34740092" w14:textId="77777777" w:rsidR="009734B4" w:rsidRDefault="009734B4" w:rsidP="00787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 BERKLEY">
    <w:altName w:val="Brush Script MT"/>
    <w:panose1 w:val="020B0604020202020204"/>
    <w:charset w:val="00"/>
    <w:family w:val="auto"/>
    <w:pitch w:val="variable"/>
    <w:sig w:usb0="8000002F" w:usb1="0000000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74EB3" w14:textId="77777777" w:rsidR="009734B4" w:rsidRDefault="009734B4" w:rsidP="0078729C">
      <w:r>
        <w:separator/>
      </w:r>
    </w:p>
  </w:footnote>
  <w:footnote w:type="continuationSeparator" w:id="0">
    <w:p w14:paraId="197232B2" w14:textId="77777777" w:rsidR="009734B4" w:rsidRDefault="009734B4" w:rsidP="007872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E5F70"/>
    <w:multiLevelType w:val="hybridMultilevel"/>
    <w:tmpl w:val="199A437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347070B"/>
    <w:multiLevelType w:val="hybridMultilevel"/>
    <w:tmpl w:val="BC741CD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429CABF7"/>
    <w:multiLevelType w:val="hybridMultilevel"/>
    <w:tmpl w:val="E1488E0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92378CA"/>
    <w:multiLevelType w:val="hybridMultilevel"/>
    <w:tmpl w:val="7C869B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C4362BA"/>
    <w:multiLevelType w:val="hybridMultilevel"/>
    <w:tmpl w:val="81E6F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C80209"/>
    <w:multiLevelType w:val="hybridMultilevel"/>
    <w:tmpl w:val="E3D365B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427892474">
    <w:abstractNumId w:val="0"/>
  </w:num>
  <w:num w:numId="2" w16cid:durableId="2055689830">
    <w:abstractNumId w:val="2"/>
  </w:num>
  <w:num w:numId="3" w16cid:durableId="531380073">
    <w:abstractNumId w:val="5"/>
  </w:num>
  <w:num w:numId="4" w16cid:durableId="1169097241">
    <w:abstractNumId w:val="4"/>
  </w:num>
  <w:num w:numId="5" w16cid:durableId="1808161495">
    <w:abstractNumId w:val="3"/>
  </w:num>
  <w:num w:numId="6" w16cid:durableId="185133203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ith Whitmore">
    <w15:presenceInfo w15:providerId="Windows Live" w15:userId="dde629f2635a54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U0tDQ3Mba0NDMxNLVU0lEKTi0uzszPAykwrAUACxjI6iwAAAA="/>
  </w:docVars>
  <w:rsids>
    <w:rsidRoot w:val="0078729C"/>
    <w:rsid w:val="000037C0"/>
    <w:rsid w:val="000108EB"/>
    <w:rsid w:val="00013204"/>
    <w:rsid w:val="00021F0E"/>
    <w:rsid w:val="000322B3"/>
    <w:rsid w:val="00042994"/>
    <w:rsid w:val="0004446E"/>
    <w:rsid w:val="00075948"/>
    <w:rsid w:val="00093BCB"/>
    <w:rsid w:val="00094352"/>
    <w:rsid w:val="000A1050"/>
    <w:rsid w:val="000A1C4C"/>
    <w:rsid w:val="000A288E"/>
    <w:rsid w:val="000C45E7"/>
    <w:rsid w:val="000C6793"/>
    <w:rsid w:val="000E2FC0"/>
    <w:rsid w:val="000F785D"/>
    <w:rsid w:val="00116131"/>
    <w:rsid w:val="00127E32"/>
    <w:rsid w:val="00150A72"/>
    <w:rsid w:val="00161E89"/>
    <w:rsid w:val="001823DA"/>
    <w:rsid w:val="00191C49"/>
    <w:rsid w:val="001A09B7"/>
    <w:rsid w:val="001D5BDC"/>
    <w:rsid w:val="001F2865"/>
    <w:rsid w:val="001F3E8B"/>
    <w:rsid w:val="001F73C7"/>
    <w:rsid w:val="0020065D"/>
    <w:rsid w:val="002022F5"/>
    <w:rsid w:val="00207D22"/>
    <w:rsid w:val="00207EB7"/>
    <w:rsid w:val="0024703B"/>
    <w:rsid w:val="00247A6E"/>
    <w:rsid w:val="00256D2E"/>
    <w:rsid w:val="002613C2"/>
    <w:rsid w:val="00270D78"/>
    <w:rsid w:val="0029256B"/>
    <w:rsid w:val="002B7633"/>
    <w:rsid w:val="002C1EC0"/>
    <w:rsid w:val="002D4C11"/>
    <w:rsid w:val="002E0B27"/>
    <w:rsid w:val="002E2146"/>
    <w:rsid w:val="003172D1"/>
    <w:rsid w:val="00325776"/>
    <w:rsid w:val="0034066A"/>
    <w:rsid w:val="00361081"/>
    <w:rsid w:val="00362E7F"/>
    <w:rsid w:val="00370D5F"/>
    <w:rsid w:val="00383C89"/>
    <w:rsid w:val="00384F97"/>
    <w:rsid w:val="00392BCA"/>
    <w:rsid w:val="003C0FE5"/>
    <w:rsid w:val="00413218"/>
    <w:rsid w:val="0041369C"/>
    <w:rsid w:val="0042481E"/>
    <w:rsid w:val="004275AC"/>
    <w:rsid w:val="00453BE5"/>
    <w:rsid w:val="00457E15"/>
    <w:rsid w:val="00467956"/>
    <w:rsid w:val="004871B2"/>
    <w:rsid w:val="004C58F0"/>
    <w:rsid w:val="004F07B3"/>
    <w:rsid w:val="004F14F6"/>
    <w:rsid w:val="004F1FAD"/>
    <w:rsid w:val="0052627C"/>
    <w:rsid w:val="005306F7"/>
    <w:rsid w:val="00562A09"/>
    <w:rsid w:val="00564B4A"/>
    <w:rsid w:val="00575FCE"/>
    <w:rsid w:val="0058418E"/>
    <w:rsid w:val="00594877"/>
    <w:rsid w:val="005975E5"/>
    <w:rsid w:val="005A46AF"/>
    <w:rsid w:val="005A7C96"/>
    <w:rsid w:val="005C1D2C"/>
    <w:rsid w:val="005C778B"/>
    <w:rsid w:val="006079A4"/>
    <w:rsid w:val="00631111"/>
    <w:rsid w:val="00633A5B"/>
    <w:rsid w:val="00641C60"/>
    <w:rsid w:val="00667F90"/>
    <w:rsid w:val="006B512E"/>
    <w:rsid w:val="006C02A4"/>
    <w:rsid w:val="006C4CAF"/>
    <w:rsid w:val="006C7395"/>
    <w:rsid w:val="006E6ABB"/>
    <w:rsid w:val="00712BE2"/>
    <w:rsid w:val="0072026E"/>
    <w:rsid w:val="00723EEF"/>
    <w:rsid w:val="007245BD"/>
    <w:rsid w:val="00745DFE"/>
    <w:rsid w:val="00754249"/>
    <w:rsid w:val="00755484"/>
    <w:rsid w:val="00764725"/>
    <w:rsid w:val="00783FC0"/>
    <w:rsid w:val="0078729C"/>
    <w:rsid w:val="00793323"/>
    <w:rsid w:val="007A07DD"/>
    <w:rsid w:val="007A0E92"/>
    <w:rsid w:val="007B4104"/>
    <w:rsid w:val="007E2536"/>
    <w:rsid w:val="007F226D"/>
    <w:rsid w:val="007F5588"/>
    <w:rsid w:val="00801373"/>
    <w:rsid w:val="008031FE"/>
    <w:rsid w:val="008047A4"/>
    <w:rsid w:val="00810F92"/>
    <w:rsid w:val="008257BC"/>
    <w:rsid w:val="00835594"/>
    <w:rsid w:val="00835F86"/>
    <w:rsid w:val="008427F6"/>
    <w:rsid w:val="008442B3"/>
    <w:rsid w:val="00847ED8"/>
    <w:rsid w:val="008538F2"/>
    <w:rsid w:val="00864078"/>
    <w:rsid w:val="0086517B"/>
    <w:rsid w:val="008653F4"/>
    <w:rsid w:val="008677F3"/>
    <w:rsid w:val="008679C4"/>
    <w:rsid w:val="00876199"/>
    <w:rsid w:val="00886015"/>
    <w:rsid w:val="00895B57"/>
    <w:rsid w:val="008B5D9E"/>
    <w:rsid w:val="008E2E96"/>
    <w:rsid w:val="008E49B6"/>
    <w:rsid w:val="008E6E36"/>
    <w:rsid w:val="008E7E98"/>
    <w:rsid w:val="008F0696"/>
    <w:rsid w:val="008F47E5"/>
    <w:rsid w:val="00907BB2"/>
    <w:rsid w:val="0091080E"/>
    <w:rsid w:val="00916C72"/>
    <w:rsid w:val="00920F9E"/>
    <w:rsid w:val="00933CFD"/>
    <w:rsid w:val="00934133"/>
    <w:rsid w:val="009375FE"/>
    <w:rsid w:val="00962E43"/>
    <w:rsid w:val="00966065"/>
    <w:rsid w:val="00966B56"/>
    <w:rsid w:val="009734B4"/>
    <w:rsid w:val="00984C22"/>
    <w:rsid w:val="009975AC"/>
    <w:rsid w:val="009A017E"/>
    <w:rsid w:val="009A73E6"/>
    <w:rsid w:val="009B1792"/>
    <w:rsid w:val="009B4DC7"/>
    <w:rsid w:val="009C084B"/>
    <w:rsid w:val="009C3125"/>
    <w:rsid w:val="009C46E0"/>
    <w:rsid w:val="009F5D23"/>
    <w:rsid w:val="009F6C19"/>
    <w:rsid w:val="00A01AB5"/>
    <w:rsid w:val="00A3354B"/>
    <w:rsid w:val="00A339F3"/>
    <w:rsid w:val="00A56281"/>
    <w:rsid w:val="00A572B7"/>
    <w:rsid w:val="00A64543"/>
    <w:rsid w:val="00A7421F"/>
    <w:rsid w:val="00AD7631"/>
    <w:rsid w:val="00AE408C"/>
    <w:rsid w:val="00AE77E1"/>
    <w:rsid w:val="00AF38FB"/>
    <w:rsid w:val="00AF44F2"/>
    <w:rsid w:val="00AF57A0"/>
    <w:rsid w:val="00B03B38"/>
    <w:rsid w:val="00B12042"/>
    <w:rsid w:val="00B62DA6"/>
    <w:rsid w:val="00B75548"/>
    <w:rsid w:val="00B764AC"/>
    <w:rsid w:val="00B8406A"/>
    <w:rsid w:val="00B864D8"/>
    <w:rsid w:val="00BB0D9C"/>
    <w:rsid w:val="00BB4DC1"/>
    <w:rsid w:val="00BC63F5"/>
    <w:rsid w:val="00BF601A"/>
    <w:rsid w:val="00C00C03"/>
    <w:rsid w:val="00C01302"/>
    <w:rsid w:val="00C03429"/>
    <w:rsid w:val="00C201D3"/>
    <w:rsid w:val="00C34F53"/>
    <w:rsid w:val="00C41177"/>
    <w:rsid w:val="00C4651D"/>
    <w:rsid w:val="00C604BA"/>
    <w:rsid w:val="00C60A30"/>
    <w:rsid w:val="00C61608"/>
    <w:rsid w:val="00C656FC"/>
    <w:rsid w:val="00C8213A"/>
    <w:rsid w:val="00CF5AE0"/>
    <w:rsid w:val="00D210F8"/>
    <w:rsid w:val="00D321C0"/>
    <w:rsid w:val="00D44592"/>
    <w:rsid w:val="00D8059D"/>
    <w:rsid w:val="00D828FE"/>
    <w:rsid w:val="00DA5DDD"/>
    <w:rsid w:val="00DB22D3"/>
    <w:rsid w:val="00DE11A4"/>
    <w:rsid w:val="00E23A40"/>
    <w:rsid w:val="00E329A5"/>
    <w:rsid w:val="00E33410"/>
    <w:rsid w:val="00E34CBD"/>
    <w:rsid w:val="00E848BE"/>
    <w:rsid w:val="00E876A7"/>
    <w:rsid w:val="00E87FC6"/>
    <w:rsid w:val="00E94169"/>
    <w:rsid w:val="00EA2B17"/>
    <w:rsid w:val="00EA5F41"/>
    <w:rsid w:val="00EE17FD"/>
    <w:rsid w:val="00EF389E"/>
    <w:rsid w:val="00F0263F"/>
    <w:rsid w:val="00F11C3C"/>
    <w:rsid w:val="00F16B08"/>
    <w:rsid w:val="00F47B80"/>
    <w:rsid w:val="00F545BF"/>
    <w:rsid w:val="00F55232"/>
    <w:rsid w:val="00F82B61"/>
    <w:rsid w:val="00F8620F"/>
    <w:rsid w:val="00FB4147"/>
    <w:rsid w:val="00FC379A"/>
    <w:rsid w:val="00FD5DCD"/>
    <w:rsid w:val="00FE4642"/>
    <w:rsid w:val="00FE51BA"/>
    <w:rsid w:val="00FE5E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50C1A"/>
  <w15:docId w15:val="{58747956-174D-094B-9322-0AF2600AB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050"/>
    <w:pPr>
      <w:spacing w:after="0" w:line="240" w:lineRule="auto"/>
    </w:pPr>
    <w:rPr>
      <w:rFonts w:ascii="Times New Roman" w:eastAsia="Times New Roman" w:hAnsi="Times New Roman" w:cs="Times New Roman"/>
      <w:sz w:val="24"/>
      <w:szCs w:val="24"/>
      <w:lang w:val="en-CA"/>
    </w:rPr>
  </w:style>
  <w:style w:type="paragraph" w:styleId="Heading1">
    <w:name w:val="heading 1"/>
    <w:basedOn w:val="Normal"/>
    <w:next w:val="Normal"/>
    <w:link w:val="Heading1Char"/>
    <w:uiPriority w:val="9"/>
    <w:qFormat/>
    <w:rsid w:val="00F82B6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7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729C"/>
    <w:pPr>
      <w:tabs>
        <w:tab w:val="center" w:pos="4513"/>
        <w:tab w:val="right" w:pos="9026"/>
      </w:tabs>
    </w:pPr>
  </w:style>
  <w:style w:type="character" w:customStyle="1" w:styleId="HeaderChar">
    <w:name w:val="Header Char"/>
    <w:basedOn w:val="DefaultParagraphFont"/>
    <w:link w:val="Header"/>
    <w:uiPriority w:val="99"/>
    <w:rsid w:val="0078729C"/>
  </w:style>
  <w:style w:type="paragraph" w:styleId="Footer">
    <w:name w:val="footer"/>
    <w:basedOn w:val="Normal"/>
    <w:link w:val="FooterChar"/>
    <w:uiPriority w:val="99"/>
    <w:unhideWhenUsed/>
    <w:rsid w:val="0078729C"/>
    <w:pPr>
      <w:tabs>
        <w:tab w:val="center" w:pos="4513"/>
        <w:tab w:val="right" w:pos="9026"/>
      </w:tabs>
    </w:pPr>
  </w:style>
  <w:style w:type="character" w:customStyle="1" w:styleId="FooterChar">
    <w:name w:val="Footer Char"/>
    <w:basedOn w:val="DefaultParagraphFont"/>
    <w:link w:val="Footer"/>
    <w:uiPriority w:val="99"/>
    <w:rsid w:val="0078729C"/>
  </w:style>
  <w:style w:type="character" w:customStyle="1" w:styleId="Heading1Char">
    <w:name w:val="Heading 1 Char"/>
    <w:basedOn w:val="DefaultParagraphFont"/>
    <w:link w:val="Heading1"/>
    <w:uiPriority w:val="9"/>
    <w:rsid w:val="00F82B6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B4147"/>
    <w:pPr>
      <w:ind w:left="720"/>
      <w:contextualSpacing/>
    </w:pPr>
  </w:style>
  <w:style w:type="paragraph" w:customStyle="1" w:styleId="ph3ns">
    <w:name w:val="ph3ns"/>
    <w:basedOn w:val="Normal"/>
    <w:rsid w:val="006B512E"/>
    <w:pPr>
      <w:spacing w:before="120" w:after="120"/>
      <w:jc w:val="right"/>
    </w:pPr>
    <w:rPr>
      <w:rFonts w:ascii="Palatino Linotype" w:eastAsiaTheme="minorEastAsia" w:hAnsi="Palatino Linotype" w:cstheme="minorBidi"/>
      <w:i/>
      <w:iCs/>
      <w:color w:val="000000"/>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70515">
      <w:bodyDiv w:val="1"/>
      <w:marLeft w:val="0"/>
      <w:marRight w:val="0"/>
      <w:marTop w:val="0"/>
      <w:marBottom w:val="0"/>
      <w:divBdr>
        <w:top w:val="none" w:sz="0" w:space="0" w:color="auto"/>
        <w:left w:val="none" w:sz="0" w:space="0" w:color="auto"/>
        <w:bottom w:val="none" w:sz="0" w:space="0" w:color="auto"/>
        <w:right w:val="none" w:sz="0" w:space="0" w:color="auto"/>
      </w:divBdr>
    </w:div>
    <w:div w:id="103503773">
      <w:bodyDiv w:val="1"/>
      <w:marLeft w:val="0"/>
      <w:marRight w:val="0"/>
      <w:marTop w:val="0"/>
      <w:marBottom w:val="0"/>
      <w:divBdr>
        <w:top w:val="none" w:sz="0" w:space="0" w:color="auto"/>
        <w:left w:val="none" w:sz="0" w:space="0" w:color="auto"/>
        <w:bottom w:val="none" w:sz="0" w:space="0" w:color="auto"/>
        <w:right w:val="none" w:sz="0" w:space="0" w:color="auto"/>
      </w:divBdr>
    </w:div>
    <w:div w:id="119694248">
      <w:bodyDiv w:val="1"/>
      <w:marLeft w:val="0"/>
      <w:marRight w:val="0"/>
      <w:marTop w:val="0"/>
      <w:marBottom w:val="0"/>
      <w:divBdr>
        <w:top w:val="none" w:sz="0" w:space="0" w:color="auto"/>
        <w:left w:val="none" w:sz="0" w:space="0" w:color="auto"/>
        <w:bottom w:val="none" w:sz="0" w:space="0" w:color="auto"/>
        <w:right w:val="none" w:sz="0" w:space="0" w:color="auto"/>
      </w:divBdr>
    </w:div>
    <w:div w:id="120618579">
      <w:bodyDiv w:val="1"/>
      <w:marLeft w:val="0"/>
      <w:marRight w:val="0"/>
      <w:marTop w:val="0"/>
      <w:marBottom w:val="0"/>
      <w:divBdr>
        <w:top w:val="none" w:sz="0" w:space="0" w:color="auto"/>
        <w:left w:val="none" w:sz="0" w:space="0" w:color="auto"/>
        <w:bottom w:val="none" w:sz="0" w:space="0" w:color="auto"/>
        <w:right w:val="none" w:sz="0" w:space="0" w:color="auto"/>
      </w:divBdr>
    </w:div>
    <w:div w:id="127207983">
      <w:bodyDiv w:val="1"/>
      <w:marLeft w:val="0"/>
      <w:marRight w:val="0"/>
      <w:marTop w:val="0"/>
      <w:marBottom w:val="0"/>
      <w:divBdr>
        <w:top w:val="none" w:sz="0" w:space="0" w:color="auto"/>
        <w:left w:val="none" w:sz="0" w:space="0" w:color="auto"/>
        <w:bottom w:val="none" w:sz="0" w:space="0" w:color="auto"/>
        <w:right w:val="none" w:sz="0" w:space="0" w:color="auto"/>
      </w:divBdr>
    </w:div>
    <w:div w:id="177935991">
      <w:bodyDiv w:val="1"/>
      <w:marLeft w:val="0"/>
      <w:marRight w:val="0"/>
      <w:marTop w:val="0"/>
      <w:marBottom w:val="0"/>
      <w:divBdr>
        <w:top w:val="none" w:sz="0" w:space="0" w:color="auto"/>
        <w:left w:val="none" w:sz="0" w:space="0" w:color="auto"/>
        <w:bottom w:val="none" w:sz="0" w:space="0" w:color="auto"/>
        <w:right w:val="none" w:sz="0" w:space="0" w:color="auto"/>
      </w:divBdr>
    </w:div>
    <w:div w:id="193541767">
      <w:bodyDiv w:val="1"/>
      <w:marLeft w:val="0"/>
      <w:marRight w:val="0"/>
      <w:marTop w:val="0"/>
      <w:marBottom w:val="0"/>
      <w:divBdr>
        <w:top w:val="none" w:sz="0" w:space="0" w:color="auto"/>
        <w:left w:val="none" w:sz="0" w:space="0" w:color="auto"/>
        <w:bottom w:val="none" w:sz="0" w:space="0" w:color="auto"/>
        <w:right w:val="none" w:sz="0" w:space="0" w:color="auto"/>
      </w:divBdr>
    </w:div>
    <w:div w:id="287202994">
      <w:bodyDiv w:val="1"/>
      <w:marLeft w:val="0"/>
      <w:marRight w:val="0"/>
      <w:marTop w:val="0"/>
      <w:marBottom w:val="0"/>
      <w:divBdr>
        <w:top w:val="none" w:sz="0" w:space="0" w:color="auto"/>
        <w:left w:val="none" w:sz="0" w:space="0" w:color="auto"/>
        <w:bottom w:val="none" w:sz="0" w:space="0" w:color="auto"/>
        <w:right w:val="none" w:sz="0" w:space="0" w:color="auto"/>
      </w:divBdr>
    </w:div>
    <w:div w:id="311953592">
      <w:bodyDiv w:val="1"/>
      <w:marLeft w:val="0"/>
      <w:marRight w:val="0"/>
      <w:marTop w:val="0"/>
      <w:marBottom w:val="0"/>
      <w:divBdr>
        <w:top w:val="none" w:sz="0" w:space="0" w:color="auto"/>
        <w:left w:val="none" w:sz="0" w:space="0" w:color="auto"/>
        <w:bottom w:val="none" w:sz="0" w:space="0" w:color="auto"/>
        <w:right w:val="none" w:sz="0" w:space="0" w:color="auto"/>
      </w:divBdr>
    </w:div>
    <w:div w:id="313609120">
      <w:bodyDiv w:val="1"/>
      <w:marLeft w:val="0"/>
      <w:marRight w:val="0"/>
      <w:marTop w:val="0"/>
      <w:marBottom w:val="0"/>
      <w:divBdr>
        <w:top w:val="none" w:sz="0" w:space="0" w:color="auto"/>
        <w:left w:val="none" w:sz="0" w:space="0" w:color="auto"/>
        <w:bottom w:val="none" w:sz="0" w:space="0" w:color="auto"/>
        <w:right w:val="none" w:sz="0" w:space="0" w:color="auto"/>
      </w:divBdr>
    </w:div>
    <w:div w:id="350448694">
      <w:bodyDiv w:val="1"/>
      <w:marLeft w:val="0"/>
      <w:marRight w:val="0"/>
      <w:marTop w:val="0"/>
      <w:marBottom w:val="0"/>
      <w:divBdr>
        <w:top w:val="none" w:sz="0" w:space="0" w:color="auto"/>
        <w:left w:val="none" w:sz="0" w:space="0" w:color="auto"/>
        <w:bottom w:val="none" w:sz="0" w:space="0" w:color="auto"/>
        <w:right w:val="none" w:sz="0" w:space="0" w:color="auto"/>
      </w:divBdr>
    </w:div>
    <w:div w:id="382095066">
      <w:bodyDiv w:val="1"/>
      <w:marLeft w:val="0"/>
      <w:marRight w:val="0"/>
      <w:marTop w:val="0"/>
      <w:marBottom w:val="0"/>
      <w:divBdr>
        <w:top w:val="none" w:sz="0" w:space="0" w:color="auto"/>
        <w:left w:val="none" w:sz="0" w:space="0" w:color="auto"/>
        <w:bottom w:val="none" w:sz="0" w:space="0" w:color="auto"/>
        <w:right w:val="none" w:sz="0" w:space="0" w:color="auto"/>
      </w:divBdr>
    </w:div>
    <w:div w:id="391076305">
      <w:bodyDiv w:val="1"/>
      <w:marLeft w:val="0"/>
      <w:marRight w:val="0"/>
      <w:marTop w:val="0"/>
      <w:marBottom w:val="0"/>
      <w:divBdr>
        <w:top w:val="none" w:sz="0" w:space="0" w:color="auto"/>
        <w:left w:val="none" w:sz="0" w:space="0" w:color="auto"/>
        <w:bottom w:val="none" w:sz="0" w:space="0" w:color="auto"/>
        <w:right w:val="none" w:sz="0" w:space="0" w:color="auto"/>
      </w:divBdr>
    </w:div>
    <w:div w:id="401680115">
      <w:bodyDiv w:val="1"/>
      <w:marLeft w:val="0"/>
      <w:marRight w:val="0"/>
      <w:marTop w:val="0"/>
      <w:marBottom w:val="0"/>
      <w:divBdr>
        <w:top w:val="none" w:sz="0" w:space="0" w:color="auto"/>
        <w:left w:val="none" w:sz="0" w:space="0" w:color="auto"/>
        <w:bottom w:val="none" w:sz="0" w:space="0" w:color="auto"/>
        <w:right w:val="none" w:sz="0" w:space="0" w:color="auto"/>
      </w:divBdr>
    </w:div>
    <w:div w:id="433675763">
      <w:bodyDiv w:val="1"/>
      <w:marLeft w:val="0"/>
      <w:marRight w:val="0"/>
      <w:marTop w:val="0"/>
      <w:marBottom w:val="0"/>
      <w:divBdr>
        <w:top w:val="none" w:sz="0" w:space="0" w:color="auto"/>
        <w:left w:val="none" w:sz="0" w:space="0" w:color="auto"/>
        <w:bottom w:val="none" w:sz="0" w:space="0" w:color="auto"/>
        <w:right w:val="none" w:sz="0" w:space="0" w:color="auto"/>
      </w:divBdr>
    </w:div>
    <w:div w:id="551043207">
      <w:bodyDiv w:val="1"/>
      <w:marLeft w:val="0"/>
      <w:marRight w:val="0"/>
      <w:marTop w:val="0"/>
      <w:marBottom w:val="0"/>
      <w:divBdr>
        <w:top w:val="none" w:sz="0" w:space="0" w:color="auto"/>
        <w:left w:val="none" w:sz="0" w:space="0" w:color="auto"/>
        <w:bottom w:val="none" w:sz="0" w:space="0" w:color="auto"/>
        <w:right w:val="none" w:sz="0" w:space="0" w:color="auto"/>
      </w:divBdr>
    </w:div>
    <w:div w:id="598952334">
      <w:bodyDiv w:val="1"/>
      <w:marLeft w:val="0"/>
      <w:marRight w:val="0"/>
      <w:marTop w:val="0"/>
      <w:marBottom w:val="0"/>
      <w:divBdr>
        <w:top w:val="none" w:sz="0" w:space="0" w:color="auto"/>
        <w:left w:val="none" w:sz="0" w:space="0" w:color="auto"/>
        <w:bottom w:val="none" w:sz="0" w:space="0" w:color="auto"/>
        <w:right w:val="none" w:sz="0" w:space="0" w:color="auto"/>
      </w:divBdr>
    </w:div>
    <w:div w:id="617184475">
      <w:bodyDiv w:val="1"/>
      <w:marLeft w:val="0"/>
      <w:marRight w:val="0"/>
      <w:marTop w:val="0"/>
      <w:marBottom w:val="0"/>
      <w:divBdr>
        <w:top w:val="none" w:sz="0" w:space="0" w:color="auto"/>
        <w:left w:val="none" w:sz="0" w:space="0" w:color="auto"/>
        <w:bottom w:val="none" w:sz="0" w:space="0" w:color="auto"/>
        <w:right w:val="none" w:sz="0" w:space="0" w:color="auto"/>
      </w:divBdr>
    </w:div>
    <w:div w:id="678654107">
      <w:bodyDiv w:val="1"/>
      <w:marLeft w:val="0"/>
      <w:marRight w:val="0"/>
      <w:marTop w:val="0"/>
      <w:marBottom w:val="0"/>
      <w:divBdr>
        <w:top w:val="none" w:sz="0" w:space="0" w:color="auto"/>
        <w:left w:val="none" w:sz="0" w:space="0" w:color="auto"/>
        <w:bottom w:val="none" w:sz="0" w:space="0" w:color="auto"/>
        <w:right w:val="none" w:sz="0" w:space="0" w:color="auto"/>
      </w:divBdr>
    </w:div>
    <w:div w:id="738139264">
      <w:bodyDiv w:val="1"/>
      <w:marLeft w:val="0"/>
      <w:marRight w:val="0"/>
      <w:marTop w:val="0"/>
      <w:marBottom w:val="0"/>
      <w:divBdr>
        <w:top w:val="none" w:sz="0" w:space="0" w:color="auto"/>
        <w:left w:val="none" w:sz="0" w:space="0" w:color="auto"/>
        <w:bottom w:val="none" w:sz="0" w:space="0" w:color="auto"/>
        <w:right w:val="none" w:sz="0" w:space="0" w:color="auto"/>
      </w:divBdr>
    </w:div>
    <w:div w:id="750465315">
      <w:bodyDiv w:val="1"/>
      <w:marLeft w:val="0"/>
      <w:marRight w:val="0"/>
      <w:marTop w:val="0"/>
      <w:marBottom w:val="0"/>
      <w:divBdr>
        <w:top w:val="none" w:sz="0" w:space="0" w:color="auto"/>
        <w:left w:val="none" w:sz="0" w:space="0" w:color="auto"/>
        <w:bottom w:val="none" w:sz="0" w:space="0" w:color="auto"/>
        <w:right w:val="none" w:sz="0" w:space="0" w:color="auto"/>
      </w:divBdr>
    </w:div>
    <w:div w:id="774442758">
      <w:bodyDiv w:val="1"/>
      <w:marLeft w:val="0"/>
      <w:marRight w:val="0"/>
      <w:marTop w:val="0"/>
      <w:marBottom w:val="0"/>
      <w:divBdr>
        <w:top w:val="none" w:sz="0" w:space="0" w:color="auto"/>
        <w:left w:val="none" w:sz="0" w:space="0" w:color="auto"/>
        <w:bottom w:val="none" w:sz="0" w:space="0" w:color="auto"/>
        <w:right w:val="none" w:sz="0" w:space="0" w:color="auto"/>
      </w:divBdr>
    </w:div>
    <w:div w:id="789862155">
      <w:bodyDiv w:val="1"/>
      <w:marLeft w:val="0"/>
      <w:marRight w:val="0"/>
      <w:marTop w:val="0"/>
      <w:marBottom w:val="0"/>
      <w:divBdr>
        <w:top w:val="none" w:sz="0" w:space="0" w:color="auto"/>
        <w:left w:val="none" w:sz="0" w:space="0" w:color="auto"/>
        <w:bottom w:val="none" w:sz="0" w:space="0" w:color="auto"/>
        <w:right w:val="none" w:sz="0" w:space="0" w:color="auto"/>
      </w:divBdr>
    </w:div>
    <w:div w:id="851381125">
      <w:bodyDiv w:val="1"/>
      <w:marLeft w:val="0"/>
      <w:marRight w:val="0"/>
      <w:marTop w:val="0"/>
      <w:marBottom w:val="0"/>
      <w:divBdr>
        <w:top w:val="none" w:sz="0" w:space="0" w:color="auto"/>
        <w:left w:val="none" w:sz="0" w:space="0" w:color="auto"/>
        <w:bottom w:val="none" w:sz="0" w:space="0" w:color="auto"/>
        <w:right w:val="none" w:sz="0" w:space="0" w:color="auto"/>
      </w:divBdr>
    </w:div>
    <w:div w:id="859778312">
      <w:bodyDiv w:val="1"/>
      <w:marLeft w:val="0"/>
      <w:marRight w:val="0"/>
      <w:marTop w:val="0"/>
      <w:marBottom w:val="0"/>
      <w:divBdr>
        <w:top w:val="none" w:sz="0" w:space="0" w:color="auto"/>
        <w:left w:val="none" w:sz="0" w:space="0" w:color="auto"/>
        <w:bottom w:val="none" w:sz="0" w:space="0" w:color="auto"/>
        <w:right w:val="none" w:sz="0" w:space="0" w:color="auto"/>
      </w:divBdr>
    </w:div>
    <w:div w:id="881018903">
      <w:bodyDiv w:val="1"/>
      <w:marLeft w:val="0"/>
      <w:marRight w:val="0"/>
      <w:marTop w:val="0"/>
      <w:marBottom w:val="0"/>
      <w:divBdr>
        <w:top w:val="none" w:sz="0" w:space="0" w:color="auto"/>
        <w:left w:val="none" w:sz="0" w:space="0" w:color="auto"/>
        <w:bottom w:val="none" w:sz="0" w:space="0" w:color="auto"/>
        <w:right w:val="none" w:sz="0" w:space="0" w:color="auto"/>
      </w:divBdr>
    </w:div>
    <w:div w:id="881284687">
      <w:bodyDiv w:val="1"/>
      <w:marLeft w:val="0"/>
      <w:marRight w:val="0"/>
      <w:marTop w:val="0"/>
      <w:marBottom w:val="0"/>
      <w:divBdr>
        <w:top w:val="none" w:sz="0" w:space="0" w:color="auto"/>
        <w:left w:val="none" w:sz="0" w:space="0" w:color="auto"/>
        <w:bottom w:val="none" w:sz="0" w:space="0" w:color="auto"/>
        <w:right w:val="none" w:sz="0" w:space="0" w:color="auto"/>
      </w:divBdr>
    </w:div>
    <w:div w:id="944121086">
      <w:bodyDiv w:val="1"/>
      <w:marLeft w:val="0"/>
      <w:marRight w:val="0"/>
      <w:marTop w:val="0"/>
      <w:marBottom w:val="0"/>
      <w:divBdr>
        <w:top w:val="none" w:sz="0" w:space="0" w:color="auto"/>
        <w:left w:val="none" w:sz="0" w:space="0" w:color="auto"/>
        <w:bottom w:val="none" w:sz="0" w:space="0" w:color="auto"/>
        <w:right w:val="none" w:sz="0" w:space="0" w:color="auto"/>
      </w:divBdr>
    </w:div>
    <w:div w:id="949896999">
      <w:bodyDiv w:val="1"/>
      <w:marLeft w:val="0"/>
      <w:marRight w:val="0"/>
      <w:marTop w:val="0"/>
      <w:marBottom w:val="0"/>
      <w:divBdr>
        <w:top w:val="none" w:sz="0" w:space="0" w:color="auto"/>
        <w:left w:val="none" w:sz="0" w:space="0" w:color="auto"/>
        <w:bottom w:val="none" w:sz="0" w:space="0" w:color="auto"/>
        <w:right w:val="none" w:sz="0" w:space="0" w:color="auto"/>
      </w:divBdr>
    </w:div>
    <w:div w:id="960767121">
      <w:bodyDiv w:val="1"/>
      <w:marLeft w:val="0"/>
      <w:marRight w:val="0"/>
      <w:marTop w:val="0"/>
      <w:marBottom w:val="0"/>
      <w:divBdr>
        <w:top w:val="none" w:sz="0" w:space="0" w:color="auto"/>
        <w:left w:val="none" w:sz="0" w:space="0" w:color="auto"/>
        <w:bottom w:val="none" w:sz="0" w:space="0" w:color="auto"/>
        <w:right w:val="none" w:sz="0" w:space="0" w:color="auto"/>
      </w:divBdr>
    </w:div>
    <w:div w:id="978070985">
      <w:bodyDiv w:val="1"/>
      <w:marLeft w:val="0"/>
      <w:marRight w:val="0"/>
      <w:marTop w:val="0"/>
      <w:marBottom w:val="0"/>
      <w:divBdr>
        <w:top w:val="none" w:sz="0" w:space="0" w:color="auto"/>
        <w:left w:val="none" w:sz="0" w:space="0" w:color="auto"/>
        <w:bottom w:val="none" w:sz="0" w:space="0" w:color="auto"/>
        <w:right w:val="none" w:sz="0" w:space="0" w:color="auto"/>
      </w:divBdr>
    </w:div>
    <w:div w:id="990864145">
      <w:bodyDiv w:val="1"/>
      <w:marLeft w:val="0"/>
      <w:marRight w:val="0"/>
      <w:marTop w:val="0"/>
      <w:marBottom w:val="0"/>
      <w:divBdr>
        <w:top w:val="none" w:sz="0" w:space="0" w:color="auto"/>
        <w:left w:val="none" w:sz="0" w:space="0" w:color="auto"/>
        <w:bottom w:val="none" w:sz="0" w:space="0" w:color="auto"/>
        <w:right w:val="none" w:sz="0" w:space="0" w:color="auto"/>
      </w:divBdr>
    </w:div>
    <w:div w:id="1005550726">
      <w:bodyDiv w:val="1"/>
      <w:marLeft w:val="0"/>
      <w:marRight w:val="0"/>
      <w:marTop w:val="0"/>
      <w:marBottom w:val="0"/>
      <w:divBdr>
        <w:top w:val="none" w:sz="0" w:space="0" w:color="auto"/>
        <w:left w:val="none" w:sz="0" w:space="0" w:color="auto"/>
        <w:bottom w:val="none" w:sz="0" w:space="0" w:color="auto"/>
        <w:right w:val="none" w:sz="0" w:space="0" w:color="auto"/>
      </w:divBdr>
    </w:div>
    <w:div w:id="1034620045">
      <w:bodyDiv w:val="1"/>
      <w:marLeft w:val="0"/>
      <w:marRight w:val="0"/>
      <w:marTop w:val="0"/>
      <w:marBottom w:val="0"/>
      <w:divBdr>
        <w:top w:val="none" w:sz="0" w:space="0" w:color="auto"/>
        <w:left w:val="none" w:sz="0" w:space="0" w:color="auto"/>
        <w:bottom w:val="none" w:sz="0" w:space="0" w:color="auto"/>
        <w:right w:val="none" w:sz="0" w:space="0" w:color="auto"/>
      </w:divBdr>
    </w:div>
    <w:div w:id="1124692740">
      <w:bodyDiv w:val="1"/>
      <w:marLeft w:val="0"/>
      <w:marRight w:val="0"/>
      <w:marTop w:val="0"/>
      <w:marBottom w:val="0"/>
      <w:divBdr>
        <w:top w:val="none" w:sz="0" w:space="0" w:color="auto"/>
        <w:left w:val="none" w:sz="0" w:space="0" w:color="auto"/>
        <w:bottom w:val="none" w:sz="0" w:space="0" w:color="auto"/>
        <w:right w:val="none" w:sz="0" w:space="0" w:color="auto"/>
      </w:divBdr>
    </w:div>
    <w:div w:id="1171674560">
      <w:bodyDiv w:val="1"/>
      <w:marLeft w:val="0"/>
      <w:marRight w:val="0"/>
      <w:marTop w:val="0"/>
      <w:marBottom w:val="0"/>
      <w:divBdr>
        <w:top w:val="none" w:sz="0" w:space="0" w:color="auto"/>
        <w:left w:val="none" w:sz="0" w:space="0" w:color="auto"/>
        <w:bottom w:val="none" w:sz="0" w:space="0" w:color="auto"/>
        <w:right w:val="none" w:sz="0" w:space="0" w:color="auto"/>
      </w:divBdr>
    </w:div>
    <w:div w:id="1177890890">
      <w:bodyDiv w:val="1"/>
      <w:marLeft w:val="0"/>
      <w:marRight w:val="0"/>
      <w:marTop w:val="0"/>
      <w:marBottom w:val="0"/>
      <w:divBdr>
        <w:top w:val="none" w:sz="0" w:space="0" w:color="auto"/>
        <w:left w:val="none" w:sz="0" w:space="0" w:color="auto"/>
        <w:bottom w:val="none" w:sz="0" w:space="0" w:color="auto"/>
        <w:right w:val="none" w:sz="0" w:space="0" w:color="auto"/>
      </w:divBdr>
    </w:div>
    <w:div w:id="1227181385">
      <w:bodyDiv w:val="1"/>
      <w:marLeft w:val="0"/>
      <w:marRight w:val="0"/>
      <w:marTop w:val="0"/>
      <w:marBottom w:val="0"/>
      <w:divBdr>
        <w:top w:val="none" w:sz="0" w:space="0" w:color="auto"/>
        <w:left w:val="none" w:sz="0" w:space="0" w:color="auto"/>
        <w:bottom w:val="none" w:sz="0" w:space="0" w:color="auto"/>
        <w:right w:val="none" w:sz="0" w:space="0" w:color="auto"/>
      </w:divBdr>
    </w:div>
    <w:div w:id="1334528045">
      <w:bodyDiv w:val="1"/>
      <w:marLeft w:val="0"/>
      <w:marRight w:val="0"/>
      <w:marTop w:val="0"/>
      <w:marBottom w:val="0"/>
      <w:divBdr>
        <w:top w:val="none" w:sz="0" w:space="0" w:color="auto"/>
        <w:left w:val="none" w:sz="0" w:space="0" w:color="auto"/>
        <w:bottom w:val="none" w:sz="0" w:space="0" w:color="auto"/>
        <w:right w:val="none" w:sz="0" w:space="0" w:color="auto"/>
      </w:divBdr>
    </w:div>
    <w:div w:id="1423069586">
      <w:bodyDiv w:val="1"/>
      <w:marLeft w:val="0"/>
      <w:marRight w:val="0"/>
      <w:marTop w:val="0"/>
      <w:marBottom w:val="0"/>
      <w:divBdr>
        <w:top w:val="none" w:sz="0" w:space="0" w:color="auto"/>
        <w:left w:val="none" w:sz="0" w:space="0" w:color="auto"/>
        <w:bottom w:val="none" w:sz="0" w:space="0" w:color="auto"/>
        <w:right w:val="none" w:sz="0" w:space="0" w:color="auto"/>
      </w:divBdr>
    </w:div>
    <w:div w:id="1554386907">
      <w:bodyDiv w:val="1"/>
      <w:marLeft w:val="0"/>
      <w:marRight w:val="0"/>
      <w:marTop w:val="0"/>
      <w:marBottom w:val="0"/>
      <w:divBdr>
        <w:top w:val="none" w:sz="0" w:space="0" w:color="auto"/>
        <w:left w:val="none" w:sz="0" w:space="0" w:color="auto"/>
        <w:bottom w:val="none" w:sz="0" w:space="0" w:color="auto"/>
        <w:right w:val="none" w:sz="0" w:space="0" w:color="auto"/>
      </w:divBdr>
    </w:div>
    <w:div w:id="1577934165">
      <w:bodyDiv w:val="1"/>
      <w:marLeft w:val="0"/>
      <w:marRight w:val="0"/>
      <w:marTop w:val="0"/>
      <w:marBottom w:val="0"/>
      <w:divBdr>
        <w:top w:val="none" w:sz="0" w:space="0" w:color="auto"/>
        <w:left w:val="none" w:sz="0" w:space="0" w:color="auto"/>
        <w:bottom w:val="none" w:sz="0" w:space="0" w:color="auto"/>
        <w:right w:val="none" w:sz="0" w:space="0" w:color="auto"/>
      </w:divBdr>
    </w:div>
    <w:div w:id="1585725488">
      <w:bodyDiv w:val="1"/>
      <w:marLeft w:val="0"/>
      <w:marRight w:val="0"/>
      <w:marTop w:val="0"/>
      <w:marBottom w:val="0"/>
      <w:divBdr>
        <w:top w:val="none" w:sz="0" w:space="0" w:color="auto"/>
        <w:left w:val="none" w:sz="0" w:space="0" w:color="auto"/>
        <w:bottom w:val="none" w:sz="0" w:space="0" w:color="auto"/>
        <w:right w:val="none" w:sz="0" w:space="0" w:color="auto"/>
      </w:divBdr>
    </w:div>
    <w:div w:id="1611667274">
      <w:bodyDiv w:val="1"/>
      <w:marLeft w:val="0"/>
      <w:marRight w:val="0"/>
      <w:marTop w:val="0"/>
      <w:marBottom w:val="0"/>
      <w:divBdr>
        <w:top w:val="none" w:sz="0" w:space="0" w:color="auto"/>
        <w:left w:val="none" w:sz="0" w:space="0" w:color="auto"/>
        <w:bottom w:val="none" w:sz="0" w:space="0" w:color="auto"/>
        <w:right w:val="none" w:sz="0" w:space="0" w:color="auto"/>
      </w:divBdr>
    </w:div>
    <w:div w:id="1632050370">
      <w:bodyDiv w:val="1"/>
      <w:marLeft w:val="0"/>
      <w:marRight w:val="0"/>
      <w:marTop w:val="0"/>
      <w:marBottom w:val="0"/>
      <w:divBdr>
        <w:top w:val="none" w:sz="0" w:space="0" w:color="auto"/>
        <w:left w:val="none" w:sz="0" w:space="0" w:color="auto"/>
        <w:bottom w:val="none" w:sz="0" w:space="0" w:color="auto"/>
        <w:right w:val="none" w:sz="0" w:space="0" w:color="auto"/>
      </w:divBdr>
    </w:div>
    <w:div w:id="1657875376">
      <w:bodyDiv w:val="1"/>
      <w:marLeft w:val="0"/>
      <w:marRight w:val="0"/>
      <w:marTop w:val="0"/>
      <w:marBottom w:val="0"/>
      <w:divBdr>
        <w:top w:val="none" w:sz="0" w:space="0" w:color="auto"/>
        <w:left w:val="none" w:sz="0" w:space="0" w:color="auto"/>
        <w:bottom w:val="none" w:sz="0" w:space="0" w:color="auto"/>
        <w:right w:val="none" w:sz="0" w:space="0" w:color="auto"/>
      </w:divBdr>
    </w:div>
    <w:div w:id="1670787966">
      <w:bodyDiv w:val="1"/>
      <w:marLeft w:val="0"/>
      <w:marRight w:val="0"/>
      <w:marTop w:val="0"/>
      <w:marBottom w:val="0"/>
      <w:divBdr>
        <w:top w:val="none" w:sz="0" w:space="0" w:color="auto"/>
        <w:left w:val="none" w:sz="0" w:space="0" w:color="auto"/>
        <w:bottom w:val="none" w:sz="0" w:space="0" w:color="auto"/>
        <w:right w:val="none" w:sz="0" w:space="0" w:color="auto"/>
      </w:divBdr>
    </w:div>
    <w:div w:id="1676615715">
      <w:bodyDiv w:val="1"/>
      <w:marLeft w:val="0"/>
      <w:marRight w:val="0"/>
      <w:marTop w:val="0"/>
      <w:marBottom w:val="0"/>
      <w:divBdr>
        <w:top w:val="none" w:sz="0" w:space="0" w:color="auto"/>
        <w:left w:val="none" w:sz="0" w:space="0" w:color="auto"/>
        <w:bottom w:val="none" w:sz="0" w:space="0" w:color="auto"/>
        <w:right w:val="none" w:sz="0" w:space="0" w:color="auto"/>
      </w:divBdr>
    </w:div>
    <w:div w:id="1682661846">
      <w:bodyDiv w:val="1"/>
      <w:marLeft w:val="0"/>
      <w:marRight w:val="0"/>
      <w:marTop w:val="0"/>
      <w:marBottom w:val="0"/>
      <w:divBdr>
        <w:top w:val="none" w:sz="0" w:space="0" w:color="auto"/>
        <w:left w:val="none" w:sz="0" w:space="0" w:color="auto"/>
        <w:bottom w:val="none" w:sz="0" w:space="0" w:color="auto"/>
        <w:right w:val="none" w:sz="0" w:space="0" w:color="auto"/>
      </w:divBdr>
    </w:div>
    <w:div w:id="1697655935">
      <w:bodyDiv w:val="1"/>
      <w:marLeft w:val="0"/>
      <w:marRight w:val="0"/>
      <w:marTop w:val="0"/>
      <w:marBottom w:val="0"/>
      <w:divBdr>
        <w:top w:val="none" w:sz="0" w:space="0" w:color="auto"/>
        <w:left w:val="none" w:sz="0" w:space="0" w:color="auto"/>
        <w:bottom w:val="none" w:sz="0" w:space="0" w:color="auto"/>
        <w:right w:val="none" w:sz="0" w:space="0" w:color="auto"/>
      </w:divBdr>
    </w:div>
    <w:div w:id="1716274605">
      <w:bodyDiv w:val="1"/>
      <w:marLeft w:val="0"/>
      <w:marRight w:val="0"/>
      <w:marTop w:val="0"/>
      <w:marBottom w:val="0"/>
      <w:divBdr>
        <w:top w:val="none" w:sz="0" w:space="0" w:color="auto"/>
        <w:left w:val="none" w:sz="0" w:space="0" w:color="auto"/>
        <w:bottom w:val="none" w:sz="0" w:space="0" w:color="auto"/>
        <w:right w:val="none" w:sz="0" w:space="0" w:color="auto"/>
      </w:divBdr>
    </w:div>
    <w:div w:id="1721897166">
      <w:bodyDiv w:val="1"/>
      <w:marLeft w:val="0"/>
      <w:marRight w:val="0"/>
      <w:marTop w:val="0"/>
      <w:marBottom w:val="0"/>
      <w:divBdr>
        <w:top w:val="none" w:sz="0" w:space="0" w:color="auto"/>
        <w:left w:val="none" w:sz="0" w:space="0" w:color="auto"/>
        <w:bottom w:val="none" w:sz="0" w:space="0" w:color="auto"/>
        <w:right w:val="none" w:sz="0" w:space="0" w:color="auto"/>
      </w:divBdr>
    </w:div>
    <w:div w:id="1726105200">
      <w:bodyDiv w:val="1"/>
      <w:marLeft w:val="0"/>
      <w:marRight w:val="0"/>
      <w:marTop w:val="0"/>
      <w:marBottom w:val="0"/>
      <w:divBdr>
        <w:top w:val="none" w:sz="0" w:space="0" w:color="auto"/>
        <w:left w:val="none" w:sz="0" w:space="0" w:color="auto"/>
        <w:bottom w:val="none" w:sz="0" w:space="0" w:color="auto"/>
        <w:right w:val="none" w:sz="0" w:space="0" w:color="auto"/>
      </w:divBdr>
    </w:div>
    <w:div w:id="1729456151">
      <w:bodyDiv w:val="1"/>
      <w:marLeft w:val="0"/>
      <w:marRight w:val="0"/>
      <w:marTop w:val="0"/>
      <w:marBottom w:val="0"/>
      <w:divBdr>
        <w:top w:val="none" w:sz="0" w:space="0" w:color="auto"/>
        <w:left w:val="none" w:sz="0" w:space="0" w:color="auto"/>
        <w:bottom w:val="none" w:sz="0" w:space="0" w:color="auto"/>
        <w:right w:val="none" w:sz="0" w:space="0" w:color="auto"/>
      </w:divBdr>
    </w:div>
    <w:div w:id="1734616146">
      <w:bodyDiv w:val="1"/>
      <w:marLeft w:val="0"/>
      <w:marRight w:val="0"/>
      <w:marTop w:val="0"/>
      <w:marBottom w:val="0"/>
      <w:divBdr>
        <w:top w:val="none" w:sz="0" w:space="0" w:color="auto"/>
        <w:left w:val="none" w:sz="0" w:space="0" w:color="auto"/>
        <w:bottom w:val="none" w:sz="0" w:space="0" w:color="auto"/>
        <w:right w:val="none" w:sz="0" w:space="0" w:color="auto"/>
      </w:divBdr>
    </w:div>
    <w:div w:id="1747996176">
      <w:bodyDiv w:val="1"/>
      <w:marLeft w:val="0"/>
      <w:marRight w:val="0"/>
      <w:marTop w:val="0"/>
      <w:marBottom w:val="0"/>
      <w:divBdr>
        <w:top w:val="none" w:sz="0" w:space="0" w:color="auto"/>
        <w:left w:val="none" w:sz="0" w:space="0" w:color="auto"/>
        <w:bottom w:val="none" w:sz="0" w:space="0" w:color="auto"/>
        <w:right w:val="none" w:sz="0" w:space="0" w:color="auto"/>
      </w:divBdr>
    </w:div>
    <w:div w:id="1750419642">
      <w:bodyDiv w:val="1"/>
      <w:marLeft w:val="0"/>
      <w:marRight w:val="0"/>
      <w:marTop w:val="0"/>
      <w:marBottom w:val="0"/>
      <w:divBdr>
        <w:top w:val="none" w:sz="0" w:space="0" w:color="auto"/>
        <w:left w:val="none" w:sz="0" w:space="0" w:color="auto"/>
        <w:bottom w:val="none" w:sz="0" w:space="0" w:color="auto"/>
        <w:right w:val="none" w:sz="0" w:space="0" w:color="auto"/>
      </w:divBdr>
    </w:div>
    <w:div w:id="1794788457">
      <w:bodyDiv w:val="1"/>
      <w:marLeft w:val="0"/>
      <w:marRight w:val="0"/>
      <w:marTop w:val="0"/>
      <w:marBottom w:val="0"/>
      <w:divBdr>
        <w:top w:val="none" w:sz="0" w:space="0" w:color="auto"/>
        <w:left w:val="none" w:sz="0" w:space="0" w:color="auto"/>
        <w:bottom w:val="none" w:sz="0" w:space="0" w:color="auto"/>
        <w:right w:val="none" w:sz="0" w:space="0" w:color="auto"/>
      </w:divBdr>
    </w:div>
    <w:div w:id="1810318084">
      <w:bodyDiv w:val="1"/>
      <w:marLeft w:val="0"/>
      <w:marRight w:val="0"/>
      <w:marTop w:val="0"/>
      <w:marBottom w:val="0"/>
      <w:divBdr>
        <w:top w:val="none" w:sz="0" w:space="0" w:color="auto"/>
        <w:left w:val="none" w:sz="0" w:space="0" w:color="auto"/>
        <w:bottom w:val="none" w:sz="0" w:space="0" w:color="auto"/>
        <w:right w:val="none" w:sz="0" w:space="0" w:color="auto"/>
      </w:divBdr>
    </w:div>
    <w:div w:id="1874808506">
      <w:bodyDiv w:val="1"/>
      <w:marLeft w:val="0"/>
      <w:marRight w:val="0"/>
      <w:marTop w:val="0"/>
      <w:marBottom w:val="0"/>
      <w:divBdr>
        <w:top w:val="none" w:sz="0" w:space="0" w:color="auto"/>
        <w:left w:val="none" w:sz="0" w:space="0" w:color="auto"/>
        <w:bottom w:val="none" w:sz="0" w:space="0" w:color="auto"/>
        <w:right w:val="none" w:sz="0" w:space="0" w:color="auto"/>
      </w:divBdr>
    </w:div>
    <w:div w:id="1877504329">
      <w:bodyDiv w:val="1"/>
      <w:marLeft w:val="0"/>
      <w:marRight w:val="0"/>
      <w:marTop w:val="0"/>
      <w:marBottom w:val="0"/>
      <w:divBdr>
        <w:top w:val="none" w:sz="0" w:space="0" w:color="auto"/>
        <w:left w:val="none" w:sz="0" w:space="0" w:color="auto"/>
        <w:bottom w:val="none" w:sz="0" w:space="0" w:color="auto"/>
        <w:right w:val="none" w:sz="0" w:space="0" w:color="auto"/>
      </w:divBdr>
    </w:div>
    <w:div w:id="1915311273">
      <w:bodyDiv w:val="1"/>
      <w:marLeft w:val="0"/>
      <w:marRight w:val="0"/>
      <w:marTop w:val="0"/>
      <w:marBottom w:val="0"/>
      <w:divBdr>
        <w:top w:val="none" w:sz="0" w:space="0" w:color="auto"/>
        <w:left w:val="none" w:sz="0" w:space="0" w:color="auto"/>
        <w:bottom w:val="none" w:sz="0" w:space="0" w:color="auto"/>
        <w:right w:val="none" w:sz="0" w:space="0" w:color="auto"/>
      </w:divBdr>
    </w:div>
    <w:div w:id="1919821569">
      <w:bodyDiv w:val="1"/>
      <w:marLeft w:val="0"/>
      <w:marRight w:val="0"/>
      <w:marTop w:val="0"/>
      <w:marBottom w:val="0"/>
      <w:divBdr>
        <w:top w:val="none" w:sz="0" w:space="0" w:color="auto"/>
        <w:left w:val="none" w:sz="0" w:space="0" w:color="auto"/>
        <w:bottom w:val="none" w:sz="0" w:space="0" w:color="auto"/>
        <w:right w:val="none" w:sz="0" w:space="0" w:color="auto"/>
      </w:divBdr>
    </w:div>
    <w:div w:id="1920214540">
      <w:bodyDiv w:val="1"/>
      <w:marLeft w:val="0"/>
      <w:marRight w:val="0"/>
      <w:marTop w:val="0"/>
      <w:marBottom w:val="0"/>
      <w:divBdr>
        <w:top w:val="none" w:sz="0" w:space="0" w:color="auto"/>
        <w:left w:val="none" w:sz="0" w:space="0" w:color="auto"/>
        <w:bottom w:val="none" w:sz="0" w:space="0" w:color="auto"/>
        <w:right w:val="none" w:sz="0" w:space="0" w:color="auto"/>
      </w:divBdr>
    </w:div>
    <w:div w:id="1985499122">
      <w:bodyDiv w:val="1"/>
      <w:marLeft w:val="0"/>
      <w:marRight w:val="0"/>
      <w:marTop w:val="0"/>
      <w:marBottom w:val="0"/>
      <w:divBdr>
        <w:top w:val="none" w:sz="0" w:space="0" w:color="auto"/>
        <w:left w:val="none" w:sz="0" w:space="0" w:color="auto"/>
        <w:bottom w:val="none" w:sz="0" w:space="0" w:color="auto"/>
        <w:right w:val="none" w:sz="0" w:space="0" w:color="auto"/>
      </w:divBdr>
    </w:div>
    <w:div w:id="2038506814">
      <w:bodyDiv w:val="1"/>
      <w:marLeft w:val="0"/>
      <w:marRight w:val="0"/>
      <w:marTop w:val="0"/>
      <w:marBottom w:val="0"/>
      <w:divBdr>
        <w:top w:val="none" w:sz="0" w:space="0" w:color="auto"/>
        <w:left w:val="none" w:sz="0" w:space="0" w:color="auto"/>
        <w:bottom w:val="none" w:sz="0" w:space="0" w:color="auto"/>
        <w:right w:val="none" w:sz="0" w:space="0" w:color="auto"/>
      </w:divBdr>
    </w:div>
    <w:div w:id="2057730513">
      <w:bodyDiv w:val="1"/>
      <w:marLeft w:val="0"/>
      <w:marRight w:val="0"/>
      <w:marTop w:val="0"/>
      <w:marBottom w:val="0"/>
      <w:divBdr>
        <w:top w:val="none" w:sz="0" w:space="0" w:color="auto"/>
        <w:left w:val="none" w:sz="0" w:space="0" w:color="auto"/>
        <w:bottom w:val="none" w:sz="0" w:space="0" w:color="auto"/>
        <w:right w:val="none" w:sz="0" w:space="0" w:color="auto"/>
      </w:divBdr>
    </w:div>
    <w:div w:id="2067680024">
      <w:bodyDiv w:val="1"/>
      <w:marLeft w:val="0"/>
      <w:marRight w:val="0"/>
      <w:marTop w:val="0"/>
      <w:marBottom w:val="0"/>
      <w:divBdr>
        <w:top w:val="none" w:sz="0" w:space="0" w:color="auto"/>
        <w:left w:val="none" w:sz="0" w:space="0" w:color="auto"/>
        <w:bottom w:val="none" w:sz="0" w:space="0" w:color="auto"/>
        <w:right w:val="none" w:sz="0" w:space="0" w:color="auto"/>
      </w:divBdr>
    </w:div>
    <w:div w:id="2073887003">
      <w:bodyDiv w:val="1"/>
      <w:marLeft w:val="0"/>
      <w:marRight w:val="0"/>
      <w:marTop w:val="0"/>
      <w:marBottom w:val="0"/>
      <w:divBdr>
        <w:top w:val="none" w:sz="0" w:space="0" w:color="auto"/>
        <w:left w:val="none" w:sz="0" w:space="0" w:color="auto"/>
        <w:bottom w:val="none" w:sz="0" w:space="0" w:color="auto"/>
        <w:right w:val="none" w:sz="0" w:space="0" w:color="auto"/>
      </w:divBdr>
    </w:div>
    <w:div w:id="20986725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8A630-D6CD-43CE-974B-BFA6F29CA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15</Pages>
  <Words>4022</Words>
  <Characters>22931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Bhandari</dc:creator>
  <cp:keywords/>
  <dc:description/>
  <cp:lastModifiedBy>Microsoft Office User</cp:lastModifiedBy>
  <cp:revision>5</cp:revision>
  <dcterms:created xsi:type="dcterms:W3CDTF">2022-03-14T01:00:00Z</dcterms:created>
  <dcterms:modified xsi:type="dcterms:W3CDTF">2022-07-25T04:12:00Z</dcterms:modified>
  <cp:category/>
</cp:coreProperties>
</file>